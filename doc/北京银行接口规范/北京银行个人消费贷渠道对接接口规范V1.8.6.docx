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AEF89" w14:textId="77777777" w:rsidR="00960CD6" w:rsidRPr="00906448" w:rsidRDefault="00960CD6" w:rsidP="00F024E3">
      <w:pPr>
        <w:spacing w:line="360" w:lineRule="auto"/>
        <w:rPr>
          <w:rFonts w:ascii="微软雅黑" w:eastAsia="微软雅黑" w:hAnsi="微软雅黑"/>
          <w:color w:val="000000" w:themeColor="text1"/>
        </w:rPr>
      </w:pPr>
    </w:p>
    <w:p w14:paraId="2924276C" w14:textId="77777777" w:rsidR="00960CD6" w:rsidRPr="00906448" w:rsidRDefault="00960CD6" w:rsidP="00F024E3">
      <w:pPr>
        <w:spacing w:line="360" w:lineRule="auto"/>
        <w:rPr>
          <w:rFonts w:ascii="微软雅黑" w:eastAsia="微软雅黑" w:hAnsi="微软雅黑"/>
          <w:color w:val="000000" w:themeColor="text1"/>
        </w:rPr>
      </w:pPr>
    </w:p>
    <w:p w14:paraId="6B092D1A" w14:textId="77777777" w:rsidR="00960CD6" w:rsidRPr="00906448" w:rsidRDefault="00960CD6" w:rsidP="00F024E3">
      <w:pPr>
        <w:spacing w:line="360" w:lineRule="auto"/>
        <w:rPr>
          <w:rFonts w:ascii="微软雅黑" w:eastAsia="微软雅黑" w:hAnsi="微软雅黑"/>
          <w:color w:val="000000" w:themeColor="text1"/>
        </w:rPr>
      </w:pPr>
    </w:p>
    <w:p w14:paraId="5A143A9A" w14:textId="77777777" w:rsidR="00960CD6" w:rsidRPr="00906448" w:rsidRDefault="00960CD6" w:rsidP="00F024E3">
      <w:pPr>
        <w:spacing w:line="360" w:lineRule="auto"/>
        <w:rPr>
          <w:rFonts w:ascii="微软雅黑" w:eastAsia="微软雅黑" w:hAnsi="微软雅黑"/>
          <w:color w:val="000000" w:themeColor="text1"/>
        </w:rPr>
      </w:pPr>
    </w:p>
    <w:p w14:paraId="5518FF09" w14:textId="77777777" w:rsidR="00960CD6" w:rsidRPr="00906448" w:rsidRDefault="00960CD6" w:rsidP="00F024E3">
      <w:pPr>
        <w:spacing w:line="360" w:lineRule="auto"/>
        <w:rPr>
          <w:rFonts w:ascii="微软雅黑" w:eastAsia="微软雅黑" w:hAnsi="微软雅黑"/>
          <w:color w:val="000000" w:themeColor="text1"/>
        </w:rPr>
      </w:pPr>
    </w:p>
    <w:p w14:paraId="3AFCD4FC" w14:textId="77777777" w:rsidR="00960CD6" w:rsidRPr="00906448" w:rsidRDefault="00960CD6" w:rsidP="00F024E3">
      <w:pPr>
        <w:spacing w:line="360" w:lineRule="auto"/>
        <w:rPr>
          <w:rFonts w:ascii="微软雅黑" w:eastAsia="微软雅黑" w:hAnsi="微软雅黑"/>
          <w:color w:val="000000" w:themeColor="text1"/>
        </w:rPr>
      </w:pPr>
    </w:p>
    <w:p w14:paraId="1083A3C9" w14:textId="77777777" w:rsidR="00960CD6" w:rsidRPr="00906448" w:rsidRDefault="00960CD6" w:rsidP="00F024E3">
      <w:pPr>
        <w:spacing w:line="360" w:lineRule="auto"/>
        <w:rPr>
          <w:rFonts w:ascii="微软雅黑" w:eastAsia="微软雅黑" w:hAnsi="微软雅黑"/>
          <w:color w:val="000000" w:themeColor="text1"/>
        </w:rPr>
      </w:pPr>
    </w:p>
    <w:p w14:paraId="252F2080" w14:textId="77777777" w:rsidR="00960CD6" w:rsidRPr="00906448" w:rsidRDefault="00960CD6" w:rsidP="00F024E3">
      <w:pPr>
        <w:spacing w:line="360" w:lineRule="auto"/>
        <w:rPr>
          <w:rFonts w:ascii="微软雅黑" w:eastAsia="微软雅黑" w:hAnsi="微软雅黑"/>
          <w:color w:val="000000" w:themeColor="text1"/>
        </w:rPr>
      </w:pPr>
    </w:p>
    <w:p w14:paraId="2E81DACF" w14:textId="129EC8A3" w:rsidR="00071694" w:rsidRPr="00906448" w:rsidRDefault="00071694" w:rsidP="00F024E3">
      <w:pPr>
        <w:spacing w:line="360" w:lineRule="auto"/>
        <w:jc w:val="center"/>
        <w:rPr>
          <w:rFonts w:ascii="微软雅黑" w:eastAsia="微软雅黑" w:hAnsi="微软雅黑"/>
          <w:color w:val="000000" w:themeColor="text1"/>
          <w:sz w:val="52"/>
          <w:szCs w:val="52"/>
        </w:rPr>
      </w:pPr>
      <w:r w:rsidRPr="00906448">
        <w:rPr>
          <w:rFonts w:ascii="微软雅黑" w:eastAsia="微软雅黑" w:hAnsi="微软雅黑" w:hint="eastAsia"/>
          <w:color w:val="000000" w:themeColor="text1"/>
          <w:sz w:val="52"/>
          <w:szCs w:val="52"/>
        </w:rPr>
        <w:t>北京</w:t>
      </w:r>
      <w:r w:rsidRPr="00906448">
        <w:rPr>
          <w:rFonts w:ascii="微软雅黑" w:eastAsia="微软雅黑" w:hAnsi="微软雅黑"/>
          <w:color w:val="000000" w:themeColor="text1"/>
          <w:sz w:val="52"/>
          <w:szCs w:val="52"/>
        </w:rPr>
        <w:t>银行个人</w:t>
      </w:r>
      <w:r w:rsidR="00AA62CA" w:rsidRPr="00906448">
        <w:rPr>
          <w:rFonts w:ascii="微软雅黑" w:eastAsia="微软雅黑" w:hAnsi="微软雅黑"/>
          <w:color w:val="000000" w:themeColor="text1"/>
          <w:sz w:val="52"/>
          <w:szCs w:val="52"/>
        </w:rPr>
        <w:t>消费贷</w:t>
      </w:r>
      <w:r w:rsidRPr="00906448">
        <w:rPr>
          <w:rFonts w:ascii="微软雅黑" w:eastAsia="微软雅黑" w:hAnsi="微软雅黑"/>
          <w:color w:val="000000" w:themeColor="text1"/>
          <w:sz w:val="52"/>
          <w:szCs w:val="52"/>
        </w:rPr>
        <w:t>渠道对接</w:t>
      </w:r>
    </w:p>
    <w:p w14:paraId="10F7C107" w14:textId="46B41070" w:rsidR="00960CD6" w:rsidRPr="00906448" w:rsidRDefault="00071694" w:rsidP="00F024E3">
      <w:pPr>
        <w:spacing w:line="360" w:lineRule="auto"/>
        <w:jc w:val="center"/>
        <w:rPr>
          <w:rFonts w:ascii="微软雅黑" w:eastAsia="微软雅黑" w:hAnsi="微软雅黑"/>
          <w:color w:val="000000" w:themeColor="text1"/>
          <w:sz w:val="52"/>
          <w:szCs w:val="52"/>
        </w:rPr>
      </w:pPr>
      <w:r w:rsidRPr="00906448">
        <w:rPr>
          <w:rFonts w:ascii="微软雅黑" w:eastAsia="微软雅黑" w:hAnsi="微软雅黑"/>
          <w:color w:val="000000" w:themeColor="text1"/>
          <w:sz w:val="52"/>
          <w:szCs w:val="52"/>
        </w:rPr>
        <w:t>接口规范</w:t>
      </w:r>
    </w:p>
    <w:p w14:paraId="0BB4D155" w14:textId="77777777" w:rsidR="00960CD6" w:rsidRPr="00906448" w:rsidRDefault="00960CD6" w:rsidP="00F024E3">
      <w:pPr>
        <w:spacing w:line="360" w:lineRule="auto"/>
        <w:rPr>
          <w:rFonts w:ascii="微软雅黑" w:eastAsia="微软雅黑" w:hAnsi="微软雅黑"/>
          <w:color w:val="000000" w:themeColor="text1"/>
        </w:rPr>
      </w:pPr>
    </w:p>
    <w:p w14:paraId="32CF6EAA" w14:textId="77777777" w:rsidR="00960CD6" w:rsidRPr="00906448" w:rsidRDefault="00960CD6" w:rsidP="00F024E3">
      <w:pPr>
        <w:spacing w:line="360" w:lineRule="auto"/>
        <w:rPr>
          <w:rFonts w:ascii="微软雅黑" w:eastAsia="微软雅黑" w:hAnsi="微软雅黑"/>
          <w:color w:val="000000" w:themeColor="text1"/>
        </w:rPr>
      </w:pPr>
    </w:p>
    <w:p w14:paraId="5AD53FDB" w14:textId="77777777" w:rsidR="00960CD6" w:rsidRPr="00906448" w:rsidRDefault="00960CD6" w:rsidP="00F024E3">
      <w:pPr>
        <w:spacing w:line="360" w:lineRule="auto"/>
        <w:rPr>
          <w:rFonts w:ascii="微软雅黑" w:eastAsia="微软雅黑" w:hAnsi="微软雅黑"/>
          <w:color w:val="000000" w:themeColor="text1"/>
        </w:rPr>
      </w:pPr>
    </w:p>
    <w:p w14:paraId="41FF9511" w14:textId="77777777" w:rsidR="00960CD6" w:rsidRPr="00906448" w:rsidRDefault="00960CD6" w:rsidP="00F024E3">
      <w:pPr>
        <w:spacing w:line="360" w:lineRule="auto"/>
        <w:rPr>
          <w:rFonts w:ascii="微软雅黑" w:eastAsia="微软雅黑" w:hAnsi="微软雅黑"/>
          <w:color w:val="000000" w:themeColor="text1"/>
        </w:rPr>
      </w:pPr>
    </w:p>
    <w:p w14:paraId="05068538" w14:textId="77777777" w:rsidR="00960CD6" w:rsidRPr="00906448" w:rsidRDefault="00960CD6" w:rsidP="00F024E3">
      <w:pPr>
        <w:spacing w:line="360" w:lineRule="auto"/>
        <w:rPr>
          <w:rFonts w:ascii="微软雅黑" w:eastAsia="微软雅黑" w:hAnsi="微软雅黑"/>
          <w:color w:val="000000" w:themeColor="text1"/>
        </w:rPr>
      </w:pPr>
    </w:p>
    <w:p w14:paraId="6631793A" w14:textId="77777777" w:rsidR="00960CD6" w:rsidRPr="00906448" w:rsidRDefault="00960CD6" w:rsidP="00F024E3">
      <w:pPr>
        <w:spacing w:line="360" w:lineRule="auto"/>
        <w:rPr>
          <w:rFonts w:ascii="微软雅黑" w:eastAsia="微软雅黑" w:hAnsi="微软雅黑"/>
          <w:color w:val="000000" w:themeColor="text1"/>
        </w:rPr>
      </w:pPr>
    </w:p>
    <w:p w14:paraId="130495A4" w14:textId="77777777" w:rsidR="00960CD6" w:rsidRPr="00906448" w:rsidRDefault="00960CD6" w:rsidP="00F024E3">
      <w:pPr>
        <w:spacing w:line="360" w:lineRule="auto"/>
        <w:rPr>
          <w:rFonts w:ascii="微软雅黑" w:eastAsia="微软雅黑" w:hAnsi="微软雅黑"/>
          <w:color w:val="000000" w:themeColor="text1"/>
        </w:rPr>
      </w:pPr>
    </w:p>
    <w:p w14:paraId="31ED79D0" w14:textId="77777777" w:rsidR="00960CD6" w:rsidRPr="00906448" w:rsidRDefault="00960CD6" w:rsidP="00F024E3">
      <w:pPr>
        <w:spacing w:line="360" w:lineRule="auto"/>
        <w:rPr>
          <w:rFonts w:ascii="微软雅黑" w:eastAsia="微软雅黑" w:hAnsi="微软雅黑"/>
          <w:color w:val="000000" w:themeColor="text1"/>
        </w:rPr>
      </w:pPr>
    </w:p>
    <w:p w14:paraId="7E66F41B" w14:textId="77777777" w:rsidR="00960CD6" w:rsidRPr="00906448" w:rsidRDefault="00960CD6" w:rsidP="00F024E3">
      <w:pPr>
        <w:spacing w:line="360" w:lineRule="auto"/>
        <w:rPr>
          <w:rFonts w:ascii="微软雅黑" w:eastAsia="微软雅黑" w:hAnsi="微软雅黑"/>
          <w:color w:val="000000" w:themeColor="text1"/>
        </w:rPr>
      </w:pPr>
    </w:p>
    <w:p w14:paraId="7E2D4BA3" w14:textId="77777777" w:rsidR="00D76492" w:rsidRPr="00906448" w:rsidRDefault="00D76492" w:rsidP="00F024E3">
      <w:pPr>
        <w:spacing w:line="360" w:lineRule="auto"/>
        <w:rPr>
          <w:rFonts w:ascii="微软雅黑" w:eastAsia="微软雅黑" w:hAnsi="微软雅黑"/>
          <w:color w:val="000000" w:themeColor="text1"/>
        </w:rPr>
      </w:pPr>
    </w:p>
    <w:p w14:paraId="58527D3E" w14:textId="4E0EA555" w:rsidR="00966687" w:rsidRPr="00906448" w:rsidRDefault="00966687" w:rsidP="00F024E3">
      <w:pPr>
        <w:spacing w:line="360" w:lineRule="auto"/>
        <w:rPr>
          <w:rFonts w:ascii="微软雅黑" w:eastAsia="微软雅黑" w:hAnsi="微软雅黑"/>
          <w:color w:val="000000" w:themeColor="text1"/>
        </w:rPr>
      </w:pPr>
    </w:p>
    <w:bookmarkStart w:id="0" w:name="_Toc324028033" w:displacedByCustomXml="next"/>
    <w:sdt>
      <w:sdtPr>
        <w:rPr>
          <w:rFonts w:ascii="微软雅黑" w:eastAsia="微软雅黑" w:hAnsi="微软雅黑" w:cs="Times New Roman"/>
          <w:b w:val="0"/>
          <w:bCs w:val="0"/>
          <w:color w:val="000000" w:themeColor="text1"/>
          <w:kern w:val="2"/>
          <w:sz w:val="21"/>
          <w:szCs w:val="22"/>
          <w:lang w:val="zh-CN"/>
        </w:rPr>
        <w:id w:val="1237668266"/>
        <w:docPartObj>
          <w:docPartGallery w:val="Table of Contents"/>
          <w:docPartUnique/>
        </w:docPartObj>
      </w:sdtPr>
      <w:sdtEndPr>
        <w:rPr>
          <w:kern w:val="0"/>
          <w:sz w:val="24"/>
          <w:szCs w:val="24"/>
        </w:rPr>
      </w:sdtEndPr>
      <w:sdtContent>
        <w:p w14:paraId="0B88AE11" w14:textId="7262A523" w:rsidR="00557227" w:rsidRPr="00906448" w:rsidRDefault="00557227" w:rsidP="00F024E3">
          <w:pPr>
            <w:pStyle w:val="TOC"/>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lang w:val="zh-CN"/>
            </w:rPr>
            <w:t>目录</w:t>
          </w:r>
        </w:p>
        <w:p w14:paraId="0DC6B892" w14:textId="77777777" w:rsidR="000D31B3" w:rsidRDefault="00557227">
          <w:pPr>
            <w:pStyle w:val="10"/>
            <w:tabs>
              <w:tab w:val="left" w:pos="630"/>
              <w:tab w:val="right" w:leader="dot" w:pos="8296"/>
            </w:tabs>
            <w:rPr>
              <w:rFonts w:eastAsiaTheme="minorEastAsia" w:cstheme="minorBidi"/>
              <w:b w:val="0"/>
              <w:noProof/>
            </w:rPr>
          </w:pPr>
          <w:r w:rsidRPr="00906448">
            <w:rPr>
              <w:rFonts w:ascii="微软雅黑" w:eastAsia="微软雅黑" w:hAnsi="微软雅黑"/>
              <w:color w:val="000000" w:themeColor="text1"/>
            </w:rPr>
            <w:fldChar w:fldCharType="begin"/>
          </w:r>
          <w:r w:rsidRPr="00906448">
            <w:rPr>
              <w:rFonts w:ascii="微软雅黑" w:eastAsia="微软雅黑" w:hAnsi="微软雅黑"/>
              <w:color w:val="000000" w:themeColor="text1"/>
            </w:rPr>
            <w:instrText xml:space="preserve"> TOC \o "1-3" \h \z \u </w:instrText>
          </w:r>
          <w:r w:rsidRPr="00906448">
            <w:rPr>
              <w:rFonts w:ascii="微软雅黑" w:eastAsia="微软雅黑" w:hAnsi="微软雅黑"/>
              <w:color w:val="000000" w:themeColor="text1"/>
            </w:rPr>
            <w:fldChar w:fldCharType="separate"/>
          </w:r>
          <w:hyperlink w:anchor="_Toc496637078" w:history="1">
            <w:r w:rsidR="000D31B3" w:rsidRPr="008716E3">
              <w:rPr>
                <w:rStyle w:val="a7"/>
                <w:rFonts w:ascii="微软雅黑" w:eastAsia="微软雅黑" w:hAnsi="微软雅黑"/>
                <w:noProof/>
              </w:rPr>
              <w:t>1</w:t>
            </w:r>
            <w:r w:rsidR="000D31B3">
              <w:rPr>
                <w:rFonts w:eastAsiaTheme="minorEastAsia" w:cstheme="minorBidi"/>
                <w:b w:val="0"/>
                <w:noProof/>
              </w:rPr>
              <w:tab/>
            </w:r>
            <w:r w:rsidR="000D31B3" w:rsidRPr="008716E3">
              <w:rPr>
                <w:rStyle w:val="a7"/>
                <w:rFonts w:ascii="微软雅黑" w:eastAsia="微软雅黑" w:hAnsi="微软雅黑"/>
                <w:noProof/>
              </w:rPr>
              <w:t>产品介绍说明</w:t>
            </w:r>
            <w:r w:rsidR="000D31B3">
              <w:rPr>
                <w:noProof/>
                <w:webHidden/>
              </w:rPr>
              <w:tab/>
            </w:r>
            <w:r w:rsidR="000D31B3">
              <w:rPr>
                <w:noProof/>
                <w:webHidden/>
              </w:rPr>
              <w:fldChar w:fldCharType="begin"/>
            </w:r>
            <w:r w:rsidR="000D31B3">
              <w:rPr>
                <w:noProof/>
                <w:webHidden/>
              </w:rPr>
              <w:instrText xml:space="preserve"> PAGEREF _Toc496637078 \h </w:instrText>
            </w:r>
            <w:r w:rsidR="000D31B3">
              <w:rPr>
                <w:noProof/>
                <w:webHidden/>
              </w:rPr>
            </w:r>
            <w:r w:rsidR="000D31B3">
              <w:rPr>
                <w:noProof/>
                <w:webHidden/>
              </w:rPr>
              <w:fldChar w:fldCharType="separate"/>
            </w:r>
            <w:r w:rsidR="000D31B3">
              <w:rPr>
                <w:noProof/>
                <w:webHidden/>
              </w:rPr>
              <w:t>4</w:t>
            </w:r>
            <w:r w:rsidR="000D31B3">
              <w:rPr>
                <w:noProof/>
                <w:webHidden/>
              </w:rPr>
              <w:fldChar w:fldCharType="end"/>
            </w:r>
          </w:hyperlink>
        </w:p>
        <w:p w14:paraId="1BA36327" w14:textId="77777777" w:rsidR="000D31B3" w:rsidRDefault="004D3313">
          <w:pPr>
            <w:pStyle w:val="10"/>
            <w:tabs>
              <w:tab w:val="left" w:pos="630"/>
              <w:tab w:val="right" w:leader="dot" w:pos="8296"/>
            </w:tabs>
            <w:rPr>
              <w:rFonts w:eastAsiaTheme="minorEastAsia" w:cstheme="minorBidi"/>
              <w:b w:val="0"/>
              <w:noProof/>
            </w:rPr>
          </w:pPr>
          <w:hyperlink w:anchor="_Toc496637079" w:history="1">
            <w:r w:rsidR="000D31B3" w:rsidRPr="008716E3">
              <w:rPr>
                <w:rStyle w:val="a7"/>
                <w:rFonts w:ascii="微软雅黑" w:eastAsia="微软雅黑" w:hAnsi="微软雅黑"/>
                <w:noProof/>
              </w:rPr>
              <w:t>2</w:t>
            </w:r>
            <w:r w:rsidR="000D31B3">
              <w:rPr>
                <w:rFonts w:eastAsiaTheme="minorEastAsia" w:cstheme="minorBidi"/>
                <w:b w:val="0"/>
                <w:noProof/>
              </w:rPr>
              <w:tab/>
            </w:r>
            <w:r w:rsidR="000D31B3" w:rsidRPr="008716E3">
              <w:rPr>
                <w:rStyle w:val="a7"/>
                <w:rFonts w:ascii="微软雅黑" w:eastAsia="微软雅黑" w:hAnsi="微软雅黑"/>
                <w:noProof/>
              </w:rPr>
              <w:t>业务流程</w:t>
            </w:r>
            <w:r w:rsidR="000D31B3">
              <w:rPr>
                <w:noProof/>
                <w:webHidden/>
              </w:rPr>
              <w:tab/>
            </w:r>
            <w:r w:rsidR="000D31B3">
              <w:rPr>
                <w:noProof/>
                <w:webHidden/>
              </w:rPr>
              <w:fldChar w:fldCharType="begin"/>
            </w:r>
            <w:r w:rsidR="000D31B3">
              <w:rPr>
                <w:noProof/>
                <w:webHidden/>
              </w:rPr>
              <w:instrText xml:space="preserve"> PAGEREF _Toc496637079 \h </w:instrText>
            </w:r>
            <w:r w:rsidR="000D31B3">
              <w:rPr>
                <w:noProof/>
                <w:webHidden/>
              </w:rPr>
            </w:r>
            <w:r w:rsidR="000D31B3">
              <w:rPr>
                <w:noProof/>
                <w:webHidden/>
              </w:rPr>
              <w:fldChar w:fldCharType="separate"/>
            </w:r>
            <w:r w:rsidR="000D31B3">
              <w:rPr>
                <w:noProof/>
                <w:webHidden/>
              </w:rPr>
              <w:t>4</w:t>
            </w:r>
            <w:r w:rsidR="000D31B3">
              <w:rPr>
                <w:noProof/>
                <w:webHidden/>
              </w:rPr>
              <w:fldChar w:fldCharType="end"/>
            </w:r>
          </w:hyperlink>
        </w:p>
        <w:p w14:paraId="661F85CA" w14:textId="77777777" w:rsidR="000D31B3" w:rsidRDefault="004D3313">
          <w:pPr>
            <w:pStyle w:val="10"/>
            <w:tabs>
              <w:tab w:val="left" w:pos="630"/>
              <w:tab w:val="right" w:leader="dot" w:pos="8296"/>
            </w:tabs>
            <w:rPr>
              <w:rFonts w:eastAsiaTheme="minorEastAsia" w:cstheme="minorBidi"/>
              <w:b w:val="0"/>
              <w:noProof/>
            </w:rPr>
          </w:pPr>
          <w:hyperlink w:anchor="_Toc496637080" w:history="1">
            <w:r w:rsidR="000D31B3" w:rsidRPr="008716E3">
              <w:rPr>
                <w:rStyle w:val="a7"/>
                <w:rFonts w:ascii="微软雅黑" w:eastAsia="微软雅黑" w:hAnsi="微软雅黑"/>
                <w:noProof/>
              </w:rPr>
              <w:t>3</w:t>
            </w:r>
            <w:r w:rsidR="000D31B3">
              <w:rPr>
                <w:rFonts w:eastAsiaTheme="minorEastAsia" w:cstheme="minorBidi"/>
                <w:b w:val="0"/>
                <w:noProof/>
              </w:rPr>
              <w:tab/>
            </w:r>
            <w:r w:rsidR="000D31B3" w:rsidRPr="008716E3">
              <w:rPr>
                <w:rStyle w:val="a7"/>
                <w:rFonts w:ascii="微软雅黑" w:eastAsia="微软雅黑" w:hAnsi="微软雅黑"/>
                <w:noProof/>
              </w:rPr>
              <w:t>渠道方接入规范要求</w:t>
            </w:r>
            <w:r w:rsidR="000D31B3">
              <w:rPr>
                <w:noProof/>
                <w:webHidden/>
              </w:rPr>
              <w:tab/>
            </w:r>
            <w:r w:rsidR="000D31B3">
              <w:rPr>
                <w:noProof/>
                <w:webHidden/>
              </w:rPr>
              <w:fldChar w:fldCharType="begin"/>
            </w:r>
            <w:r w:rsidR="000D31B3">
              <w:rPr>
                <w:noProof/>
                <w:webHidden/>
              </w:rPr>
              <w:instrText xml:space="preserve"> PAGEREF _Toc496637080 \h </w:instrText>
            </w:r>
            <w:r w:rsidR="000D31B3">
              <w:rPr>
                <w:noProof/>
                <w:webHidden/>
              </w:rPr>
            </w:r>
            <w:r w:rsidR="000D31B3">
              <w:rPr>
                <w:noProof/>
                <w:webHidden/>
              </w:rPr>
              <w:fldChar w:fldCharType="separate"/>
            </w:r>
            <w:r w:rsidR="000D31B3">
              <w:rPr>
                <w:noProof/>
                <w:webHidden/>
              </w:rPr>
              <w:t>8</w:t>
            </w:r>
            <w:r w:rsidR="000D31B3">
              <w:rPr>
                <w:noProof/>
                <w:webHidden/>
              </w:rPr>
              <w:fldChar w:fldCharType="end"/>
            </w:r>
          </w:hyperlink>
        </w:p>
        <w:p w14:paraId="625C802E" w14:textId="77777777" w:rsidR="000D31B3" w:rsidRDefault="004D3313">
          <w:pPr>
            <w:pStyle w:val="10"/>
            <w:tabs>
              <w:tab w:val="left" w:pos="630"/>
              <w:tab w:val="right" w:leader="dot" w:pos="8296"/>
            </w:tabs>
            <w:rPr>
              <w:rFonts w:eastAsiaTheme="minorEastAsia" w:cstheme="minorBidi"/>
              <w:b w:val="0"/>
              <w:noProof/>
            </w:rPr>
          </w:pPr>
          <w:hyperlink w:anchor="_Toc496637081" w:history="1">
            <w:r w:rsidR="000D31B3" w:rsidRPr="008716E3">
              <w:rPr>
                <w:rStyle w:val="a7"/>
                <w:rFonts w:ascii="微软雅黑" w:eastAsia="微软雅黑" w:hAnsi="微软雅黑"/>
                <w:noProof/>
              </w:rPr>
              <w:t>4</w:t>
            </w:r>
            <w:r w:rsidR="000D31B3">
              <w:rPr>
                <w:rFonts w:eastAsiaTheme="minorEastAsia" w:cstheme="minorBidi"/>
                <w:b w:val="0"/>
                <w:noProof/>
              </w:rPr>
              <w:tab/>
            </w:r>
            <w:r w:rsidR="000D31B3" w:rsidRPr="008716E3">
              <w:rPr>
                <w:rStyle w:val="a7"/>
                <w:rFonts w:ascii="微软雅黑" w:eastAsia="微软雅黑" w:hAnsi="微软雅黑"/>
                <w:noProof/>
              </w:rPr>
              <w:t>文件传输命名规则</w:t>
            </w:r>
            <w:r w:rsidR="000D31B3">
              <w:rPr>
                <w:noProof/>
                <w:webHidden/>
              </w:rPr>
              <w:tab/>
            </w:r>
            <w:r w:rsidR="000D31B3">
              <w:rPr>
                <w:noProof/>
                <w:webHidden/>
              </w:rPr>
              <w:fldChar w:fldCharType="begin"/>
            </w:r>
            <w:r w:rsidR="000D31B3">
              <w:rPr>
                <w:noProof/>
                <w:webHidden/>
              </w:rPr>
              <w:instrText xml:space="preserve"> PAGEREF _Toc496637081 \h </w:instrText>
            </w:r>
            <w:r w:rsidR="000D31B3">
              <w:rPr>
                <w:noProof/>
                <w:webHidden/>
              </w:rPr>
            </w:r>
            <w:r w:rsidR="000D31B3">
              <w:rPr>
                <w:noProof/>
                <w:webHidden/>
              </w:rPr>
              <w:fldChar w:fldCharType="separate"/>
            </w:r>
            <w:r w:rsidR="000D31B3">
              <w:rPr>
                <w:noProof/>
                <w:webHidden/>
              </w:rPr>
              <w:t>10</w:t>
            </w:r>
            <w:r w:rsidR="000D31B3">
              <w:rPr>
                <w:noProof/>
                <w:webHidden/>
              </w:rPr>
              <w:fldChar w:fldCharType="end"/>
            </w:r>
          </w:hyperlink>
        </w:p>
        <w:p w14:paraId="11AE50D6" w14:textId="77777777" w:rsidR="000D31B3" w:rsidRDefault="004D3313">
          <w:pPr>
            <w:pStyle w:val="10"/>
            <w:tabs>
              <w:tab w:val="left" w:pos="630"/>
              <w:tab w:val="right" w:leader="dot" w:pos="8296"/>
            </w:tabs>
            <w:rPr>
              <w:rFonts w:eastAsiaTheme="minorEastAsia" w:cstheme="minorBidi"/>
              <w:b w:val="0"/>
              <w:noProof/>
            </w:rPr>
          </w:pPr>
          <w:hyperlink w:anchor="_Toc496637082" w:history="1">
            <w:r w:rsidR="000D31B3" w:rsidRPr="008716E3">
              <w:rPr>
                <w:rStyle w:val="a7"/>
                <w:rFonts w:ascii="微软雅黑" w:eastAsia="微软雅黑" w:hAnsi="微软雅黑"/>
                <w:noProof/>
              </w:rPr>
              <w:t>5</w:t>
            </w:r>
            <w:r w:rsidR="000D31B3">
              <w:rPr>
                <w:rFonts w:eastAsiaTheme="minorEastAsia" w:cstheme="minorBidi"/>
                <w:b w:val="0"/>
                <w:noProof/>
              </w:rPr>
              <w:tab/>
            </w:r>
            <w:r w:rsidR="000D31B3" w:rsidRPr="008716E3">
              <w:rPr>
                <w:rStyle w:val="a7"/>
                <w:rFonts w:ascii="微软雅黑" w:eastAsia="微软雅黑" w:hAnsi="微软雅黑"/>
                <w:noProof/>
              </w:rPr>
              <w:t>渠道交互接口时序</w:t>
            </w:r>
            <w:r w:rsidR="000D31B3">
              <w:rPr>
                <w:noProof/>
                <w:webHidden/>
              </w:rPr>
              <w:tab/>
            </w:r>
            <w:r w:rsidR="000D31B3">
              <w:rPr>
                <w:noProof/>
                <w:webHidden/>
              </w:rPr>
              <w:fldChar w:fldCharType="begin"/>
            </w:r>
            <w:r w:rsidR="000D31B3">
              <w:rPr>
                <w:noProof/>
                <w:webHidden/>
              </w:rPr>
              <w:instrText xml:space="preserve"> PAGEREF _Toc496637082 \h </w:instrText>
            </w:r>
            <w:r w:rsidR="000D31B3">
              <w:rPr>
                <w:noProof/>
                <w:webHidden/>
              </w:rPr>
            </w:r>
            <w:r w:rsidR="000D31B3">
              <w:rPr>
                <w:noProof/>
                <w:webHidden/>
              </w:rPr>
              <w:fldChar w:fldCharType="separate"/>
            </w:r>
            <w:r w:rsidR="000D31B3">
              <w:rPr>
                <w:noProof/>
                <w:webHidden/>
              </w:rPr>
              <w:t>17</w:t>
            </w:r>
            <w:r w:rsidR="000D31B3">
              <w:rPr>
                <w:noProof/>
                <w:webHidden/>
              </w:rPr>
              <w:fldChar w:fldCharType="end"/>
            </w:r>
          </w:hyperlink>
        </w:p>
        <w:p w14:paraId="675FD956" w14:textId="77777777" w:rsidR="000D31B3" w:rsidRDefault="004D3313">
          <w:pPr>
            <w:pStyle w:val="10"/>
            <w:tabs>
              <w:tab w:val="left" w:pos="840"/>
              <w:tab w:val="right" w:leader="dot" w:pos="8296"/>
            </w:tabs>
            <w:rPr>
              <w:rFonts w:eastAsiaTheme="minorEastAsia" w:cstheme="minorBidi"/>
              <w:b w:val="0"/>
              <w:noProof/>
            </w:rPr>
          </w:pPr>
          <w:hyperlink w:anchor="_Toc496637083" w:history="1">
            <w:r w:rsidR="000D31B3" w:rsidRPr="008716E3">
              <w:rPr>
                <w:rStyle w:val="a7"/>
                <w:rFonts w:ascii="微软雅黑" w:eastAsia="微软雅黑" w:hAnsi="微软雅黑"/>
                <w:noProof/>
              </w:rPr>
              <w:t>5.1</w:t>
            </w:r>
            <w:r w:rsidR="000D31B3">
              <w:rPr>
                <w:rFonts w:eastAsiaTheme="minorEastAsia" w:cstheme="minorBidi"/>
                <w:b w:val="0"/>
                <w:noProof/>
              </w:rPr>
              <w:tab/>
            </w:r>
            <w:r w:rsidR="000D31B3" w:rsidRPr="008716E3">
              <w:rPr>
                <w:rStyle w:val="a7"/>
                <w:rFonts w:ascii="微软雅黑" w:eastAsia="微软雅黑" w:hAnsi="微软雅黑"/>
                <w:noProof/>
              </w:rPr>
              <w:t>渠道方登录（IFA1）</w:t>
            </w:r>
            <w:r w:rsidR="000D31B3">
              <w:rPr>
                <w:noProof/>
                <w:webHidden/>
              </w:rPr>
              <w:tab/>
            </w:r>
            <w:r w:rsidR="000D31B3">
              <w:rPr>
                <w:noProof/>
                <w:webHidden/>
              </w:rPr>
              <w:fldChar w:fldCharType="begin"/>
            </w:r>
            <w:r w:rsidR="000D31B3">
              <w:rPr>
                <w:noProof/>
                <w:webHidden/>
              </w:rPr>
              <w:instrText xml:space="preserve"> PAGEREF _Toc496637083 \h </w:instrText>
            </w:r>
            <w:r w:rsidR="000D31B3">
              <w:rPr>
                <w:noProof/>
                <w:webHidden/>
              </w:rPr>
            </w:r>
            <w:r w:rsidR="000D31B3">
              <w:rPr>
                <w:noProof/>
                <w:webHidden/>
              </w:rPr>
              <w:fldChar w:fldCharType="separate"/>
            </w:r>
            <w:r w:rsidR="000D31B3">
              <w:rPr>
                <w:noProof/>
                <w:webHidden/>
              </w:rPr>
              <w:t>19</w:t>
            </w:r>
            <w:r w:rsidR="000D31B3">
              <w:rPr>
                <w:noProof/>
                <w:webHidden/>
              </w:rPr>
              <w:fldChar w:fldCharType="end"/>
            </w:r>
          </w:hyperlink>
        </w:p>
        <w:p w14:paraId="6321AFE7" w14:textId="77777777" w:rsidR="000D31B3" w:rsidRDefault="004D3313">
          <w:pPr>
            <w:pStyle w:val="10"/>
            <w:tabs>
              <w:tab w:val="left" w:pos="840"/>
              <w:tab w:val="right" w:leader="dot" w:pos="8296"/>
            </w:tabs>
            <w:rPr>
              <w:rFonts w:eastAsiaTheme="minorEastAsia" w:cstheme="minorBidi"/>
              <w:b w:val="0"/>
              <w:noProof/>
            </w:rPr>
          </w:pPr>
          <w:hyperlink w:anchor="_Toc496637090" w:history="1">
            <w:r w:rsidR="000D31B3" w:rsidRPr="008716E3">
              <w:rPr>
                <w:rStyle w:val="a7"/>
                <w:rFonts w:ascii="微软雅黑" w:eastAsia="微软雅黑" w:hAnsi="微软雅黑"/>
                <w:noProof/>
              </w:rPr>
              <w:t>5.2</w:t>
            </w:r>
            <w:r w:rsidR="000D31B3">
              <w:rPr>
                <w:rFonts w:eastAsiaTheme="minorEastAsia" w:cstheme="minorBidi"/>
                <w:b w:val="0"/>
                <w:noProof/>
              </w:rPr>
              <w:tab/>
            </w:r>
            <w:r w:rsidR="000D31B3" w:rsidRPr="008716E3">
              <w:rPr>
                <w:rStyle w:val="a7"/>
                <w:rFonts w:ascii="微软雅黑" w:eastAsia="微软雅黑" w:hAnsi="微软雅黑"/>
                <w:noProof/>
              </w:rPr>
              <w:t>用户风控审核（IFA2）</w:t>
            </w:r>
            <w:r w:rsidR="000D31B3">
              <w:rPr>
                <w:noProof/>
                <w:webHidden/>
              </w:rPr>
              <w:tab/>
            </w:r>
            <w:r w:rsidR="000D31B3">
              <w:rPr>
                <w:noProof/>
                <w:webHidden/>
              </w:rPr>
              <w:fldChar w:fldCharType="begin"/>
            </w:r>
            <w:r w:rsidR="000D31B3">
              <w:rPr>
                <w:noProof/>
                <w:webHidden/>
              </w:rPr>
              <w:instrText xml:space="preserve"> PAGEREF _Toc496637090 \h </w:instrText>
            </w:r>
            <w:r w:rsidR="000D31B3">
              <w:rPr>
                <w:noProof/>
                <w:webHidden/>
              </w:rPr>
            </w:r>
            <w:r w:rsidR="000D31B3">
              <w:rPr>
                <w:noProof/>
                <w:webHidden/>
              </w:rPr>
              <w:fldChar w:fldCharType="separate"/>
            </w:r>
            <w:r w:rsidR="000D31B3">
              <w:rPr>
                <w:noProof/>
                <w:webHidden/>
              </w:rPr>
              <w:t>20</w:t>
            </w:r>
            <w:r w:rsidR="000D31B3">
              <w:rPr>
                <w:noProof/>
                <w:webHidden/>
              </w:rPr>
              <w:fldChar w:fldCharType="end"/>
            </w:r>
          </w:hyperlink>
        </w:p>
        <w:p w14:paraId="1E660DD5" w14:textId="77777777" w:rsidR="000D31B3" w:rsidRDefault="004D3313">
          <w:pPr>
            <w:pStyle w:val="20"/>
            <w:tabs>
              <w:tab w:val="right" w:leader="dot" w:pos="8296"/>
            </w:tabs>
            <w:rPr>
              <w:rFonts w:eastAsiaTheme="minorEastAsia" w:cstheme="minorBidi"/>
              <w:b w:val="0"/>
              <w:noProof/>
              <w:sz w:val="24"/>
              <w:szCs w:val="24"/>
            </w:rPr>
          </w:pPr>
          <w:hyperlink w:anchor="_Toc496637091" w:history="1">
            <w:r w:rsidR="000D31B3" w:rsidRPr="008716E3">
              <w:rPr>
                <w:rStyle w:val="a7"/>
                <w:rFonts w:ascii="微软雅黑" w:eastAsia="微软雅黑" w:hAnsi="微软雅黑"/>
                <w:noProof/>
              </w:rPr>
              <w:t>风控审核结果下发（IFA2-1）</w:t>
            </w:r>
            <w:r w:rsidR="000D31B3">
              <w:rPr>
                <w:noProof/>
                <w:webHidden/>
              </w:rPr>
              <w:tab/>
            </w:r>
            <w:r w:rsidR="000D31B3">
              <w:rPr>
                <w:noProof/>
                <w:webHidden/>
              </w:rPr>
              <w:fldChar w:fldCharType="begin"/>
            </w:r>
            <w:r w:rsidR="000D31B3">
              <w:rPr>
                <w:noProof/>
                <w:webHidden/>
              </w:rPr>
              <w:instrText xml:space="preserve"> PAGEREF _Toc496637091 \h </w:instrText>
            </w:r>
            <w:r w:rsidR="000D31B3">
              <w:rPr>
                <w:noProof/>
                <w:webHidden/>
              </w:rPr>
            </w:r>
            <w:r w:rsidR="000D31B3">
              <w:rPr>
                <w:noProof/>
                <w:webHidden/>
              </w:rPr>
              <w:fldChar w:fldCharType="separate"/>
            </w:r>
            <w:r w:rsidR="000D31B3">
              <w:rPr>
                <w:noProof/>
                <w:webHidden/>
              </w:rPr>
              <w:t>34</w:t>
            </w:r>
            <w:r w:rsidR="000D31B3">
              <w:rPr>
                <w:noProof/>
                <w:webHidden/>
              </w:rPr>
              <w:fldChar w:fldCharType="end"/>
            </w:r>
          </w:hyperlink>
        </w:p>
        <w:p w14:paraId="4C2D60D8" w14:textId="77777777" w:rsidR="000D31B3" w:rsidRDefault="004D3313">
          <w:pPr>
            <w:pStyle w:val="10"/>
            <w:tabs>
              <w:tab w:val="left" w:pos="840"/>
              <w:tab w:val="right" w:leader="dot" w:pos="8296"/>
            </w:tabs>
            <w:rPr>
              <w:rFonts w:eastAsiaTheme="minorEastAsia" w:cstheme="minorBidi"/>
              <w:b w:val="0"/>
              <w:noProof/>
            </w:rPr>
          </w:pPr>
          <w:hyperlink w:anchor="_Toc496637097" w:history="1">
            <w:r w:rsidR="000D31B3" w:rsidRPr="008716E3">
              <w:rPr>
                <w:rStyle w:val="a7"/>
                <w:rFonts w:ascii="微软雅黑" w:eastAsia="微软雅黑" w:hAnsi="微软雅黑"/>
                <w:noProof/>
              </w:rPr>
              <w:t>5.3</w:t>
            </w:r>
            <w:r w:rsidR="000D31B3">
              <w:rPr>
                <w:rFonts w:eastAsiaTheme="minorEastAsia" w:cstheme="minorBidi"/>
                <w:b w:val="0"/>
                <w:noProof/>
              </w:rPr>
              <w:tab/>
            </w:r>
            <w:r w:rsidR="000D31B3" w:rsidRPr="008716E3">
              <w:rPr>
                <w:rStyle w:val="a7"/>
                <w:rFonts w:ascii="微软雅黑" w:eastAsia="微软雅黑" w:hAnsi="微软雅黑"/>
                <w:noProof/>
              </w:rPr>
              <w:t>放款申请(IFA3)</w:t>
            </w:r>
            <w:r w:rsidR="000D31B3">
              <w:rPr>
                <w:noProof/>
                <w:webHidden/>
              </w:rPr>
              <w:tab/>
            </w:r>
            <w:r w:rsidR="000D31B3">
              <w:rPr>
                <w:noProof/>
                <w:webHidden/>
              </w:rPr>
              <w:fldChar w:fldCharType="begin"/>
            </w:r>
            <w:r w:rsidR="000D31B3">
              <w:rPr>
                <w:noProof/>
                <w:webHidden/>
              </w:rPr>
              <w:instrText xml:space="preserve"> PAGEREF _Toc496637097 \h </w:instrText>
            </w:r>
            <w:r w:rsidR="000D31B3">
              <w:rPr>
                <w:noProof/>
                <w:webHidden/>
              </w:rPr>
            </w:r>
            <w:r w:rsidR="000D31B3">
              <w:rPr>
                <w:noProof/>
                <w:webHidden/>
              </w:rPr>
              <w:fldChar w:fldCharType="separate"/>
            </w:r>
            <w:r w:rsidR="000D31B3">
              <w:rPr>
                <w:noProof/>
                <w:webHidden/>
              </w:rPr>
              <w:t>37</w:t>
            </w:r>
            <w:r w:rsidR="000D31B3">
              <w:rPr>
                <w:noProof/>
                <w:webHidden/>
              </w:rPr>
              <w:fldChar w:fldCharType="end"/>
            </w:r>
          </w:hyperlink>
        </w:p>
        <w:p w14:paraId="03E92EB7" w14:textId="77777777" w:rsidR="000D31B3" w:rsidRDefault="004D3313">
          <w:pPr>
            <w:pStyle w:val="20"/>
            <w:tabs>
              <w:tab w:val="right" w:leader="dot" w:pos="8296"/>
            </w:tabs>
            <w:rPr>
              <w:rFonts w:eastAsiaTheme="minorEastAsia" w:cstheme="minorBidi"/>
              <w:b w:val="0"/>
              <w:noProof/>
              <w:sz w:val="24"/>
              <w:szCs w:val="24"/>
            </w:rPr>
          </w:pPr>
          <w:hyperlink w:anchor="_Toc496637098" w:history="1">
            <w:r w:rsidR="000D31B3" w:rsidRPr="008716E3">
              <w:rPr>
                <w:rStyle w:val="a7"/>
                <w:rFonts w:ascii="微软雅黑" w:eastAsia="微软雅黑" w:hAnsi="微软雅黑"/>
                <w:noProof/>
              </w:rPr>
              <w:t>每日放款结果下发(IFA3-1)</w:t>
            </w:r>
            <w:r w:rsidR="000D31B3">
              <w:rPr>
                <w:noProof/>
                <w:webHidden/>
              </w:rPr>
              <w:tab/>
            </w:r>
            <w:r w:rsidR="000D31B3">
              <w:rPr>
                <w:noProof/>
                <w:webHidden/>
              </w:rPr>
              <w:fldChar w:fldCharType="begin"/>
            </w:r>
            <w:r w:rsidR="000D31B3">
              <w:rPr>
                <w:noProof/>
                <w:webHidden/>
              </w:rPr>
              <w:instrText xml:space="preserve"> PAGEREF _Toc496637098 \h </w:instrText>
            </w:r>
            <w:r w:rsidR="000D31B3">
              <w:rPr>
                <w:noProof/>
                <w:webHidden/>
              </w:rPr>
            </w:r>
            <w:r w:rsidR="000D31B3">
              <w:rPr>
                <w:noProof/>
                <w:webHidden/>
              </w:rPr>
              <w:fldChar w:fldCharType="separate"/>
            </w:r>
            <w:r w:rsidR="000D31B3">
              <w:rPr>
                <w:noProof/>
                <w:webHidden/>
              </w:rPr>
              <w:t>50</w:t>
            </w:r>
            <w:r w:rsidR="000D31B3">
              <w:rPr>
                <w:noProof/>
                <w:webHidden/>
              </w:rPr>
              <w:fldChar w:fldCharType="end"/>
            </w:r>
          </w:hyperlink>
        </w:p>
        <w:p w14:paraId="23B1D9B4" w14:textId="77777777" w:rsidR="000D31B3" w:rsidRDefault="004D3313">
          <w:pPr>
            <w:pStyle w:val="10"/>
            <w:tabs>
              <w:tab w:val="left" w:pos="840"/>
              <w:tab w:val="right" w:leader="dot" w:pos="8296"/>
            </w:tabs>
            <w:rPr>
              <w:rFonts w:eastAsiaTheme="minorEastAsia" w:cstheme="minorBidi"/>
              <w:b w:val="0"/>
              <w:noProof/>
            </w:rPr>
          </w:pPr>
          <w:hyperlink w:anchor="_Toc496637104" w:history="1">
            <w:r w:rsidR="000D31B3" w:rsidRPr="008716E3">
              <w:rPr>
                <w:rStyle w:val="a7"/>
                <w:rFonts w:ascii="微软雅黑" w:eastAsia="微软雅黑" w:hAnsi="微软雅黑"/>
                <w:noProof/>
              </w:rPr>
              <w:t>5.4</w:t>
            </w:r>
            <w:r w:rsidR="000D31B3">
              <w:rPr>
                <w:rFonts w:eastAsiaTheme="minorEastAsia" w:cstheme="minorBidi"/>
                <w:b w:val="0"/>
                <w:noProof/>
              </w:rPr>
              <w:tab/>
            </w:r>
            <w:r w:rsidR="000D31B3" w:rsidRPr="008716E3">
              <w:rPr>
                <w:rStyle w:val="a7"/>
                <w:rFonts w:ascii="微软雅黑" w:eastAsia="微软雅黑" w:hAnsi="微软雅黑"/>
                <w:noProof/>
              </w:rPr>
              <w:t>每日还款分期表下发(IFA4)</w:t>
            </w:r>
            <w:r w:rsidR="000D31B3">
              <w:rPr>
                <w:noProof/>
                <w:webHidden/>
              </w:rPr>
              <w:tab/>
            </w:r>
            <w:r w:rsidR="000D31B3">
              <w:rPr>
                <w:noProof/>
                <w:webHidden/>
              </w:rPr>
              <w:fldChar w:fldCharType="begin"/>
            </w:r>
            <w:r w:rsidR="000D31B3">
              <w:rPr>
                <w:noProof/>
                <w:webHidden/>
              </w:rPr>
              <w:instrText xml:space="preserve"> PAGEREF _Toc496637104 \h </w:instrText>
            </w:r>
            <w:r w:rsidR="000D31B3">
              <w:rPr>
                <w:noProof/>
                <w:webHidden/>
              </w:rPr>
            </w:r>
            <w:r w:rsidR="000D31B3">
              <w:rPr>
                <w:noProof/>
                <w:webHidden/>
              </w:rPr>
              <w:fldChar w:fldCharType="separate"/>
            </w:r>
            <w:r w:rsidR="000D31B3">
              <w:rPr>
                <w:noProof/>
                <w:webHidden/>
              </w:rPr>
              <w:t>52</w:t>
            </w:r>
            <w:r w:rsidR="000D31B3">
              <w:rPr>
                <w:noProof/>
                <w:webHidden/>
              </w:rPr>
              <w:fldChar w:fldCharType="end"/>
            </w:r>
          </w:hyperlink>
        </w:p>
        <w:p w14:paraId="78F9A335" w14:textId="77777777" w:rsidR="000D31B3" w:rsidRDefault="004D3313">
          <w:pPr>
            <w:pStyle w:val="10"/>
            <w:tabs>
              <w:tab w:val="left" w:pos="840"/>
              <w:tab w:val="right" w:leader="dot" w:pos="8296"/>
            </w:tabs>
            <w:rPr>
              <w:rFonts w:eastAsiaTheme="minorEastAsia" w:cstheme="minorBidi"/>
              <w:b w:val="0"/>
              <w:noProof/>
            </w:rPr>
          </w:pPr>
          <w:hyperlink w:anchor="_Toc496637110" w:history="1">
            <w:r w:rsidR="000D31B3" w:rsidRPr="008716E3">
              <w:rPr>
                <w:rStyle w:val="a7"/>
                <w:rFonts w:ascii="微软雅黑" w:eastAsia="微软雅黑" w:hAnsi="微软雅黑"/>
                <w:noProof/>
              </w:rPr>
              <w:t>5.5</w:t>
            </w:r>
            <w:r w:rsidR="000D31B3">
              <w:rPr>
                <w:rFonts w:eastAsiaTheme="minorEastAsia" w:cstheme="minorBidi"/>
                <w:b w:val="0"/>
                <w:noProof/>
              </w:rPr>
              <w:tab/>
            </w:r>
            <w:r w:rsidR="000D31B3" w:rsidRPr="008716E3">
              <w:rPr>
                <w:rStyle w:val="a7"/>
                <w:rFonts w:ascii="微软雅黑" w:eastAsia="微软雅黑" w:hAnsi="微软雅黑"/>
                <w:noProof/>
              </w:rPr>
              <w:t>每日还款分期表校对上报（IFA5）</w:t>
            </w:r>
            <w:r w:rsidR="000D31B3">
              <w:rPr>
                <w:noProof/>
                <w:webHidden/>
              </w:rPr>
              <w:tab/>
            </w:r>
            <w:r w:rsidR="000D31B3">
              <w:rPr>
                <w:noProof/>
                <w:webHidden/>
              </w:rPr>
              <w:fldChar w:fldCharType="begin"/>
            </w:r>
            <w:r w:rsidR="000D31B3">
              <w:rPr>
                <w:noProof/>
                <w:webHidden/>
              </w:rPr>
              <w:instrText xml:space="preserve"> PAGEREF _Toc496637110 \h </w:instrText>
            </w:r>
            <w:r w:rsidR="000D31B3">
              <w:rPr>
                <w:noProof/>
                <w:webHidden/>
              </w:rPr>
            </w:r>
            <w:r w:rsidR="000D31B3">
              <w:rPr>
                <w:noProof/>
                <w:webHidden/>
              </w:rPr>
              <w:fldChar w:fldCharType="separate"/>
            </w:r>
            <w:r w:rsidR="000D31B3">
              <w:rPr>
                <w:noProof/>
                <w:webHidden/>
              </w:rPr>
              <w:t>56</w:t>
            </w:r>
            <w:r w:rsidR="000D31B3">
              <w:rPr>
                <w:noProof/>
                <w:webHidden/>
              </w:rPr>
              <w:fldChar w:fldCharType="end"/>
            </w:r>
          </w:hyperlink>
        </w:p>
        <w:p w14:paraId="1BF719C6" w14:textId="77777777" w:rsidR="000D31B3" w:rsidRDefault="004D3313">
          <w:pPr>
            <w:pStyle w:val="20"/>
            <w:tabs>
              <w:tab w:val="right" w:leader="dot" w:pos="8296"/>
            </w:tabs>
            <w:rPr>
              <w:rFonts w:eastAsiaTheme="minorEastAsia" w:cstheme="minorBidi"/>
              <w:b w:val="0"/>
              <w:noProof/>
              <w:sz w:val="24"/>
              <w:szCs w:val="24"/>
            </w:rPr>
          </w:pPr>
          <w:hyperlink w:anchor="_Toc496637111" w:history="1">
            <w:r w:rsidR="000D31B3" w:rsidRPr="008716E3">
              <w:rPr>
                <w:rStyle w:val="a7"/>
                <w:rFonts w:ascii="微软雅黑" w:eastAsia="微软雅黑" w:hAnsi="微软雅黑"/>
                <w:noProof/>
              </w:rPr>
              <w:t>还款分期表校对处理结果异步下发（IFA5-1）</w:t>
            </w:r>
            <w:r w:rsidR="000D31B3">
              <w:rPr>
                <w:noProof/>
                <w:webHidden/>
              </w:rPr>
              <w:tab/>
            </w:r>
            <w:r w:rsidR="000D31B3">
              <w:rPr>
                <w:noProof/>
                <w:webHidden/>
              </w:rPr>
              <w:fldChar w:fldCharType="begin"/>
            </w:r>
            <w:r w:rsidR="000D31B3">
              <w:rPr>
                <w:noProof/>
                <w:webHidden/>
              </w:rPr>
              <w:instrText xml:space="preserve"> PAGEREF _Toc496637111 \h </w:instrText>
            </w:r>
            <w:r w:rsidR="000D31B3">
              <w:rPr>
                <w:noProof/>
                <w:webHidden/>
              </w:rPr>
            </w:r>
            <w:r w:rsidR="000D31B3">
              <w:rPr>
                <w:noProof/>
                <w:webHidden/>
              </w:rPr>
              <w:fldChar w:fldCharType="separate"/>
            </w:r>
            <w:r w:rsidR="000D31B3">
              <w:rPr>
                <w:noProof/>
                <w:webHidden/>
              </w:rPr>
              <w:t>59</w:t>
            </w:r>
            <w:r w:rsidR="000D31B3">
              <w:rPr>
                <w:noProof/>
                <w:webHidden/>
              </w:rPr>
              <w:fldChar w:fldCharType="end"/>
            </w:r>
          </w:hyperlink>
        </w:p>
        <w:p w14:paraId="71A47B99" w14:textId="77777777" w:rsidR="000D31B3" w:rsidRDefault="004D3313">
          <w:pPr>
            <w:pStyle w:val="20"/>
            <w:tabs>
              <w:tab w:val="right" w:leader="dot" w:pos="8296"/>
            </w:tabs>
            <w:rPr>
              <w:rFonts w:eastAsiaTheme="minorEastAsia" w:cstheme="minorBidi"/>
              <w:b w:val="0"/>
              <w:noProof/>
              <w:sz w:val="24"/>
              <w:szCs w:val="24"/>
            </w:rPr>
          </w:pPr>
          <w:hyperlink w:anchor="_Toc496637112" w:history="1">
            <w:r w:rsidR="000D31B3" w:rsidRPr="008716E3">
              <w:rPr>
                <w:rStyle w:val="a7"/>
                <w:rFonts w:ascii="微软雅黑" w:eastAsia="微软雅黑" w:hAnsi="微软雅黑"/>
                <w:noProof/>
              </w:rPr>
              <w:t>每日还款分期最终结果异步下发（IFA5-2）</w:t>
            </w:r>
            <w:r w:rsidR="000D31B3">
              <w:rPr>
                <w:noProof/>
                <w:webHidden/>
              </w:rPr>
              <w:tab/>
            </w:r>
            <w:r w:rsidR="000D31B3">
              <w:rPr>
                <w:noProof/>
                <w:webHidden/>
              </w:rPr>
              <w:fldChar w:fldCharType="begin"/>
            </w:r>
            <w:r w:rsidR="000D31B3">
              <w:rPr>
                <w:noProof/>
                <w:webHidden/>
              </w:rPr>
              <w:instrText xml:space="preserve"> PAGEREF _Toc496637112 \h </w:instrText>
            </w:r>
            <w:r w:rsidR="000D31B3">
              <w:rPr>
                <w:noProof/>
                <w:webHidden/>
              </w:rPr>
            </w:r>
            <w:r w:rsidR="000D31B3">
              <w:rPr>
                <w:noProof/>
                <w:webHidden/>
              </w:rPr>
              <w:fldChar w:fldCharType="separate"/>
            </w:r>
            <w:r w:rsidR="000D31B3">
              <w:rPr>
                <w:noProof/>
                <w:webHidden/>
              </w:rPr>
              <w:t>62</w:t>
            </w:r>
            <w:r w:rsidR="000D31B3">
              <w:rPr>
                <w:noProof/>
                <w:webHidden/>
              </w:rPr>
              <w:fldChar w:fldCharType="end"/>
            </w:r>
          </w:hyperlink>
        </w:p>
        <w:p w14:paraId="4E267F0A" w14:textId="77777777" w:rsidR="000D31B3" w:rsidRDefault="004D3313">
          <w:pPr>
            <w:pStyle w:val="10"/>
            <w:tabs>
              <w:tab w:val="left" w:pos="840"/>
              <w:tab w:val="right" w:leader="dot" w:pos="8296"/>
            </w:tabs>
            <w:rPr>
              <w:rFonts w:eastAsiaTheme="minorEastAsia" w:cstheme="minorBidi"/>
              <w:b w:val="0"/>
              <w:noProof/>
            </w:rPr>
          </w:pPr>
          <w:hyperlink w:anchor="_Toc496637118" w:history="1">
            <w:r w:rsidR="000D31B3" w:rsidRPr="008716E3">
              <w:rPr>
                <w:rStyle w:val="a7"/>
                <w:rFonts w:ascii="微软雅黑" w:eastAsia="微软雅黑" w:hAnsi="微软雅黑"/>
                <w:noProof/>
              </w:rPr>
              <w:t>5.6</w:t>
            </w:r>
            <w:r w:rsidR="000D31B3">
              <w:rPr>
                <w:rFonts w:eastAsiaTheme="minorEastAsia" w:cstheme="minorBidi"/>
                <w:b w:val="0"/>
                <w:noProof/>
              </w:rPr>
              <w:tab/>
            </w:r>
            <w:r w:rsidR="000D31B3" w:rsidRPr="008716E3">
              <w:rPr>
                <w:rStyle w:val="a7"/>
                <w:rFonts w:ascii="微软雅黑" w:eastAsia="微软雅黑" w:hAnsi="微软雅黑"/>
                <w:noProof/>
              </w:rPr>
              <w:t>提前还款试算(IFA6)</w:t>
            </w:r>
            <w:r w:rsidR="000D31B3">
              <w:rPr>
                <w:noProof/>
                <w:webHidden/>
              </w:rPr>
              <w:tab/>
            </w:r>
            <w:r w:rsidR="000D31B3">
              <w:rPr>
                <w:noProof/>
                <w:webHidden/>
              </w:rPr>
              <w:fldChar w:fldCharType="begin"/>
            </w:r>
            <w:r w:rsidR="000D31B3">
              <w:rPr>
                <w:noProof/>
                <w:webHidden/>
              </w:rPr>
              <w:instrText xml:space="preserve"> PAGEREF _Toc496637118 \h </w:instrText>
            </w:r>
            <w:r w:rsidR="000D31B3">
              <w:rPr>
                <w:noProof/>
                <w:webHidden/>
              </w:rPr>
            </w:r>
            <w:r w:rsidR="000D31B3">
              <w:rPr>
                <w:noProof/>
                <w:webHidden/>
              </w:rPr>
              <w:fldChar w:fldCharType="separate"/>
            </w:r>
            <w:r w:rsidR="000D31B3">
              <w:rPr>
                <w:noProof/>
                <w:webHidden/>
              </w:rPr>
              <w:t>65</w:t>
            </w:r>
            <w:r w:rsidR="000D31B3">
              <w:rPr>
                <w:noProof/>
                <w:webHidden/>
              </w:rPr>
              <w:fldChar w:fldCharType="end"/>
            </w:r>
          </w:hyperlink>
        </w:p>
        <w:p w14:paraId="35E4702F" w14:textId="77777777" w:rsidR="000D31B3" w:rsidRDefault="004D3313">
          <w:pPr>
            <w:pStyle w:val="10"/>
            <w:tabs>
              <w:tab w:val="left" w:pos="840"/>
              <w:tab w:val="right" w:leader="dot" w:pos="8296"/>
            </w:tabs>
            <w:rPr>
              <w:rFonts w:eastAsiaTheme="minorEastAsia" w:cstheme="minorBidi"/>
              <w:b w:val="0"/>
              <w:noProof/>
            </w:rPr>
          </w:pPr>
          <w:hyperlink w:anchor="_Toc496637129" w:history="1">
            <w:r w:rsidR="000D31B3" w:rsidRPr="008716E3">
              <w:rPr>
                <w:rStyle w:val="a7"/>
                <w:rFonts w:ascii="微软雅黑" w:eastAsia="微软雅黑" w:hAnsi="微软雅黑"/>
                <w:noProof/>
              </w:rPr>
              <w:t>5.7</w:t>
            </w:r>
            <w:r w:rsidR="000D31B3">
              <w:rPr>
                <w:rFonts w:eastAsiaTheme="minorEastAsia" w:cstheme="minorBidi"/>
                <w:b w:val="0"/>
                <w:noProof/>
              </w:rPr>
              <w:tab/>
            </w:r>
            <w:r w:rsidR="000D31B3" w:rsidRPr="008716E3">
              <w:rPr>
                <w:rStyle w:val="a7"/>
                <w:rFonts w:ascii="微软雅黑" w:eastAsia="微软雅黑" w:hAnsi="微软雅黑"/>
                <w:noProof/>
              </w:rPr>
              <w:t>提前还款(IFA7)</w:t>
            </w:r>
            <w:r w:rsidR="000D31B3">
              <w:rPr>
                <w:noProof/>
                <w:webHidden/>
              </w:rPr>
              <w:tab/>
            </w:r>
            <w:r w:rsidR="000D31B3">
              <w:rPr>
                <w:noProof/>
                <w:webHidden/>
              </w:rPr>
              <w:fldChar w:fldCharType="begin"/>
            </w:r>
            <w:r w:rsidR="000D31B3">
              <w:rPr>
                <w:noProof/>
                <w:webHidden/>
              </w:rPr>
              <w:instrText xml:space="preserve"> PAGEREF _Toc496637129 \h </w:instrText>
            </w:r>
            <w:r w:rsidR="000D31B3">
              <w:rPr>
                <w:noProof/>
                <w:webHidden/>
              </w:rPr>
            </w:r>
            <w:r w:rsidR="000D31B3">
              <w:rPr>
                <w:noProof/>
                <w:webHidden/>
              </w:rPr>
              <w:fldChar w:fldCharType="separate"/>
            </w:r>
            <w:r w:rsidR="000D31B3">
              <w:rPr>
                <w:noProof/>
                <w:webHidden/>
              </w:rPr>
              <w:t>67</w:t>
            </w:r>
            <w:r w:rsidR="000D31B3">
              <w:rPr>
                <w:noProof/>
                <w:webHidden/>
              </w:rPr>
              <w:fldChar w:fldCharType="end"/>
            </w:r>
          </w:hyperlink>
        </w:p>
        <w:p w14:paraId="17B094D7" w14:textId="77777777" w:rsidR="000D31B3" w:rsidRDefault="004D3313">
          <w:pPr>
            <w:pStyle w:val="20"/>
            <w:tabs>
              <w:tab w:val="right" w:leader="dot" w:pos="8296"/>
            </w:tabs>
            <w:rPr>
              <w:rFonts w:eastAsiaTheme="minorEastAsia" w:cstheme="minorBidi"/>
              <w:b w:val="0"/>
              <w:noProof/>
              <w:sz w:val="24"/>
              <w:szCs w:val="24"/>
            </w:rPr>
          </w:pPr>
          <w:hyperlink w:anchor="_Toc496637130" w:history="1">
            <w:r w:rsidR="000D31B3" w:rsidRPr="008716E3">
              <w:rPr>
                <w:rStyle w:val="a7"/>
                <w:rFonts w:ascii="微软雅黑" w:eastAsia="微软雅黑" w:hAnsi="微软雅黑"/>
                <w:noProof/>
              </w:rPr>
              <w:t>提前还款批量处理结果异步下发IFA7-1）</w:t>
            </w:r>
            <w:r w:rsidR="000D31B3">
              <w:rPr>
                <w:noProof/>
                <w:webHidden/>
              </w:rPr>
              <w:tab/>
            </w:r>
            <w:r w:rsidR="000D31B3">
              <w:rPr>
                <w:noProof/>
                <w:webHidden/>
              </w:rPr>
              <w:fldChar w:fldCharType="begin"/>
            </w:r>
            <w:r w:rsidR="000D31B3">
              <w:rPr>
                <w:noProof/>
                <w:webHidden/>
              </w:rPr>
              <w:instrText xml:space="preserve"> PAGEREF _Toc496637130 \h </w:instrText>
            </w:r>
            <w:r w:rsidR="000D31B3">
              <w:rPr>
                <w:noProof/>
                <w:webHidden/>
              </w:rPr>
            </w:r>
            <w:r w:rsidR="000D31B3">
              <w:rPr>
                <w:noProof/>
                <w:webHidden/>
              </w:rPr>
              <w:fldChar w:fldCharType="separate"/>
            </w:r>
            <w:r w:rsidR="000D31B3">
              <w:rPr>
                <w:noProof/>
                <w:webHidden/>
              </w:rPr>
              <w:t>70</w:t>
            </w:r>
            <w:r w:rsidR="000D31B3">
              <w:rPr>
                <w:noProof/>
                <w:webHidden/>
              </w:rPr>
              <w:fldChar w:fldCharType="end"/>
            </w:r>
          </w:hyperlink>
        </w:p>
        <w:p w14:paraId="6C4AC6CE" w14:textId="77777777" w:rsidR="000D31B3" w:rsidRDefault="004D3313">
          <w:pPr>
            <w:pStyle w:val="10"/>
            <w:tabs>
              <w:tab w:val="left" w:pos="840"/>
              <w:tab w:val="right" w:leader="dot" w:pos="8296"/>
            </w:tabs>
            <w:rPr>
              <w:rFonts w:eastAsiaTheme="minorEastAsia" w:cstheme="minorBidi"/>
              <w:b w:val="0"/>
              <w:noProof/>
            </w:rPr>
          </w:pPr>
          <w:hyperlink w:anchor="_Toc496637136" w:history="1">
            <w:r w:rsidR="000D31B3" w:rsidRPr="008716E3">
              <w:rPr>
                <w:rStyle w:val="a7"/>
                <w:rFonts w:ascii="微软雅黑" w:eastAsia="微软雅黑" w:hAnsi="微软雅黑"/>
                <w:noProof/>
              </w:rPr>
              <w:t>5.8</w:t>
            </w:r>
            <w:r w:rsidR="000D31B3">
              <w:rPr>
                <w:rFonts w:eastAsiaTheme="minorEastAsia" w:cstheme="minorBidi"/>
                <w:b w:val="0"/>
                <w:noProof/>
              </w:rPr>
              <w:tab/>
            </w:r>
            <w:r w:rsidR="000D31B3" w:rsidRPr="008716E3">
              <w:rPr>
                <w:rStyle w:val="a7"/>
                <w:rFonts w:ascii="微软雅黑" w:eastAsia="微软雅黑" w:hAnsi="微软雅黑"/>
                <w:noProof/>
              </w:rPr>
              <w:t>强制提前还款清单下发(IFA8)</w:t>
            </w:r>
            <w:r w:rsidR="000D31B3">
              <w:rPr>
                <w:noProof/>
                <w:webHidden/>
              </w:rPr>
              <w:tab/>
            </w:r>
            <w:r w:rsidR="000D31B3">
              <w:rPr>
                <w:noProof/>
                <w:webHidden/>
              </w:rPr>
              <w:fldChar w:fldCharType="begin"/>
            </w:r>
            <w:r w:rsidR="000D31B3">
              <w:rPr>
                <w:noProof/>
                <w:webHidden/>
              </w:rPr>
              <w:instrText xml:space="preserve"> PAGEREF _Toc496637136 \h </w:instrText>
            </w:r>
            <w:r w:rsidR="000D31B3">
              <w:rPr>
                <w:noProof/>
                <w:webHidden/>
              </w:rPr>
            </w:r>
            <w:r w:rsidR="000D31B3">
              <w:rPr>
                <w:noProof/>
                <w:webHidden/>
              </w:rPr>
              <w:fldChar w:fldCharType="separate"/>
            </w:r>
            <w:r w:rsidR="000D31B3">
              <w:rPr>
                <w:noProof/>
                <w:webHidden/>
              </w:rPr>
              <w:t>72</w:t>
            </w:r>
            <w:r w:rsidR="000D31B3">
              <w:rPr>
                <w:noProof/>
                <w:webHidden/>
              </w:rPr>
              <w:fldChar w:fldCharType="end"/>
            </w:r>
          </w:hyperlink>
        </w:p>
        <w:p w14:paraId="0BB9D0B7" w14:textId="77777777" w:rsidR="000D31B3" w:rsidRDefault="004D3313">
          <w:pPr>
            <w:pStyle w:val="10"/>
            <w:tabs>
              <w:tab w:val="left" w:pos="840"/>
              <w:tab w:val="right" w:leader="dot" w:pos="8296"/>
            </w:tabs>
            <w:rPr>
              <w:rFonts w:eastAsiaTheme="minorEastAsia" w:cstheme="minorBidi"/>
              <w:b w:val="0"/>
              <w:noProof/>
            </w:rPr>
          </w:pPr>
          <w:hyperlink w:anchor="_Toc496637142" w:history="1">
            <w:r w:rsidR="000D31B3" w:rsidRPr="008716E3">
              <w:rPr>
                <w:rStyle w:val="a7"/>
                <w:rFonts w:ascii="微软雅黑" w:eastAsia="微软雅黑" w:hAnsi="微软雅黑"/>
                <w:noProof/>
              </w:rPr>
              <w:t>5.9</w:t>
            </w:r>
            <w:r w:rsidR="000D31B3">
              <w:rPr>
                <w:rFonts w:eastAsiaTheme="minorEastAsia" w:cstheme="minorBidi"/>
                <w:b w:val="0"/>
                <w:noProof/>
              </w:rPr>
              <w:tab/>
            </w:r>
            <w:r w:rsidR="000D31B3" w:rsidRPr="008716E3">
              <w:rPr>
                <w:rStyle w:val="a7"/>
                <w:rFonts w:ascii="微软雅黑" w:eastAsia="微软雅黑" w:hAnsi="微软雅黑"/>
                <w:noProof/>
              </w:rPr>
              <w:t>资料补充提交 (IFA9)</w:t>
            </w:r>
            <w:r w:rsidR="000D31B3">
              <w:rPr>
                <w:noProof/>
                <w:webHidden/>
              </w:rPr>
              <w:tab/>
            </w:r>
            <w:r w:rsidR="000D31B3">
              <w:rPr>
                <w:noProof/>
                <w:webHidden/>
              </w:rPr>
              <w:fldChar w:fldCharType="begin"/>
            </w:r>
            <w:r w:rsidR="000D31B3">
              <w:rPr>
                <w:noProof/>
                <w:webHidden/>
              </w:rPr>
              <w:instrText xml:space="preserve"> PAGEREF _Toc496637142 \h </w:instrText>
            </w:r>
            <w:r w:rsidR="000D31B3">
              <w:rPr>
                <w:noProof/>
                <w:webHidden/>
              </w:rPr>
            </w:r>
            <w:r w:rsidR="000D31B3">
              <w:rPr>
                <w:noProof/>
                <w:webHidden/>
              </w:rPr>
              <w:fldChar w:fldCharType="separate"/>
            </w:r>
            <w:r w:rsidR="000D31B3">
              <w:rPr>
                <w:noProof/>
                <w:webHidden/>
              </w:rPr>
              <w:t>75</w:t>
            </w:r>
            <w:r w:rsidR="000D31B3">
              <w:rPr>
                <w:noProof/>
                <w:webHidden/>
              </w:rPr>
              <w:fldChar w:fldCharType="end"/>
            </w:r>
          </w:hyperlink>
        </w:p>
        <w:p w14:paraId="7288A3F7" w14:textId="77777777" w:rsidR="000D31B3" w:rsidRDefault="004D3313">
          <w:pPr>
            <w:pStyle w:val="10"/>
            <w:tabs>
              <w:tab w:val="left" w:pos="840"/>
              <w:tab w:val="right" w:leader="dot" w:pos="8296"/>
            </w:tabs>
            <w:rPr>
              <w:rFonts w:eastAsiaTheme="minorEastAsia" w:cstheme="minorBidi"/>
              <w:b w:val="0"/>
              <w:noProof/>
            </w:rPr>
          </w:pPr>
          <w:hyperlink w:anchor="_Toc496637143" w:history="1">
            <w:r w:rsidR="000D31B3" w:rsidRPr="008716E3">
              <w:rPr>
                <w:rStyle w:val="a7"/>
                <w:rFonts w:ascii="微软雅黑" w:eastAsia="微软雅黑" w:hAnsi="微软雅黑"/>
                <w:noProof/>
              </w:rPr>
              <w:t>5.10</w:t>
            </w:r>
            <w:r w:rsidR="000D31B3">
              <w:rPr>
                <w:rFonts w:eastAsiaTheme="minorEastAsia" w:cstheme="minorBidi"/>
                <w:b w:val="0"/>
                <w:noProof/>
              </w:rPr>
              <w:tab/>
            </w:r>
            <w:r w:rsidR="000D31B3" w:rsidRPr="008716E3">
              <w:rPr>
                <w:rStyle w:val="a7"/>
                <w:rFonts w:ascii="微软雅黑" w:eastAsia="微软雅黑" w:hAnsi="微软雅黑"/>
                <w:noProof/>
              </w:rPr>
              <w:t>系统错误码</w:t>
            </w:r>
            <w:r w:rsidR="000D31B3">
              <w:rPr>
                <w:noProof/>
                <w:webHidden/>
              </w:rPr>
              <w:tab/>
            </w:r>
            <w:r w:rsidR="000D31B3">
              <w:rPr>
                <w:noProof/>
                <w:webHidden/>
              </w:rPr>
              <w:fldChar w:fldCharType="begin"/>
            </w:r>
            <w:r w:rsidR="000D31B3">
              <w:rPr>
                <w:noProof/>
                <w:webHidden/>
              </w:rPr>
              <w:instrText xml:space="preserve"> PAGEREF _Toc496637143 \h </w:instrText>
            </w:r>
            <w:r w:rsidR="000D31B3">
              <w:rPr>
                <w:noProof/>
                <w:webHidden/>
              </w:rPr>
            </w:r>
            <w:r w:rsidR="000D31B3">
              <w:rPr>
                <w:noProof/>
                <w:webHidden/>
              </w:rPr>
              <w:fldChar w:fldCharType="separate"/>
            </w:r>
            <w:r w:rsidR="000D31B3">
              <w:rPr>
                <w:noProof/>
                <w:webHidden/>
              </w:rPr>
              <w:t>79</w:t>
            </w:r>
            <w:r w:rsidR="000D31B3">
              <w:rPr>
                <w:noProof/>
                <w:webHidden/>
              </w:rPr>
              <w:fldChar w:fldCharType="end"/>
            </w:r>
          </w:hyperlink>
        </w:p>
        <w:p w14:paraId="0E79808B" w14:textId="77777777" w:rsidR="0008529D" w:rsidRPr="00906448" w:rsidRDefault="00557227" w:rsidP="00F024E3">
          <w:pPr>
            <w:spacing w:line="360" w:lineRule="auto"/>
            <w:rPr>
              <w:rFonts w:ascii="微软雅黑" w:eastAsia="微软雅黑" w:hAnsi="微软雅黑"/>
              <w:b/>
              <w:bCs/>
              <w:color w:val="000000" w:themeColor="text1"/>
              <w:lang w:val="zh-CN"/>
            </w:rPr>
          </w:pPr>
          <w:r w:rsidRPr="00906448">
            <w:rPr>
              <w:rFonts w:ascii="微软雅黑" w:eastAsia="微软雅黑" w:hAnsi="微软雅黑"/>
              <w:b/>
              <w:bCs/>
              <w:color w:val="000000" w:themeColor="text1"/>
              <w:lang w:val="zh-CN"/>
            </w:rPr>
            <w:fldChar w:fldCharType="end"/>
          </w:r>
        </w:p>
        <w:p w14:paraId="7FB49F9E" w14:textId="77777777" w:rsidR="0008529D" w:rsidRPr="00906448" w:rsidRDefault="0008529D" w:rsidP="00F024E3">
          <w:pPr>
            <w:spacing w:line="360" w:lineRule="auto"/>
            <w:rPr>
              <w:rFonts w:ascii="微软雅黑" w:eastAsia="微软雅黑" w:hAnsi="微软雅黑"/>
              <w:color w:val="000000" w:themeColor="text1"/>
            </w:rPr>
          </w:pPr>
        </w:p>
        <w:p w14:paraId="4F5C7E03" w14:textId="77777777" w:rsidR="0008529D" w:rsidRPr="00906448" w:rsidRDefault="0008529D" w:rsidP="00F024E3">
          <w:pPr>
            <w:spacing w:line="360" w:lineRule="auto"/>
            <w:rPr>
              <w:rFonts w:ascii="微软雅黑" w:eastAsia="微软雅黑" w:hAnsi="微软雅黑"/>
              <w:color w:val="000000" w:themeColor="text1"/>
            </w:rPr>
          </w:pPr>
        </w:p>
        <w:p w14:paraId="2A5B1E9F" w14:textId="77777777" w:rsidR="0008529D" w:rsidRPr="00906448" w:rsidRDefault="0008529D" w:rsidP="00F024E3">
          <w:pPr>
            <w:spacing w:line="360" w:lineRule="auto"/>
            <w:rPr>
              <w:rFonts w:ascii="微软雅黑" w:eastAsia="微软雅黑" w:hAnsi="微软雅黑"/>
              <w:color w:val="000000" w:themeColor="text1"/>
            </w:rPr>
          </w:pPr>
        </w:p>
        <w:p w14:paraId="04B271F6" w14:textId="77777777" w:rsidR="0008529D" w:rsidRPr="00906448" w:rsidRDefault="0008529D" w:rsidP="00F024E3">
          <w:pPr>
            <w:spacing w:line="360" w:lineRule="auto"/>
            <w:rPr>
              <w:rFonts w:ascii="微软雅黑" w:eastAsia="微软雅黑" w:hAnsi="微软雅黑"/>
              <w:color w:val="000000" w:themeColor="text1"/>
            </w:rPr>
          </w:pPr>
        </w:p>
        <w:p w14:paraId="4CCAA6AF" w14:textId="77777777" w:rsidR="0008529D" w:rsidRPr="00906448" w:rsidRDefault="0008529D" w:rsidP="00F024E3">
          <w:pPr>
            <w:spacing w:line="360" w:lineRule="auto"/>
            <w:rPr>
              <w:rFonts w:ascii="微软雅黑" w:eastAsia="微软雅黑" w:hAnsi="微软雅黑"/>
              <w:color w:val="000000" w:themeColor="text1"/>
            </w:rPr>
          </w:pPr>
        </w:p>
        <w:p w14:paraId="156969E2" w14:textId="77777777" w:rsidR="0008529D" w:rsidRPr="00906448" w:rsidRDefault="0008529D" w:rsidP="00F024E3">
          <w:pPr>
            <w:spacing w:line="360" w:lineRule="auto"/>
            <w:rPr>
              <w:rFonts w:ascii="微软雅黑" w:eastAsia="微软雅黑" w:hAnsi="微软雅黑"/>
              <w:color w:val="000000" w:themeColor="text1"/>
            </w:rPr>
          </w:pPr>
        </w:p>
        <w:p w14:paraId="080FC292" w14:textId="77777777" w:rsidR="0008529D" w:rsidRPr="00906448" w:rsidRDefault="0008529D" w:rsidP="00F024E3">
          <w:pPr>
            <w:spacing w:line="360" w:lineRule="auto"/>
            <w:rPr>
              <w:rFonts w:ascii="微软雅黑" w:eastAsia="微软雅黑" w:hAnsi="微软雅黑"/>
              <w:color w:val="000000" w:themeColor="text1"/>
            </w:rPr>
          </w:pPr>
        </w:p>
        <w:p w14:paraId="5FA808BE" w14:textId="77777777" w:rsidR="0008529D" w:rsidRPr="00906448" w:rsidRDefault="0008529D" w:rsidP="00F024E3">
          <w:pPr>
            <w:spacing w:line="360" w:lineRule="auto"/>
            <w:rPr>
              <w:rFonts w:ascii="微软雅黑" w:eastAsia="微软雅黑" w:hAnsi="微软雅黑"/>
              <w:color w:val="000000" w:themeColor="text1"/>
            </w:rPr>
          </w:pPr>
        </w:p>
        <w:p w14:paraId="4C645995" w14:textId="77777777" w:rsidR="0008529D" w:rsidRPr="00906448" w:rsidRDefault="0008529D" w:rsidP="00F024E3">
          <w:pPr>
            <w:spacing w:line="360" w:lineRule="auto"/>
            <w:rPr>
              <w:rFonts w:ascii="微软雅黑" w:eastAsia="微软雅黑" w:hAnsi="微软雅黑"/>
              <w:color w:val="000000" w:themeColor="text1"/>
            </w:rPr>
          </w:pPr>
        </w:p>
        <w:p w14:paraId="40CD8CEF" w14:textId="77777777" w:rsidR="0008529D" w:rsidRPr="00906448" w:rsidRDefault="0008529D" w:rsidP="00F024E3">
          <w:pPr>
            <w:spacing w:line="360" w:lineRule="auto"/>
            <w:rPr>
              <w:rFonts w:ascii="微软雅黑" w:eastAsia="微软雅黑" w:hAnsi="微软雅黑"/>
              <w:color w:val="000000" w:themeColor="text1"/>
            </w:rPr>
          </w:pPr>
        </w:p>
        <w:p w14:paraId="28A48491" w14:textId="77777777" w:rsidR="0008529D" w:rsidRPr="00906448" w:rsidRDefault="0008529D" w:rsidP="00F024E3">
          <w:pPr>
            <w:spacing w:line="360" w:lineRule="auto"/>
            <w:rPr>
              <w:rFonts w:ascii="微软雅黑" w:eastAsia="微软雅黑" w:hAnsi="微软雅黑"/>
              <w:color w:val="000000" w:themeColor="text1"/>
            </w:rPr>
          </w:pPr>
        </w:p>
        <w:p w14:paraId="4A7E7D0D" w14:textId="77777777" w:rsidR="0008529D" w:rsidRPr="00906448" w:rsidRDefault="0008529D" w:rsidP="00F024E3">
          <w:pPr>
            <w:spacing w:line="360" w:lineRule="auto"/>
            <w:rPr>
              <w:rFonts w:ascii="微软雅黑" w:eastAsia="微软雅黑" w:hAnsi="微软雅黑"/>
              <w:color w:val="000000" w:themeColor="text1"/>
            </w:rPr>
          </w:pPr>
        </w:p>
        <w:p w14:paraId="71903569" w14:textId="77777777" w:rsidR="0008529D" w:rsidRPr="00906448" w:rsidRDefault="0008529D" w:rsidP="00F024E3">
          <w:pPr>
            <w:spacing w:line="360" w:lineRule="auto"/>
            <w:rPr>
              <w:rFonts w:ascii="微软雅黑" w:eastAsia="微软雅黑" w:hAnsi="微软雅黑"/>
              <w:color w:val="000000" w:themeColor="text1"/>
            </w:rPr>
          </w:pPr>
        </w:p>
        <w:p w14:paraId="445DE73E" w14:textId="77777777" w:rsidR="0008529D" w:rsidRPr="00906448" w:rsidRDefault="0008529D" w:rsidP="00F024E3">
          <w:pPr>
            <w:spacing w:line="360" w:lineRule="auto"/>
            <w:rPr>
              <w:rFonts w:ascii="微软雅黑" w:eastAsia="微软雅黑" w:hAnsi="微软雅黑"/>
              <w:color w:val="000000" w:themeColor="text1"/>
            </w:rPr>
          </w:pPr>
        </w:p>
        <w:p w14:paraId="617D1727" w14:textId="77777777" w:rsidR="0008529D" w:rsidRPr="00906448" w:rsidRDefault="0008529D" w:rsidP="00F024E3">
          <w:pPr>
            <w:spacing w:line="360" w:lineRule="auto"/>
            <w:rPr>
              <w:rFonts w:ascii="微软雅黑" w:eastAsia="微软雅黑" w:hAnsi="微软雅黑"/>
              <w:color w:val="000000" w:themeColor="text1"/>
            </w:rPr>
          </w:pPr>
        </w:p>
        <w:p w14:paraId="16EE2703" w14:textId="77777777" w:rsidR="0008529D" w:rsidRPr="00906448" w:rsidRDefault="0008529D" w:rsidP="00F024E3">
          <w:pPr>
            <w:spacing w:line="360" w:lineRule="auto"/>
            <w:rPr>
              <w:rFonts w:ascii="微软雅黑" w:eastAsia="微软雅黑" w:hAnsi="微软雅黑"/>
              <w:color w:val="000000" w:themeColor="text1"/>
            </w:rPr>
          </w:pPr>
        </w:p>
        <w:p w14:paraId="495B4A86" w14:textId="77777777" w:rsidR="0008529D" w:rsidRPr="00906448" w:rsidRDefault="0008529D" w:rsidP="00F024E3">
          <w:pPr>
            <w:spacing w:line="360" w:lineRule="auto"/>
            <w:rPr>
              <w:rFonts w:ascii="微软雅黑" w:eastAsia="微软雅黑" w:hAnsi="微软雅黑"/>
              <w:color w:val="000000" w:themeColor="text1"/>
            </w:rPr>
          </w:pPr>
        </w:p>
        <w:p w14:paraId="4E46C581" w14:textId="77777777" w:rsidR="0008529D" w:rsidRPr="00906448" w:rsidRDefault="0008529D" w:rsidP="00F024E3">
          <w:pPr>
            <w:spacing w:line="360" w:lineRule="auto"/>
            <w:rPr>
              <w:rFonts w:ascii="微软雅黑" w:eastAsia="微软雅黑" w:hAnsi="微软雅黑"/>
              <w:color w:val="000000" w:themeColor="text1"/>
            </w:rPr>
          </w:pPr>
        </w:p>
        <w:p w14:paraId="0C13C301" w14:textId="77777777" w:rsidR="0008529D" w:rsidRPr="00906448" w:rsidRDefault="0008529D" w:rsidP="00F024E3">
          <w:pPr>
            <w:spacing w:line="360" w:lineRule="auto"/>
            <w:rPr>
              <w:rFonts w:ascii="微软雅黑" w:eastAsia="微软雅黑" w:hAnsi="微软雅黑"/>
              <w:color w:val="000000" w:themeColor="text1"/>
            </w:rPr>
          </w:pPr>
        </w:p>
        <w:p w14:paraId="6ADECED2" w14:textId="29A0E404" w:rsidR="001D4CD4" w:rsidRPr="00906448" w:rsidRDefault="004D3313" w:rsidP="00F024E3">
          <w:pPr>
            <w:spacing w:line="360" w:lineRule="auto"/>
            <w:rPr>
              <w:rFonts w:ascii="微软雅黑" w:eastAsia="微软雅黑" w:hAnsi="微软雅黑"/>
              <w:color w:val="000000" w:themeColor="text1"/>
            </w:rPr>
          </w:pPr>
        </w:p>
      </w:sdtContent>
    </w:sdt>
    <w:p w14:paraId="6896107B" w14:textId="0CB67272" w:rsidR="007A11BB" w:rsidRPr="00906448" w:rsidRDefault="007A11BB" w:rsidP="00550E43">
      <w:pPr>
        <w:pStyle w:val="1"/>
        <w:numPr>
          <w:ilvl w:val="0"/>
          <w:numId w:val="2"/>
        </w:numPr>
        <w:spacing w:line="360" w:lineRule="auto"/>
        <w:rPr>
          <w:rFonts w:ascii="微软雅黑" w:eastAsia="微软雅黑" w:hAnsi="微软雅黑"/>
          <w:b w:val="0"/>
          <w:color w:val="000000" w:themeColor="text1"/>
        </w:rPr>
      </w:pPr>
      <w:bookmarkStart w:id="1" w:name="_Toc496637078"/>
      <w:r w:rsidRPr="00906448">
        <w:rPr>
          <w:rFonts w:ascii="微软雅黑" w:eastAsia="微软雅黑" w:hAnsi="微软雅黑" w:hint="eastAsia"/>
          <w:b w:val="0"/>
          <w:color w:val="000000" w:themeColor="text1"/>
        </w:rPr>
        <w:t>产品介绍说明</w:t>
      </w:r>
      <w:bookmarkEnd w:id="1"/>
    </w:p>
    <w:p w14:paraId="4E51397C" w14:textId="6D60B5E2" w:rsidR="007A11BB" w:rsidRPr="00906448" w:rsidRDefault="007A11BB" w:rsidP="007A11BB">
      <w:pPr>
        <w:rPr>
          <w:rFonts w:ascii="微软雅黑" w:eastAsia="微软雅黑" w:hAnsi="微软雅黑"/>
          <w:b/>
          <w:bCs/>
          <w:color w:val="000000" w:themeColor="text1"/>
          <w:sz w:val="32"/>
          <w:szCs w:val="32"/>
        </w:rPr>
      </w:pPr>
      <w:r w:rsidRPr="00906448">
        <w:rPr>
          <w:rFonts w:ascii="微软雅黑" w:eastAsia="微软雅黑" w:hAnsi="微软雅黑" w:hint="eastAsia"/>
          <w:b/>
          <w:bCs/>
          <w:color w:val="000000" w:themeColor="text1"/>
          <w:sz w:val="32"/>
          <w:szCs w:val="32"/>
        </w:rPr>
        <w:t>小额消费信贷产品介绍</w:t>
      </w:r>
    </w:p>
    <w:p w14:paraId="19E57E9B" w14:textId="6F059E24" w:rsidR="007A11BB" w:rsidRPr="00906448" w:rsidRDefault="0008529D" w:rsidP="0008529D">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kern w:val="2"/>
          <w:sz w:val="21"/>
          <w:szCs w:val="22"/>
        </w:rPr>
        <w:t xml:space="preserve">    </w:t>
      </w:r>
      <w:r w:rsidR="004359F6" w:rsidRPr="00906448">
        <w:rPr>
          <w:rFonts w:ascii="微软雅黑" w:eastAsia="微软雅黑" w:hAnsi="微软雅黑"/>
          <w:color w:val="000000" w:themeColor="text1"/>
        </w:rPr>
        <w:t>小额消费贷产品负责对渠道获客接入的借款人信用评估和交易风险审核，为渠道开发的借款人提供消费类信用贷款服务并提供还款计划，配合渠道完成用户的按期还款与提前还款业务，并提供整个消费贷人群的贷后监控服务</w:t>
      </w:r>
    </w:p>
    <w:p w14:paraId="2553BDA0" w14:textId="77777777" w:rsidR="007A11BB" w:rsidRPr="00906448" w:rsidRDefault="007A11BB" w:rsidP="007A11BB">
      <w:pPr>
        <w:rPr>
          <w:rFonts w:ascii="微软雅黑" w:eastAsia="微软雅黑" w:hAnsi="微软雅黑"/>
          <w:b/>
          <w:bCs/>
          <w:color w:val="000000" w:themeColor="text1"/>
          <w:sz w:val="32"/>
          <w:szCs w:val="32"/>
        </w:rPr>
      </w:pPr>
    </w:p>
    <w:p w14:paraId="61628838" w14:textId="1C10C67B" w:rsidR="00550E43" w:rsidRPr="00906448" w:rsidRDefault="007A11BB" w:rsidP="007A11BB">
      <w:pPr>
        <w:rPr>
          <w:rFonts w:ascii="微软雅黑" w:eastAsia="微软雅黑" w:hAnsi="微软雅黑"/>
          <w:b/>
          <w:bCs/>
          <w:color w:val="000000" w:themeColor="text1"/>
          <w:sz w:val="32"/>
          <w:szCs w:val="32"/>
        </w:rPr>
      </w:pPr>
      <w:r w:rsidRPr="00906448">
        <w:rPr>
          <w:rFonts w:ascii="微软雅黑" w:eastAsia="微软雅黑" w:hAnsi="微软雅黑" w:hint="eastAsia"/>
          <w:b/>
          <w:bCs/>
          <w:color w:val="000000" w:themeColor="text1"/>
          <w:sz w:val="32"/>
          <w:szCs w:val="32"/>
        </w:rPr>
        <w:t>小额消费信贷</w:t>
      </w:r>
      <w:r w:rsidR="00550E43" w:rsidRPr="00906448">
        <w:rPr>
          <w:rFonts w:ascii="微软雅黑" w:eastAsia="微软雅黑" w:hAnsi="微软雅黑" w:hint="eastAsia"/>
          <w:b/>
          <w:bCs/>
          <w:color w:val="000000" w:themeColor="text1"/>
          <w:sz w:val="32"/>
          <w:szCs w:val="32"/>
        </w:rPr>
        <w:t>准入标准</w:t>
      </w:r>
    </w:p>
    <w:p w14:paraId="449F6381" w14:textId="0CA65759" w:rsidR="00550E43" w:rsidRPr="00906448" w:rsidRDefault="00550E43" w:rsidP="0008529D">
      <w:pPr>
        <w:rPr>
          <w:rFonts w:ascii="微软雅黑" w:eastAsia="微软雅黑" w:hAnsi="微软雅黑"/>
          <w:color w:val="000000" w:themeColor="text1"/>
        </w:rPr>
      </w:pPr>
      <w:r w:rsidRPr="00906448">
        <w:rPr>
          <w:rFonts w:ascii="微软雅黑" w:eastAsia="微软雅黑" w:hAnsi="微软雅黑" w:hint="eastAsia"/>
          <w:color w:val="000000" w:themeColor="text1"/>
        </w:rPr>
        <w:t>渠道需要提供授信材料（担保企业、提供同样的材料）详情参考渠道操作手册；</w:t>
      </w:r>
    </w:p>
    <w:p w14:paraId="424F0382" w14:textId="2CDD02A0" w:rsidR="00550E43" w:rsidRPr="00906448" w:rsidRDefault="00550E43" w:rsidP="007A11BB">
      <w:pPr>
        <w:pStyle w:val="1"/>
        <w:numPr>
          <w:ilvl w:val="0"/>
          <w:numId w:val="2"/>
        </w:numPr>
        <w:spacing w:line="360" w:lineRule="auto"/>
        <w:rPr>
          <w:rFonts w:ascii="微软雅黑" w:eastAsia="微软雅黑" w:hAnsi="微软雅黑"/>
          <w:b w:val="0"/>
          <w:color w:val="000000" w:themeColor="text1"/>
        </w:rPr>
      </w:pPr>
      <w:bookmarkStart w:id="2" w:name="_Toc496637079"/>
      <w:r w:rsidRPr="00906448">
        <w:rPr>
          <w:rFonts w:ascii="微软雅黑" w:eastAsia="微软雅黑" w:hAnsi="微软雅黑" w:hint="eastAsia"/>
          <w:b w:val="0"/>
          <w:color w:val="000000" w:themeColor="text1"/>
        </w:rPr>
        <w:t>业务流程</w:t>
      </w:r>
      <w:bookmarkEnd w:id="2"/>
    </w:p>
    <w:p w14:paraId="6689C461" w14:textId="39020E0E" w:rsidR="00550E43" w:rsidRPr="00906448" w:rsidRDefault="00550E43" w:rsidP="0008529D">
      <w:pPr>
        <w:pStyle w:val="a9"/>
        <w:numPr>
          <w:ilvl w:val="1"/>
          <w:numId w:val="2"/>
        </w:numPr>
        <w:ind w:firstLineChars="0"/>
        <w:rPr>
          <w:rFonts w:ascii="微软雅黑" w:eastAsia="微软雅黑" w:hAnsi="微软雅黑"/>
          <w:b/>
          <w:color w:val="000000" w:themeColor="text1"/>
          <w:sz w:val="28"/>
          <w:szCs w:val="28"/>
        </w:rPr>
      </w:pPr>
      <w:r w:rsidRPr="00906448">
        <w:rPr>
          <w:rFonts w:ascii="微软雅黑" w:eastAsia="微软雅黑" w:hAnsi="微软雅黑" w:hint="eastAsia"/>
          <w:b/>
          <w:color w:val="000000" w:themeColor="text1"/>
          <w:sz w:val="28"/>
          <w:szCs w:val="28"/>
        </w:rPr>
        <w:t>风控审核流程</w:t>
      </w:r>
    </w:p>
    <w:p w14:paraId="5E6BAFA0" w14:textId="35BA8619" w:rsidR="00550E43" w:rsidRPr="00906448" w:rsidRDefault="00550E43" w:rsidP="00550E43">
      <w:pPr>
        <w:rPr>
          <w:rFonts w:ascii="微软雅黑" w:eastAsia="微软雅黑" w:hAnsi="微软雅黑"/>
          <w:color w:val="000000" w:themeColor="text1"/>
        </w:rPr>
      </w:pPr>
      <w:r w:rsidRPr="00906448">
        <w:rPr>
          <w:rFonts w:ascii="微软雅黑" w:eastAsia="微软雅黑" w:hAnsi="微软雅黑"/>
          <w:noProof/>
          <w:color w:val="000000" w:themeColor="text1"/>
        </w:rPr>
        <w:lastRenderedPageBreak/>
        <w:drawing>
          <wp:anchor distT="0" distB="0" distL="114300" distR="114300" simplePos="0" relativeHeight="251659264" behindDoc="0" locked="0" layoutInCell="1" allowOverlap="1" wp14:anchorId="4A3AAC4C" wp14:editId="47F0CAFB">
            <wp:simplePos x="0" y="0"/>
            <wp:positionH relativeFrom="column">
              <wp:posOffset>0</wp:posOffset>
            </wp:positionH>
            <wp:positionV relativeFrom="paragraph">
              <wp:posOffset>201930</wp:posOffset>
            </wp:positionV>
            <wp:extent cx="5274310" cy="4267835"/>
            <wp:effectExtent l="0" t="0" r="889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4267835"/>
                    </a:xfrm>
                    <a:prstGeom prst="rect">
                      <a:avLst/>
                    </a:prstGeom>
                  </pic:spPr>
                </pic:pic>
              </a:graphicData>
            </a:graphic>
          </wp:anchor>
        </w:drawing>
      </w:r>
    </w:p>
    <w:p w14:paraId="643D68D6" w14:textId="77777777" w:rsidR="00550E43" w:rsidRPr="00906448" w:rsidRDefault="00550E43" w:rsidP="00550E43">
      <w:pPr>
        <w:pStyle w:val="HTML"/>
        <w:numPr>
          <w:ilvl w:val="0"/>
          <w:numId w:val="12"/>
        </w:numPr>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hint="eastAsia"/>
          <w:color w:val="000000" w:themeColor="text1"/>
          <w:kern w:val="2"/>
          <w:sz w:val="21"/>
          <w:szCs w:val="22"/>
        </w:rPr>
        <w:t>渠道方上传用户基本信息和业务信息</w:t>
      </w:r>
    </w:p>
    <w:p w14:paraId="22EBC02C" w14:textId="049B175B" w:rsidR="00550E43" w:rsidRPr="00906448" w:rsidRDefault="0008529D" w:rsidP="00550E43">
      <w:pPr>
        <w:pStyle w:val="HTML"/>
        <w:numPr>
          <w:ilvl w:val="0"/>
          <w:numId w:val="12"/>
        </w:numPr>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hint="eastAsia"/>
          <w:color w:val="000000" w:themeColor="text1"/>
          <w:kern w:val="2"/>
          <w:sz w:val="21"/>
          <w:szCs w:val="22"/>
        </w:rPr>
        <w:t>小额消费贷风控平台对用户进行</w:t>
      </w:r>
      <w:r w:rsidR="00550E43" w:rsidRPr="00906448">
        <w:rPr>
          <w:rFonts w:ascii="微软雅黑" w:eastAsia="微软雅黑" w:hAnsi="微软雅黑" w:cs="Times New Roman" w:hint="eastAsia"/>
          <w:color w:val="000000" w:themeColor="text1"/>
          <w:kern w:val="2"/>
          <w:sz w:val="21"/>
          <w:szCs w:val="22"/>
        </w:rPr>
        <w:t>数据查询</w:t>
      </w:r>
    </w:p>
    <w:p w14:paraId="49381713" w14:textId="7B0CE3F0" w:rsidR="00550E43" w:rsidRPr="00906448" w:rsidRDefault="00550E43" w:rsidP="00550E43">
      <w:pPr>
        <w:pStyle w:val="HTML"/>
        <w:numPr>
          <w:ilvl w:val="0"/>
          <w:numId w:val="12"/>
        </w:numPr>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hint="eastAsia"/>
          <w:color w:val="000000" w:themeColor="text1"/>
          <w:kern w:val="2"/>
          <w:sz w:val="21"/>
          <w:szCs w:val="22"/>
        </w:rPr>
        <w:t>根据查询的结果对用户进行一个分类</w:t>
      </w:r>
      <w:r w:rsidR="008940A8" w:rsidRPr="00906448">
        <w:rPr>
          <w:rFonts w:ascii="微软雅黑" w:eastAsia="微软雅黑" w:hAnsi="微软雅黑" w:cs="Times New Roman" w:hint="eastAsia"/>
          <w:color w:val="000000" w:themeColor="text1"/>
          <w:kern w:val="2"/>
          <w:sz w:val="21"/>
          <w:szCs w:val="22"/>
        </w:rPr>
        <w:t>具体分为五大类：正常、瑕疵、次级、无记录和禁入类，通过审核</w:t>
      </w:r>
      <w:r w:rsidR="0008529D" w:rsidRPr="00906448">
        <w:rPr>
          <w:rFonts w:ascii="微软雅黑" w:eastAsia="微软雅黑" w:hAnsi="微软雅黑" w:cs="Times New Roman" w:hint="eastAsia"/>
          <w:color w:val="000000" w:themeColor="text1"/>
          <w:kern w:val="2"/>
          <w:sz w:val="21"/>
          <w:szCs w:val="22"/>
        </w:rPr>
        <w:t>的用户类型为正常和瑕疵类；</w:t>
      </w:r>
    </w:p>
    <w:p w14:paraId="07DA0B7F" w14:textId="77777777" w:rsidR="00550E43" w:rsidRPr="00906448" w:rsidRDefault="00550E43" w:rsidP="00550E43">
      <w:pPr>
        <w:pStyle w:val="HTML"/>
        <w:numPr>
          <w:ilvl w:val="0"/>
          <w:numId w:val="12"/>
        </w:numPr>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hint="eastAsia"/>
          <w:color w:val="000000" w:themeColor="text1"/>
          <w:kern w:val="2"/>
          <w:sz w:val="21"/>
          <w:szCs w:val="22"/>
        </w:rPr>
        <w:t>对用户进行算法选择，</w:t>
      </w:r>
    </w:p>
    <w:p w14:paraId="52F7C793" w14:textId="77777777" w:rsidR="00550E43" w:rsidRPr="00906448" w:rsidRDefault="00550E43" w:rsidP="00550E43">
      <w:pPr>
        <w:pStyle w:val="HTML"/>
        <w:numPr>
          <w:ilvl w:val="0"/>
          <w:numId w:val="12"/>
        </w:numPr>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hint="eastAsia"/>
          <w:color w:val="000000" w:themeColor="text1"/>
          <w:kern w:val="2"/>
          <w:sz w:val="21"/>
          <w:szCs w:val="22"/>
        </w:rPr>
        <w:t>经过以上对用户的风控审核，对用户进行一个评估，并把结果以分数的形式返回给渠道</w:t>
      </w:r>
    </w:p>
    <w:p w14:paraId="2A8AD365" w14:textId="5D7A5EB5" w:rsidR="00550E43" w:rsidRPr="00906448" w:rsidRDefault="00550E43" w:rsidP="00550E43">
      <w:pPr>
        <w:ind w:left="425"/>
        <w:rPr>
          <w:rFonts w:ascii="微软雅黑" w:eastAsia="微软雅黑" w:hAnsi="微软雅黑"/>
          <w:color w:val="000000" w:themeColor="text1"/>
        </w:rPr>
      </w:pPr>
    </w:p>
    <w:p w14:paraId="3CBE4805" w14:textId="478D29BE" w:rsidR="00550E43" w:rsidRPr="00906448" w:rsidRDefault="00550E43" w:rsidP="0008529D">
      <w:pPr>
        <w:pStyle w:val="a9"/>
        <w:numPr>
          <w:ilvl w:val="1"/>
          <w:numId w:val="2"/>
        </w:numPr>
        <w:ind w:firstLineChars="0"/>
        <w:rPr>
          <w:rFonts w:ascii="微软雅黑" w:eastAsia="微软雅黑" w:hAnsi="微软雅黑"/>
          <w:b/>
          <w:color w:val="000000" w:themeColor="text1"/>
          <w:sz w:val="28"/>
          <w:szCs w:val="28"/>
        </w:rPr>
      </w:pPr>
      <w:r w:rsidRPr="00906448">
        <w:rPr>
          <w:rFonts w:ascii="微软雅黑" w:eastAsia="微软雅黑" w:hAnsi="微软雅黑" w:hint="eastAsia"/>
          <w:b/>
          <w:color w:val="000000" w:themeColor="text1"/>
          <w:sz w:val="28"/>
          <w:szCs w:val="28"/>
        </w:rPr>
        <w:t>放款申请流程图</w:t>
      </w:r>
    </w:p>
    <w:p w14:paraId="421BBAE8" w14:textId="61D54C0A" w:rsidR="00550E43" w:rsidRPr="00906448" w:rsidRDefault="00550E43" w:rsidP="007A11BB">
      <w:pPr>
        <w:rPr>
          <w:rFonts w:ascii="微软雅黑" w:eastAsia="微软雅黑" w:hAnsi="微软雅黑"/>
          <w:color w:val="000000" w:themeColor="text1"/>
        </w:rPr>
      </w:pPr>
      <w:r w:rsidRPr="00906448">
        <w:rPr>
          <w:rFonts w:ascii="微软雅黑" w:eastAsia="微软雅黑" w:hAnsi="微软雅黑"/>
          <w:noProof/>
          <w:color w:val="000000" w:themeColor="text1"/>
        </w:rPr>
        <w:lastRenderedPageBreak/>
        <w:drawing>
          <wp:inline distT="0" distB="0" distL="0" distR="0" wp14:anchorId="4ED3123E" wp14:editId="1035732E">
            <wp:extent cx="5274310" cy="2379345"/>
            <wp:effectExtent l="0" t="0" r="889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79345"/>
                    </a:xfrm>
                    <a:prstGeom prst="rect">
                      <a:avLst/>
                    </a:prstGeom>
                  </pic:spPr>
                </pic:pic>
              </a:graphicData>
            </a:graphic>
          </wp:inline>
        </w:drawing>
      </w:r>
    </w:p>
    <w:p w14:paraId="61051AA9" w14:textId="62F8B481" w:rsidR="00550E43" w:rsidRPr="00906448" w:rsidRDefault="00550E43" w:rsidP="00550E43">
      <w:pPr>
        <w:pStyle w:val="a9"/>
        <w:numPr>
          <w:ilvl w:val="0"/>
          <w:numId w:val="13"/>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渠道方按</w:t>
      </w:r>
      <w:r w:rsidR="008940A8" w:rsidRPr="00906448">
        <w:rPr>
          <w:rFonts w:ascii="微软雅黑" w:eastAsia="微软雅黑" w:hAnsi="微软雅黑" w:hint="eastAsia"/>
          <w:color w:val="000000" w:themeColor="text1"/>
        </w:rPr>
        <w:t>照要求录入用户的离线资料，风控平台对信息进行风控审核，要确保放款申请时的个人信息</w:t>
      </w:r>
      <w:r w:rsidRPr="00906448">
        <w:rPr>
          <w:rFonts w:ascii="微软雅黑" w:eastAsia="微软雅黑" w:hAnsi="微软雅黑" w:hint="eastAsia"/>
          <w:color w:val="000000" w:themeColor="text1"/>
        </w:rPr>
        <w:t>与风控审核时的信息一致；</w:t>
      </w:r>
    </w:p>
    <w:p w14:paraId="0268D360" w14:textId="61804871" w:rsidR="00550E43" w:rsidRPr="00906448" w:rsidRDefault="00550E43" w:rsidP="00550E43">
      <w:pPr>
        <w:pStyle w:val="a9"/>
        <w:numPr>
          <w:ilvl w:val="0"/>
          <w:numId w:val="13"/>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放款申请风控平台审核通过后进入人工审核环节</w:t>
      </w:r>
    </w:p>
    <w:p w14:paraId="21A6942A" w14:textId="7D3D4121" w:rsidR="00550E43" w:rsidRPr="00906448" w:rsidRDefault="00550E43" w:rsidP="00550E43">
      <w:pPr>
        <w:pStyle w:val="a9"/>
        <w:numPr>
          <w:ilvl w:val="0"/>
          <w:numId w:val="13"/>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人工审核通过后，放款申请文件上传总行进行跑批</w:t>
      </w:r>
    </w:p>
    <w:p w14:paraId="1CAE8EDA" w14:textId="37CA23C9" w:rsidR="00550E43" w:rsidRPr="00906448" w:rsidRDefault="00550E43" w:rsidP="00550E43">
      <w:pPr>
        <w:pStyle w:val="a9"/>
        <w:numPr>
          <w:ilvl w:val="0"/>
          <w:numId w:val="13"/>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总行日间跑批放款，日终跑批放款结果，T+1日返回放款申请的结果</w:t>
      </w:r>
    </w:p>
    <w:p w14:paraId="7CAD63A3" w14:textId="77777777" w:rsidR="00550E43" w:rsidRPr="00906448" w:rsidRDefault="00550E43" w:rsidP="007A11BB">
      <w:pPr>
        <w:rPr>
          <w:rFonts w:ascii="微软雅黑" w:eastAsia="微软雅黑" w:hAnsi="微软雅黑"/>
          <w:color w:val="000000" w:themeColor="text1"/>
        </w:rPr>
      </w:pPr>
    </w:p>
    <w:p w14:paraId="0176D8FA" w14:textId="1833C527" w:rsidR="00550E43" w:rsidRPr="00906448" w:rsidRDefault="00550E43" w:rsidP="007A11BB">
      <w:pPr>
        <w:pStyle w:val="a9"/>
        <w:numPr>
          <w:ilvl w:val="1"/>
          <w:numId w:val="2"/>
        </w:numPr>
        <w:ind w:firstLineChars="0"/>
        <w:rPr>
          <w:rFonts w:ascii="微软雅黑" w:eastAsia="微软雅黑" w:hAnsi="微软雅黑"/>
          <w:b/>
          <w:color w:val="000000" w:themeColor="text1"/>
          <w:sz w:val="28"/>
          <w:szCs w:val="28"/>
        </w:rPr>
      </w:pPr>
      <w:r w:rsidRPr="00906448">
        <w:rPr>
          <w:rFonts w:ascii="微软雅黑" w:eastAsia="微软雅黑" w:hAnsi="微软雅黑" w:hint="eastAsia"/>
          <w:b/>
          <w:color w:val="000000" w:themeColor="text1"/>
          <w:sz w:val="28"/>
          <w:szCs w:val="28"/>
        </w:rPr>
        <w:t>还款流程图</w:t>
      </w:r>
    </w:p>
    <w:p w14:paraId="22D46C10" w14:textId="60D2017B" w:rsidR="00550E43" w:rsidRPr="00906448" w:rsidRDefault="00550E43" w:rsidP="007A11BB">
      <w:pPr>
        <w:rPr>
          <w:rFonts w:ascii="微软雅黑" w:eastAsia="微软雅黑" w:hAnsi="微软雅黑"/>
          <w:color w:val="000000" w:themeColor="text1"/>
        </w:rPr>
      </w:pPr>
      <w:r w:rsidRPr="00906448">
        <w:rPr>
          <w:rFonts w:ascii="微软雅黑" w:eastAsia="微软雅黑" w:hAnsi="微软雅黑"/>
          <w:noProof/>
          <w:color w:val="000000" w:themeColor="text1"/>
        </w:rPr>
        <w:drawing>
          <wp:inline distT="0" distB="0" distL="0" distR="0" wp14:anchorId="738FADC3" wp14:editId="210FE5B0">
            <wp:extent cx="5274310" cy="20650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65020"/>
                    </a:xfrm>
                    <a:prstGeom prst="rect">
                      <a:avLst/>
                    </a:prstGeom>
                  </pic:spPr>
                </pic:pic>
              </a:graphicData>
            </a:graphic>
          </wp:inline>
        </w:drawing>
      </w:r>
    </w:p>
    <w:p w14:paraId="79EB59D7" w14:textId="77777777" w:rsidR="00550E43" w:rsidRPr="00906448" w:rsidRDefault="00550E43" w:rsidP="007A11BB">
      <w:pPr>
        <w:rPr>
          <w:rFonts w:ascii="微软雅黑" w:eastAsia="微软雅黑" w:hAnsi="微软雅黑"/>
          <w:color w:val="000000" w:themeColor="text1"/>
        </w:rPr>
      </w:pPr>
    </w:p>
    <w:p w14:paraId="7EDCB01B" w14:textId="63AD9FD0" w:rsidR="00550E43" w:rsidRPr="00906448" w:rsidRDefault="00550E43" w:rsidP="00550E43">
      <w:pPr>
        <w:pStyle w:val="a9"/>
        <w:numPr>
          <w:ilvl w:val="0"/>
          <w:numId w:val="15"/>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账单前一日下发给渠道还款清单</w:t>
      </w:r>
    </w:p>
    <w:p w14:paraId="16D8CD9D" w14:textId="76A1FC08" w:rsidR="00550E43" w:rsidRPr="00906448" w:rsidRDefault="00550E43" w:rsidP="00550E43">
      <w:pPr>
        <w:pStyle w:val="a9"/>
        <w:numPr>
          <w:ilvl w:val="0"/>
          <w:numId w:val="15"/>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渠道完成本地对账</w:t>
      </w:r>
    </w:p>
    <w:p w14:paraId="62C51E22" w14:textId="051306AE" w:rsidR="00550E43" w:rsidRPr="00906448" w:rsidRDefault="008940A8" w:rsidP="00550E43">
      <w:pPr>
        <w:pStyle w:val="a9"/>
        <w:numPr>
          <w:ilvl w:val="0"/>
          <w:numId w:val="15"/>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分行检查渠道核对结果，检测是否有异常，有异常</w:t>
      </w:r>
      <w:r w:rsidR="00550E43" w:rsidRPr="00906448">
        <w:rPr>
          <w:rFonts w:ascii="微软雅黑" w:eastAsia="微软雅黑" w:hAnsi="微软雅黑" w:hint="eastAsia"/>
          <w:color w:val="000000" w:themeColor="text1"/>
        </w:rPr>
        <w:t>重新下发还款清单给渠道，无异常检测是否有代偿标志</w:t>
      </w:r>
    </w:p>
    <w:p w14:paraId="20E2A37E" w14:textId="07B770A0" w:rsidR="00550E43" w:rsidRPr="00906448" w:rsidRDefault="00550E43" w:rsidP="00550E43">
      <w:pPr>
        <w:pStyle w:val="a9"/>
        <w:numPr>
          <w:ilvl w:val="0"/>
          <w:numId w:val="15"/>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分行检测是否为代偿用户，检测出有两次代偿标志的通知渠道对该用户进行强制还款</w:t>
      </w:r>
    </w:p>
    <w:p w14:paraId="24EB0ABA" w14:textId="42D6702A" w:rsidR="00550E43" w:rsidRPr="00906448" w:rsidRDefault="00550E43" w:rsidP="00550E43">
      <w:pPr>
        <w:pStyle w:val="a9"/>
        <w:numPr>
          <w:ilvl w:val="0"/>
          <w:numId w:val="15"/>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分行检测完后把不是代偿和初次代偿的用户上传给总行</w:t>
      </w:r>
    </w:p>
    <w:p w14:paraId="5BE8EC4A" w14:textId="0943EF5B" w:rsidR="00550E43" w:rsidRPr="00906448" w:rsidRDefault="00550E43" w:rsidP="00550E43">
      <w:pPr>
        <w:pStyle w:val="a9"/>
        <w:numPr>
          <w:ilvl w:val="0"/>
          <w:numId w:val="15"/>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总行对还款清单日间跑批并进行扣款操作，日终跑批扣款结果，T+1日返回结果给渠道</w:t>
      </w:r>
    </w:p>
    <w:p w14:paraId="525BC03F" w14:textId="2C4257D5" w:rsidR="00550E43" w:rsidRPr="00906448" w:rsidRDefault="00550E43" w:rsidP="0008529D">
      <w:pPr>
        <w:pStyle w:val="a9"/>
        <w:numPr>
          <w:ilvl w:val="1"/>
          <w:numId w:val="2"/>
        </w:numPr>
        <w:ind w:firstLineChars="0"/>
        <w:rPr>
          <w:rFonts w:ascii="微软雅黑" w:eastAsia="微软雅黑" w:hAnsi="微软雅黑"/>
          <w:b/>
          <w:color w:val="000000" w:themeColor="text1"/>
          <w:sz w:val="28"/>
          <w:szCs w:val="28"/>
        </w:rPr>
      </w:pPr>
      <w:r w:rsidRPr="00906448">
        <w:rPr>
          <w:rFonts w:ascii="微软雅黑" w:eastAsia="微软雅黑" w:hAnsi="微软雅黑" w:hint="eastAsia"/>
          <w:b/>
          <w:color w:val="000000" w:themeColor="text1"/>
          <w:sz w:val="28"/>
          <w:szCs w:val="28"/>
        </w:rPr>
        <w:t>提前还款流程图</w:t>
      </w:r>
    </w:p>
    <w:p w14:paraId="503A1C7A" w14:textId="2BF0E8CA" w:rsidR="00550E43" w:rsidRPr="00906448" w:rsidRDefault="00550E43" w:rsidP="007A11BB">
      <w:pPr>
        <w:rPr>
          <w:rFonts w:ascii="微软雅黑" w:eastAsia="微软雅黑" w:hAnsi="微软雅黑"/>
          <w:color w:val="000000" w:themeColor="text1"/>
        </w:rPr>
      </w:pPr>
      <w:r w:rsidRPr="00906448">
        <w:rPr>
          <w:rFonts w:ascii="微软雅黑" w:eastAsia="微软雅黑" w:hAnsi="微软雅黑"/>
          <w:noProof/>
          <w:color w:val="000000" w:themeColor="text1"/>
        </w:rPr>
        <w:drawing>
          <wp:inline distT="0" distB="0" distL="0" distR="0" wp14:anchorId="541F57B7" wp14:editId="64958C19">
            <wp:extent cx="5274310" cy="2679700"/>
            <wp:effectExtent l="0" t="0" r="889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9700"/>
                    </a:xfrm>
                    <a:prstGeom prst="rect">
                      <a:avLst/>
                    </a:prstGeom>
                  </pic:spPr>
                </pic:pic>
              </a:graphicData>
            </a:graphic>
          </wp:inline>
        </w:drawing>
      </w:r>
    </w:p>
    <w:p w14:paraId="0830556F" w14:textId="5F211876" w:rsidR="00550E43" w:rsidRPr="00906448" w:rsidRDefault="00550E43" w:rsidP="00550E43">
      <w:pPr>
        <w:pStyle w:val="a9"/>
        <w:numPr>
          <w:ilvl w:val="0"/>
          <w:numId w:val="16"/>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用户发起提前还款申请</w:t>
      </w:r>
    </w:p>
    <w:p w14:paraId="13B44282" w14:textId="73CC7D93" w:rsidR="00550E43" w:rsidRPr="00906448" w:rsidRDefault="00550E43" w:rsidP="00550E43">
      <w:pPr>
        <w:pStyle w:val="a9"/>
        <w:numPr>
          <w:ilvl w:val="0"/>
          <w:numId w:val="16"/>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渠道方试算成功后将清单上报分行，每个渠道每日只允许发起一次提前还款请求</w:t>
      </w:r>
    </w:p>
    <w:p w14:paraId="06FA66A5" w14:textId="7DD23871" w:rsidR="00550E43" w:rsidRPr="00906448" w:rsidRDefault="00550E43" w:rsidP="00550E43">
      <w:pPr>
        <w:pStyle w:val="a9"/>
        <w:numPr>
          <w:ilvl w:val="0"/>
          <w:numId w:val="16"/>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分行校验提前还款清单并检测异常的数据返回渠道</w:t>
      </w:r>
    </w:p>
    <w:p w14:paraId="392B0FC2" w14:textId="63541BDF" w:rsidR="00550E43" w:rsidRPr="00906448" w:rsidRDefault="00550E43" w:rsidP="00550E43">
      <w:pPr>
        <w:pStyle w:val="a9"/>
        <w:numPr>
          <w:ilvl w:val="0"/>
          <w:numId w:val="16"/>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分行校验完成后，将清单上传总行，账单日以及账单日前一日（19号和20日）不允许发起提前还款，每日允许提前还款的时间为上午9点至下午3点；</w:t>
      </w:r>
    </w:p>
    <w:p w14:paraId="2ACF0734" w14:textId="1A0E549E" w:rsidR="00550E43" w:rsidRPr="00906448" w:rsidRDefault="00550E43" w:rsidP="00550E43">
      <w:pPr>
        <w:pStyle w:val="a9"/>
        <w:numPr>
          <w:ilvl w:val="0"/>
          <w:numId w:val="16"/>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总行对清单进行跑批，</w:t>
      </w:r>
      <w:r w:rsidR="00265491" w:rsidRPr="00906448">
        <w:rPr>
          <w:rFonts w:ascii="微软雅黑" w:eastAsia="微软雅黑" w:hAnsi="微软雅黑" w:hint="eastAsia"/>
          <w:color w:val="000000" w:themeColor="text1"/>
        </w:rPr>
        <w:t>T+1日</w:t>
      </w:r>
      <w:r w:rsidRPr="00906448">
        <w:rPr>
          <w:rFonts w:ascii="微软雅黑" w:eastAsia="微软雅黑" w:hAnsi="微软雅黑" w:hint="eastAsia"/>
          <w:color w:val="000000" w:themeColor="text1"/>
        </w:rPr>
        <w:t>返回还款结果</w:t>
      </w:r>
    </w:p>
    <w:p w14:paraId="4C4E7FB0" w14:textId="6867B1A0" w:rsidR="00550E43" w:rsidRPr="00906448" w:rsidRDefault="00550E43" w:rsidP="0008529D">
      <w:pPr>
        <w:pStyle w:val="a9"/>
        <w:numPr>
          <w:ilvl w:val="1"/>
          <w:numId w:val="2"/>
        </w:numPr>
        <w:ind w:firstLineChars="0"/>
        <w:rPr>
          <w:rFonts w:ascii="微软雅黑" w:eastAsia="微软雅黑" w:hAnsi="微软雅黑"/>
          <w:b/>
          <w:color w:val="000000" w:themeColor="text1"/>
          <w:sz w:val="28"/>
          <w:szCs w:val="28"/>
        </w:rPr>
      </w:pPr>
      <w:r w:rsidRPr="00906448">
        <w:rPr>
          <w:rFonts w:ascii="微软雅黑" w:eastAsia="微软雅黑" w:hAnsi="微软雅黑" w:hint="eastAsia"/>
          <w:b/>
          <w:color w:val="000000" w:themeColor="text1"/>
          <w:sz w:val="28"/>
          <w:szCs w:val="28"/>
        </w:rPr>
        <w:t>强制提前还款流程</w:t>
      </w:r>
    </w:p>
    <w:p w14:paraId="4FF3417C" w14:textId="0266D342" w:rsidR="00550E43" w:rsidRPr="00906448" w:rsidRDefault="00550E43" w:rsidP="0008529D">
      <w:pPr>
        <w:pStyle w:val="a9"/>
        <w:numPr>
          <w:ilvl w:val="0"/>
          <w:numId w:val="18"/>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分行检测到用户有连续两次代偿的状态，通知渠道方对该用户发起强制提前还款</w:t>
      </w:r>
    </w:p>
    <w:p w14:paraId="3DC3390F" w14:textId="2F02D03F" w:rsidR="00550E43" w:rsidRPr="00906448" w:rsidRDefault="00550E43" w:rsidP="0008529D">
      <w:pPr>
        <w:pStyle w:val="a9"/>
        <w:numPr>
          <w:ilvl w:val="0"/>
          <w:numId w:val="18"/>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分行下发强制还款名单给渠道</w:t>
      </w:r>
    </w:p>
    <w:p w14:paraId="19FBD628" w14:textId="4953D29D" w:rsidR="00550E43" w:rsidRPr="00906448" w:rsidRDefault="00550E43" w:rsidP="0008529D">
      <w:pPr>
        <w:pStyle w:val="a9"/>
        <w:numPr>
          <w:ilvl w:val="0"/>
          <w:numId w:val="18"/>
        </w:numPr>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还款流程同提前还款流程</w:t>
      </w:r>
    </w:p>
    <w:p w14:paraId="63728796" w14:textId="60032808" w:rsidR="00960CD6" w:rsidRPr="00906448" w:rsidRDefault="00123014" w:rsidP="00265491">
      <w:pPr>
        <w:pStyle w:val="1"/>
        <w:numPr>
          <w:ilvl w:val="0"/>
          <w:numId w:val="2"/>
        </w:numPr>
        <w:spacing w:line="360" w:lineRule="auto"/>
        <w:rPr>
          <w:rFonts w:ascii="微软雅黑" w:eastAsia="微软雅黑" w:hAnsi="微软雅黑"/>
          <w:b w:val="0"/>
          <w:color w:val="000000" w:themeColor="text1"/>
        </w:rPr>
      </w:pPr>
      <w:bookmarkStart w:id="3" w:name="_Toc496637080"/>
      <w:r w:rsidRPr="00906448">
        <w:rPr>
          <w:rFonts w:ascii="微软雅黑" w:eastAsia="微软雅黑" w:hAnsi="微软雅黑"/>
          <w:b w:val="0"/>
          <w:color w:val="000000" w:themeColor="text1"/>
        </w:rPr>
        <w:t>渠道方接入</w:t>
      </w:r>
      <w:r w:rsidR="002009C8" w:rsidRPr="00906448">
        <w:rPr>
          <w:rFonts w:ascii="微软雅黑" w:eastAsia="微软雅黑" w:hAnsi="微软雅黑"/>
          <w:b w:val="0"/>
          <w:color w:val="000000" w:themeColor="text1"/>
        </w:rPr>
        <w:t>规范要求</w:t>
      </w:r>
      <w:bookmarkEnd w:id="0"/>
      <w:bookmarkEnd w:id="3"/>
    </w:p>
    <w:p w14:paraId="05612EE0" w14:textId="151F1EBF" w:rsidR="000B4AB3" w:rsidRPr="00906448" w:rsidRDefault="0008529D" w:rsidP="000B4AB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 xml:space="preserve">    </w:t>
      </w:r>
      <w:r w:rsidR="000B4AB3" w:rsidRPr="00906448">
        <w:rPr>
          <w:rFonts w:ascii="微软雅黑" w:eastAsia="微软雅黑" w:hAnsi="微软雅黑" w:hint="eastAsia"/>
          <w:color w:val="000000" w:themeColor="text1"/>
        </w:rPr>
        <w:t>本接口为北京银行为各消费场景提供的接入规范，接口服务满足RESTful标准，接口传输模式为：HTTPS+POST+JSON，所有数据接口和文件接口交互字符编码为UTF-8.</w:t>
      </w:r>
    </w:p>
    <w:p w14:paraId="19737BE6" w14:textId="7C4FF527" w:rsidR="001853DD" w:rsidRPr="00906448" w:rsidRDefault="000B4AB3" w:rsidP="000B4AB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为保障接入渠道身份安全，本规范采用白名单+登入令牌的方式保障通信安全，下图为渠道接入流程说明：</w:t>
      </w:r>
    </w:p>
    <w:p w14:paraId="59CE4A88" w14:textId="6053DA77" w:rsidR="000B4AB3" w:rsidRPr="00906448" w:rsidRDefault="000B4AB3" w:rsidP="0008529D">
      <w:pPr>
        <w:spacing w:line="360" w:lineRule="auto"/>
        <w:jc w:val="center"/>
        <w:rPr>
          <w:rFonts w:ascii="微软雅黑" w:eastAsia="微软雅黑" w:hAnsi="微软雅黑"/>
          <w:color w:val="000000" w:themeColor="text1"/>
        </w:rPr>
      </w:pPr>
      <w:r w:rsidRPr="00906448">
        <w:rPr>
          <w:rFonts w:ascii="微软雅黑" w:eastAsia="微软雅黑" w:hAnsi="微软雅黑"/>
          <w:noProof/>
          <w:color w:val="000000" w:themeColor="text1"/>
        </w:rPr>
        <w:lastRenderedPageBreak/>
        <w:drawing>
          <wp:inline distT="0" distB="0" distL="0" distR="0" wp14:anchorId="6E5EBF33" wp14:editId="43D9E6D6">
            <wp:extent cx="4082826" cy="6127478"/>
            <wp:effectExtent l="0" t="0" r="0" b="0"/>
            <wp:docPr id="5" name="图片 5" descr="C:\Users\yixun\Desktop\doc0508-html\images\liuch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ixun\Desktop\doc0508-html\images\liuche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4412" cy="6144866"/>
                    </a:xfrm>
                    <a:prstGeom prst="rect">
                      <a:avLst/>
                    </a:prstGeom>
                    <a:noFill/>
                    <a:ln>
                      <a:noFill/>
                    </a:ln>
                  </pic:spPr>
                </pic:pic>
              </a:graphicData>
            </a:graphic>
          </wp:inline>
        </w:drawing>
      </w:r>
    </w:p>
    <w:p w14:paraId="0BF0F2FB" w14:textId="77777777" w:rsidR="00FB6FD2" w:rsidRPr="00906448" w:rsidRDefault="00FB6FD2" w:rsidP="000B4AB3">
      <w:pPr>
        <w:spacing w:line="360" w:lineRule="auto"/>
        <w:rPr>
          <w:rFonts w:ascii="微软雅黑" w:eastAsia="微软雅黑" w:hAnsi="微软雅黑"/>
          <w:color w:val="000000" w:themeColor="text1"/>
        </w:rPr>
      </w:pPr>
    </w:p>
    <w:p w14:paraId="0BAC5F0B" w14:textId="28C9A281" w:rsidR="00FB6FD2" w:rsidRPr="00906448" w:rsidRDefault="000B4AB3" w:rsidP="00FB6FD2">
      <w:pPr>
        <w:pStyle w:val="HTML"/>
        <w:tabs>
          <w:tab w:val="clear" w:pos="916"/>
        </w:tabs>
        <w:ind w:firstLineChars="200" w:firstLine="480"/>
        <w:rPr>
          <w:rFonts w:ascii="微软雅黑" w:eastAsia="微软雅黑" w:hAnsi="微软雅黑" w:cs="Times New Roman"/>
          <w:color w:val="000000" w:themeColor="text1"/>
          <w:kern w:val="2"/>
          <w:sz w:val="21"/>
          <w:szCs w:val="22"/>
        </w:rPr>
      </w:pPr>
      <w:r w:rsidRPr="00906448">
        <w:rPr>
          <w:rFonts w:ascii="微软雅黑" w:eastAsia="微软雅黑" w:hAnsi="微软雅黑"/>
          <w:color w:val="000000" w:themeColor="text1"/>
        </w:rPr>
        <w:t>1</w:t>
      </w:r>
      <w:r w:rsidRPr="00906448">
        <w:rPr>
          <w:rFonts w:ascii="微软雅黑" w:eastAsia="微软雅黑" w:hAnsi="微软雅黑" w:cs="Times New Roman"/>
          <w:color w:val="000000" w:themeColor="text1"/>
          <w:kern w:val="2"/>
          <w:sz w:val="21"/>
          <w:szCs w:val="22"/>
        </w:rPr>
        <w:t>. 渠道在接入北京银行前必须先申报接入IP（线下)</w:t>
      </w:r>
    </w:p>
    <w:p w14:paraId="52DF229F" w14:textId="77777777" w:rsidR="000B4AB3" w:rsidRPr="00906448" w:rsidRDefault="000B4AB3" w:rsidP="000B4AB3">
      <w:pPr>
        <w:pStyle w:val="HTML"/>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 xml:space="preserve">    2. 北京银行将渠道IP添加至请求白名单后，为渠道分配一个不会改变的登入密码</w:t>
      </w:r>
    </w:p>
    <w:p w14:paraId="55400C3F" w14:textId="77777777" w:rsidR="000B4AB3" w:rsidRPr="00906448" w:rsidRDefault="000B4AB3" w:rsidP="000B4AB3">
      <w:pPr>
        <w:pStyle w:val="HTML"/>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 xml:space="preserve">    3. 渠道按照指定的算法对密码加密，加密算法为MD5(MD5(密码）+timestamp)</w:t>
      </w:r>
    </w:p>
    <w:p w14:paraId="1522A89A" w14:textId="77777777" w:rsidR="000B4AB3" w:rsidRPr="00906448" w:rsidRDefault="000B4AB3" w:rsidP="000B4AB3">
      <w:pPr>
        <w:pStyle w:val="HTML"/>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 xml:space="preserve">    4. 渠道调用渠道方登录接口，将加密后的密码和时间戳上传给银行</w:t>
      </w:r>
    </w:p>
    <w:p w14:paraId="6DAADC02" w14:textId="77777777" w:rsidR="000B4AB3" w:rsidRPr="00906448" w:rsidRDefault="000B4AB3" w:rsidP="000B4AB3">
      <w:pPr>
        <w:pStyle w:val="HTML"/>
        <w:ind w:left="420"/>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5. 北京银行接口会返回渠道一个登录令牌（AccessToken），渠道在后续所有请求接</w:t>
      </w:r>
    </w:p>
    <w:p w14:paraId="4EC71E2E" w14:textId="77777777" w:rsidR="000B4AB3" w:rsidRPr="00906448" w:rsidRDefault="000B4AB3" w:rsidP="000B4AB3">
      <w:pPr>
        <w:pStyle w:val="HTML"/>
        <w:ind w:left="420" w:firstLineChars="100" w:firstLine="210"/>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口中都需要携带该令牌</w:t>
      </w:r>
    </w:p>
    <w:p w14:paraId="47DDA274" w14:textId="77777777" w:rsidR="000B4AB3" w:rsidRPr="00906448" w:rsidRDefault="000B4AB3" w:rsidP="000B4AB3">
      <w:pPr>
        <w:pStyle w:val="HTML"/>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lastRenderedPageBreak/>
        <w:t xml:space="preserve">    6. 渠道在后续接口中携带令牌发起请求</w:t>
      </w:r>
    </w:p>
    <w:p w14:paraId="1CAE0A85" w14:textId="77777777" w:rsidR="000B4AB3" w:rsidRPr="00906448" w:rsidRDefault="000B4AB3" w:rsidP="000B4AB3">
      <w:pPr>
        <w:pStyle w:val="HTML"/>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 xml:space="preserve">    7. 北京银行会先对渠道的令牌做一致性校验</w:t>
      </w:r>
    </w:p>
    <w:p w14:paraId="5BD643A4" w14:textId="77777777" w:rsidR="000B4AB3" w:rsidRPr="00906448" w:rsidRDefault="000B4AB3" w:rsidP="000B4AB3">
      <w:pPr>
        <w:pStyle w:val="HTML"/>
        <w:rPr>
          <w:rFonts w:ascii="微软雅黑" w:eastAsia="微软雅黑" w:hAnsi="微软雅黑" w:cs="Times New Roman"/>
          <w:color w:val="000000" w:themeColor="text1"/>
          <w:kern w:val="2"/>
          <w:sz w:val="21"/>
          <w:szCs w:val="22"/>
        </w:rPr>
      </w:pPr>
      <w:r w:rsidRPr="00906448">
        <w:rPr>
          <w:rFonts w:ascii="微软雅黑" w:eastAsia="微软雅黑" w:hAnsi="微软雅黑" w:cs="Times New Roman"/>
          <w:color w:val="000000" w:themeColor="text1"/>
          <w:kern w:val="2"/>
          <w:sz w:val="21"/>
          <w:szCs w:val="22"/>
        </w:rPr>
        <w:t xml:space="preserve">    8. 如果令牌合法，则允许继续进行后续接口交互</w:t>
      </w:r>
    </w:p>
    <w:p w14:paraId="42DE0B94" w14:textId="5004D27B" w:rsidR="00824329" w:rsidRPr="00906448" w:rsidRDefault="000B4AB3" w:rsidP="000B4AB3">
      <w:pPr>
        <w:spacing w:line="360" w:lineRule="auto"/>
        <w:ind w:left="720" w:hangingChars="300" w:hanging="720"/>
        <w:rPr>
          <w:rFonts w:ascii="微软雅黑" w:eastAsia="微软雅黑" w:hAnsi="微软雅黑"/>
          <w:color w:val="000000" w:themeColor="text1"/>
        </w:rPr>
      </w:pPr>
      <w:r w:rsidRPr="00906448">
        <w:rPr>
          <w:rFonts w:ascii="微软雅黑" w:eastAsia="微软雅黑" w:hAnsi="微软雅黑"/>
          <w:color w:val="000000" w:themeColor="text1"/>
        </w:rPr>
        <w:t xml:space="preserve">    9. 如果令牌不合法，则渠道需要重新调用渠道方登录接口（令牌默认有效期时间为24小时）</w:t>
      </w:r>
    </w:p>
    <w:p w14:paraId="2F847481" w14:textId="15C19827" w:rsidR="001A1A24" w:rsidRPr="00906448" w:rsidRDefault="001A1A24" w:rsidP="00265491">
      <w:pPr>
        <w:pStyle w:val="1"/>
        <w:numPr>
          <w:ilvl w:val="0"/>
          <w:numId w:val="2"/>
        </w:numPr>
        <w:spacing w:line="360" w:lineRule="auto"/>
        <w:rPr>
          <w:rFonts w:ascii="微软雅黑" w:eastAsia="微软雅黑" w:hAnsi="微软雅黑"/>
          <w:b w:val="0"/>
          <w:color w:val="000000" w:themeColor="text1"/>
        </w:rPr>
      </w:pPr>
      <w:bookmarkStart w:id="4" w:name="_Toc496637081"/>
      <w:bookmarkStart w:id="5" w:name="_Toc324028041"/>
      <w:r w:rsidRPr="00906448">
        <w:rPr>
          <w:rFonts w:ascii="微软雅黑" w:eastAsia="微软雅黑" w:hAnsi="微软雅黑"/>
          <w:b w:val="0"/>
          <w:color w:val="000000" w:themeColor="text1"/>
        </w:rPr>
        <w:t>文件传输命名规则</w:t>
      </w:r>
      <w:bookmarkEnd w:id="4"/>
    </w:p>
    <w:p w14:paraId="3EF6C0CC" w14:textId="4D925F7D" w:rsidR="005F576E" w:rsidRPr="00906448" w:rsidRDefault="008E2AB5" w:rsidP="005F576E">
      <w:pPr>
        <w:rPr>
          <w:rFonts w:ascii="微软雅黑" w:eastAsia="微软雅黑" w:hAnsi="微软雅黑"/>
          <w:color w:val="000000" w:themeColor="text1"/>
        </w:rPr>
      </w:pPr>
      <w:r w:rsidRPr="00906448">
        <w:rPr>
          <w:rFonts w:ascii="微软雅黑" w:eastAsia="微软雅黑" w:hAnsi="微软雅黑" w:hint="eastAsia"/>
          <w:color w:val="000000" w:themeColor="text1"/>
        </w:rPr>
        <w:t>本章节中的规则描述了接口中的所有需要上传/下载文件的路径命名规则，其中目录根文件为配置的北京银行SFTP根路径</w:t>
      </w:r>
      <w:r w:rsidR="002F7A12" w:rsidRPr="00906448">
        <w:rPr>
          <w:rFonts w:ascii="微软雅黑" w:eastAsia="微软雅黑" w:hAnsi="微软雅黑" w:hint="eastAsia"/>
          <w:color w:val="000000" w:themeColor="text1"/>
        </w:rPr>
        <w:t>，</w:t>
      </w:r>
    </w:p>
    <w:p w14:paraId="478C6CD2" w14:textId="7911FCEE" w:rsidR="005F576E" w:rsidRPr="00906448" w:rsidRDefault="005F576E" w:rsidP="00AE2699">
      <w:pPr>
        <w:rPr>
          <w:rFonts w:ascii="微软雅黑" w:eastAsia="微软雅黑" w:hAnsi="微软雅黑"/>
          <w:color w:val="000000" w:themeColor="text1"/>
        </w:rPr>
      </w:pPr>
    </w:p>
    <w:p w14:paraId="0D845516" w14:textId="0CE2DEE3" w:rsidR="00FB6FD2" w:rsidRPr="00906448" w:rsidRDefault="005429E2" w:rsidP="005F576E">
      <w:pPr>
        <w:jc w:val="center"/>
        <w:rPr>
          <w:rFonts w:ascii="微软雅黑" w:eastAsia="微软雅黑" w:hAnsi="微软雅黑"/>
          <w:color w:val="000000" w:themeColor="text1"/>
        </w:rPr>
      </w:pPr>
      <w:r>
        <w:rPr>
          <w:rFonts w:ascii="微软雅黑" w:eastAsia="微软雅黑" w:hAnsi="微软雅黑"/>
          <w:noProof/>
          <w:color w:val="000000" w:themeColor="text1"/>
        </w:rPr>
        <w:drawing>
          <wp:inline distT="0" distB="0" distL="0" distR="0" wp14:anchorId="15C8571E" wp14:editId="41F270EC">
            <wp:extent cx="5270500" cy="2197100"/>
            <wp:effectExtent l="0" t="0" r="12700" b="12700"/>
            <wp:docPr id="16" name="图片 16" descr="../Documents/目录根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目录根文件.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197100"/>
                    </a:xfrm>
                    <a:prstGeom prst="rect">
                      <a:avLst/>
                    </a:prstGeom>
                    <a:noFill/>
                    <a:ln>
                      <a:noFill/>
                    </a:ln>
                  </pic:spPr>
                </pic:pic>
              </a:graphicData>
            </a:graphic>
          </wp:inline>
        </w:drawing>
      </w:r>
    </w:p>
    <w:p w14:paraId="72F3B34A" w14:textId="193FB837" w:rsidR="00E54395" w:rsidRPr="00906448" w:rsidRDefault="00E54395" w:rsidP="005F576E">
      <w:pPr>
        <w:jc w:val="center"/>
        <w:rPr>
          <w:rFonts w:ascii="微软雅黑" w:eastAsia="微软雅黑" w:hAnsi="微软雅黑"/>
          <w:color w:val="000000" w:themeColor="text1"/>
        </w:rPr>
      </w:pPr>
    </w:p>
    <w:p w14:paraId="036618DA" w14:textId="69A7E965" w:rsidR="002F7A12" w:rsidRPr="00906448" w:rsidRDefault="002F7A12" w:rsidP="00E54395">
      <w:pPr>
        <w:rPr>
          <w:rFonts w:ascii="微软雅黑" w:eastAsia="微软雅黑" w:hAnsi="微软雅黑" w:cs="宋体"/>
          <w:b/>
          <w:bCs/>
          <w:color w:val="000000" w:themeColor="text1"/>
          <w:szCs w:val="21"/>
        </w:rPr>
      </w:pPr>
      <w:r w:rsidRPr="00906448">
        <w:rPr>
          <w:rFonts w:ascii="微软雅黑" w:eastAsia="微软雅黑" w:hAnsi="微软雅黑" w:cs="宋体" w:hint="eastAsia"/>
          <w:b/>
          <w:bCs/>
          <w:color w:val="000000" w:themeColor="text1"/>
          <w:szCs w:val="21"/>
        </w:rPr>
        <w:t>文件格式要求：</w:t>
      </w:r>
    </w:p>
    <w:p w14:paraId="577975C5" w14:textId="1FC351FE" w:rsidR="002F7A12" w:rsidRPr="00906448" w:rsidRDefault="002F7A12" w:rsidP="00E54395">
      <w:pPr>
        <w:rPr>
          <w:rFonts w:ascii="微软雅黑" w:eastAsia="微软雅黑" w:hAnsi="微软雅黑" w:cs="宋体"/>
          <w:bCs/>
          <w:color w:val="000000" w:themeColor="text1"/>
          <w:szCs w:val="21"/>
        </w:rPr>
      </w:pPr>
      <w:r w:rsidRPr="00906448">
        <w:rPr>
          <w:rFonts w:ascii="微软雅黑" w:eastAsia="微软雅黑" w:hAnsi="微软雅黑" w:cs="宋体" w:hint="eastAsia"/>
          <w:bCs/>
          <w:color w:val="000000" w:themeColor="text1"/>
          <w:szCs w:val="21"/>
        </w:rPr>
        <w:t>所有文本类的文件采用.txt格式，编码格式为UTF-8</w:t>
      </w:r>
    </w:p>
    <w:p w14:paraId="4B3DACB7" w14:textId="7EE948DB" w:rsidR="002F7A12" w:rsidRPr="00906448" w:rsidRDefault="002F7A12" w:rsidP="00E54395">
      <w:pPr>
        <w:rPr>
          <w:rFonts w:ascii="微软雅黑" w:eastAsia="微软雅黑" w:hAnsi="微软雅黑" w:cs="宋体"/>
          <w:bCs/>
          <w:color w:val="000000" w:themeColor="text1"/>
          <w:szCs w:val="21"/>
        </w:rPr>
      </w:pPr>
      <w:r w:rsidRPr="00906448">
        <w:rPr>
          <w:rFonts w:ascii="微软雅黑" w:eastAsia="微软雅黑" w:hAnsi="微软雅黑" w:cs="宋体" w:hint="eastAsia"/>
          <w:bCs/>
          <w:color w:val="000000" w:themeColor="text1"/>
          <w:szCs w:val="21"/>
        </w:rPr>
        <w:t>所有图片类的影印件采用.jpeg格式，非图片类的影印件可采用PDF格式</w:t>
      </w:r>
    </w:p>
    <w:p w14:paraId="393559D7" w14:textId="77777777" w:rsidR="00E54395" w:rsidRPr="00906448" w:rsidRDefault="00E54395" w:rsidP="00E54395">
      <w:pPr>
        <w:rPr>
          <w:rFonts w:ascii="微软雅黑" w:eastAsia="微软雅黑" w:hAnsi="微软雅黑" w:cs="宋体"/>
          <w:b/>
          <w:bCs/>
          <w:color w:val="000000" w:themeColor="text1"/>
          <w:szCs w:val="21"/>
        </w:rPr>
      </w:pPr>
      <w:r w:rsidRPr="00906448">
        <w:rPr>
          <w:rFonts w:ascii="微软雅黑" w:eastAsia="微软雅黑" w:hAnsi="微软雅黑" w:cs="宋体"/>
          <w:b/>
          <w:bCs/>
          <w:color w:val="000000" w:themeColor="text1"/>
          <w:szCs w:val="21"/>
        </w:rPr>
        <w:t>命名规则说明：</w:t>
      </w:r>
    </w:p>
    <w:p w14:paraId="4EC4557C" w14:textId="042596CF" w:rsidR="00E54395" w:rsidRPr="00906448" w:rsidRDefault="00E54395" w:rsidP="00E54395">
      <w:pPr>
        <w:spacing w:line="315" w:lineRule="atLeast"/>
        <w:rPr>
          <w:rFonts w:ascii="微软雅黑" w:eastAsia="微软雅黑" w:hAnsi="微软雅黑"/>
          <w:color w:val="000000" w:themeColor="text1"/>
        </w:rPr>
      </w:pPr>
      <w:r w:rsidRPr="00906448">
        <w:rPr>
          <w:rFonts w:ascii="微软雅黑" w:eastAsia="微软雅黑" w:hAnsi="微软雅黑"/>
          <w:color w:val="000000" w:themeColor="text1"/>
        </w:rPr>
        <w:lastRenderedPageBreak/>
        <w:t>1</w:t>
      </w:r>
      <w:r w:rsidR="00B54D05">
        <w:rPr>
          <w:rFonts w:ascii="微软雅黑" w:eastAsia="微软雅黑" w:hAnsi="微软雅黑" w:hint="eastAsia"/>
          <w:color w:val="000000" w:themeColor="text1"/>
        </w:rPr>
        <w:t>．一级目录为</w:t>
      </w:r>
      <w:r w:rsidR="00B54D05" w:rsidRPr="00906448">
        <w:rPr>
          <w:rFonts w:ascii="微软雅黑" w:eastAsia="微软雅黑" w:hAnsi="微软雅黑"/>
          <w:color w:val="000000" w:themeColor="text1"/>
        </w:rPr>
        <w:t>行为权限目录，包括</w:t>
      </w:r>
      <w:r w:rsidR="00B54D05" w:rsidRPr="00906448">
        <w:rPr>
          <w:rFonts w:ascii="微软雅黑" w:eastAsia="微软雅黑" w:hAnsi="微软雅黑" w:hint="eastAsia"/>
          <w:color w:val="000000" w:themeColor="text1"/>
        </w:rPr>
        <w:t>u</w:t>
      </w:r>
      <w:r w:rsidR="00B54D05" w:rsidRPr="00906448">
        <w:rPr>
          <w:rFonts w:ascii="微软雅黑" w:eastAsia="微软雅黑" w:hAnsi="微软雅黑"/>
          <w:color w:val="000000" w:themeColor="text1"/>
        </w:rPr>
        <w:t>pload</w:t>
      </w:r>
      <w:r w:rsidR="005429E2">
        <w:rPr>
          <w:rFonts w:ascii="微软雅黑" w:eastAsia="微软雅黑" w:hAnsi="微软雅黑"/>
          <w:color w:val="000000" w:themeColor="text1"/>
        </w:rPr>
        <w:t>、</w:t>
      </w:r>
      <w:r w:rsidR="00B54D05" w:rsidRPr="00906448">
        <w:rPr>
          <w:rFonts w:ascii="微软雅黑" w:eastAsia="微软雅黑" w:hAnsi="微软雅黑" w:hint="eastAsia"/>
          <w:color w:val="000000" w:themeColor="text1"/>
        </w:rPr>
        <w:t>d</w:t>
      </w:r>
      <w:r w:rsidR="00B54D05" w:rsidRPr="00906448">
        <w:rPr>
          <w:rFonts w:ascii="微软雅黑" w:eastAsia="微软雅黑" w:hAnsi="微软雅黑"/>
          <w:color w:val="000000" w:themeColor="text1"/>
        </w:rPr>
        <w:t>ownload</w:t>
      </w:r>
      <w:r w:rsidR="005429E2">
        <w:rPr>
          <w:rFonts w:ascii="微软雅黑" w:eastAsia="微软雅黑" w:hAnsi="微软雅黑" w:hint="eastAsia"/>
          <w:color w:val="000000" w:themeColor="text1"/>
        </w:rPr>
        <w:t>和</w:t>
      </w:r>
      <w:r w:rsidR="005429E2">
        <w:rPr>
          <w:rFonts w:ascii="微软雅黑" w:eastAsia="微软雅黑" w:hAnsiTheme="minorHAnsi" w:cs="微软雅黑"/>
          <w:sz w:val="26"/>
          <w:szCs w:val="26"/>
        </w:rPr>
        <w:t>reupload</w:t>
      </w:r>
    </w:p>
    <w:p w14:paraId="38E69274" w14:textId="77777777" w:rsidR="005464A7" w:rsidRDefault="00E54395" w:rsidP="00E54395">
      <w:pPr>
        <w:spacing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2.二级目录为</w:t>
      </w:r>
      <w:r w:rsidR="00B54D05">
        <w:rPr>
          <w:rFonts w:ascii="微软雅黑" w:eastAsia="微软雅黑" w:hAnsi="微软雅黑" w:hint="eastAsia"/>
          <w:color w:val="000000" w:themeColor="text1"/>
        </w:rPr>
        <w:t>业务文件目录</w:t>
      </w:r>
    </w:p>
    <w:p w14:paraId="466683FE" w14:textId="77777777" w:rsidR="005464A7" w:rsidRPr="00906448" w:rsidRDefault="005464A7" w:rsidP="003F401E">
      <w:pPr>
        <w:spacing w:line="315" w:lineRule="atLeast"/>
        <w:ind w:firstLine="420"/>
        <w:rPr>
          <w:rFonts w:ascii="微软雅黑" w:eastAsia="微软雅黑" w:hAnsi="微软雅黑"/>
          <w:color w:val="000000" w:themeColor="text1"/>
        </w:rPr>
      </w:pPr>
      <w:r w:rsidRPr="00906448">
        <w:rPr>
          <w:rFonts w:ascii="微软雅黑" w:eastAsia="微软雅黑" w:hAnsi="微软雅黑" w:hint="eastAsia"/>
          <w:color w:val="000000" w:themeColor="text1"/>
        </w:rPr>
        <w:t>文件名首字母大写</w:t>
      </w:r>
    </w:p>
    <w:p w14:paraId="65E29172" w14:textId="77777777" w:rsidR="005464A7" w:rsidRPr="00906448" w:rsidRDefault="005464A7" w:rsidP="003F401E">
      <w:pPr>
        <w:spacing w:line="315" w:lineRule="atLeast"/>
        <w:ind w:firstLine="420"/>
        <w:rPr>
          <w:rFonts w:ascii="微软雅黑" w:eastAsia="微软雅黑" w:hAnsi="微软雅黑" w:cs="宋体"/>
          <w:color w:val="000000" w:themeColor="text1"/>
          <w:sz w:val="18"/>
          <w:szCs w:val="18"/>
        </w:rPr>
      </w:pPr>
      <w:r w:rsidRPr="00906448">
        <w:rPr>
          <w:rFonts w:ascii="微软雅黑" w:eastAsia="微软雅黑" w:hAnsi="微软雅黑" w:cs="宋体"/>
          <w:b/>
          <w:bCs/>
          <w:color w:val="000000" w:themeColor="text1"/>
          <w:sz w:val="18"/>
          <w:szCs w:val="18"/>
        </w:rPr>
        <w:t>upload中的业务文件包括：</w:t>
      </w:r>
    </w:p>
    <w:p w14:paraId="3FF2B67A" w14:textId="77777777" w:rsidR="005464A7" w:rsidRPr="00906448" w:rsidRDefault="005464A7" w:rsidP="005464A7">
      <w:pPr>
        <w:numPr>
          <w:ilvl w:val="0"/>
          <w:numId w:val="4"/>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IFA3   用户放款申请文件   文件名：Loa</w:t>
      </w: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Apply</w:t>
      </w:r>
    </w:p>
    <w:p w14:paraId="5D4F4E05" w14:textId="77777777" w:rsidR="005464A7" w:rsidRPr="00906448" w:rsidRDefault="005464A7" w:rsidP="005464A7">
      <w:pPr>
        <w:numPr>
          <w:ilvl w:val="0"/>
          <w:numId w:val="4"/>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IFA4-1 每月还款分期表校对上报   文件名：RepaymentListReport</w:t>
      </w:r>
    </w:p>
    <w:p w14:paraId="4670FEA4" w14:textId="77777777" w:rsidR="005464A7" w:rsidRPr="00906448" w:rsidRDefault="005464A7" w:rsidP="005464A7">
      <w:pPr>
        <w:numPr>
          <w:ilvl w:val="0"/>
          <w:numId w:val="4"/>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IFA7 提前还款    文件名：Prepayment</w:t>
      </w:r>
    </w:p>
    <w:p w14:paraId="77E5B7D6" w14:textId="77777777" w:rsidR="005464A7" w:rsidRPr="00906448" w:rsidRDefault="005464A7" w:rsidP="003F401E">
      <w:pPr>
        <w:spacing w:line="315" w:lineRule="atLeast"/>
        <w:ind w:firstLine="420"/>
        <w:rPr>
          <w:rFonts w:ascii="微软雅黑" w:eastAsia="微软雅黑" w:hAnsi="微软雅黑" w:cs="宋体"/>
          <w:color w:val="000000" w:themeColor="text1"/>
          <w:sz w:val="18"/>
          <w:szCs w:val="18"/>
        </w:rPr>
      </w:pPr>
      <w:r w:rsidRPr="00906448">
        <w:rPr>
          <w:rFonts w:ascii="微软雅黑" w:eastAsia="微软雅黑" w:hAnsi="微软雅黑" w:cs="宋体"/>
          <w:b/>
          <w:bCs/>
          <w:color w:val="000000" w:themeColor="text1"/>
          <w:sz w:val="18"/>
          <w:szCs w:val="18"/>
        </w:rPr>
        <w:t>download中的业务文件包括：</w:t>
      </w:r>
    </w:p>
    <w:p w14:paraId="42CA79EA" w14:textId="77777777" w:rsidR="005464A7" w:rsidRPr="00906448" w:rsidRDefault="005464A7" w:rsidP="005464A7">
      <w:pPr>
        <w:numPr>
          <w:ilvl w:val="0"/>
          <w:numId w:val="5"/>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IFA3-1 每日放款结果下发   文件名：</w:t>
      </w:r>
      <w:r w:rsidRPr="00906448">
        <w:rPr>
          <w:rFonts w:ascii="微软雅黑" w:eastAsia="微软雅黑" w:hAnsi="微软雅黑" w:hint="eastAsia"/>
          <w:color w:val="000000" w:themeColor="text1"/>
        </w:rPr>
        <w:t>L</w:t>
      </w:r>
      <w:r w:rsidRPr="00906448">
        <w:rPr>
          <w:rFonts w:ascii="微软雅黑" w:eastAsia="微软雅黑" w:hAnsi="微软雅黑"/>
          <w:color w:val="000000" w:themeColor="text1"/>
        </w:rPr>
        <w:t>oa</w:t>
      </w: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Result</w:t>
      </w:r>
    </w:p>
    <w:p w14:paraId="6CB3D282" w14:textId="77777777" w:rsidR="005464A7" w:rsidRPr="00906448" w:rsidRDefault="005464A7" w:rsidP="005464A7">
      <w:pPr>
        <w:numPr>
          <w:ilvl w:val="0"/>
          <w:numId w:val="5"/>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IFA4 每月还款分期表下发   文件名：</w:t>
      </w:r>
      <w:r w:rsidRPr="00906448">
        <w:rPr>
          <w:rFonts w:ascii="微软雅黑" w:eastAsia="微软雅黑" w:hAnsi="微软雅黑" w:hint="eastAsia"/>
          <w:color w:val="000000" w:themeColor="text1"/>
        </w:rPr>
        <w:t>R</w:t>
      </w:r>
      <w:r w:rsidRPr="00906448">
        <w:rPr>
          <w:rFonts w:ascii="微软雅黑" w:eastAsia="微软雅黑" w:hAnsi="微软雅黑"/>
          <w:color w:val="000000" w:themeColor="text1"/>
        </w:rPr>
        <w:t>epaymentList</w:t>
      </w:r>
    </w:p>
    <w:p w14:paraId="499FB086" w14:textId="77777777" w:rsidR="005464A7" w:rsidRPr="00906448" w:rsidRDefault="005464A7" w:rsidP="005464A7">
      <w:pPr>
        <w:numPr>
          <w:ilvl w:val="0"/>
          <w:numId w:val="5"/>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IFA5-1 还款分期表校对处理结果下发   文件名：RepaymentListReportResult</w:t>
      </w:r>
    </w:p>
    <w:p w14:paraId="0E43E2B8" w14:textId="77777777" w:rsidR="005464A7" w:rsidRPr="00906448" w:rsidRDefault="005464A7" w:rsidP="005464A7">
      <w:pPr>
        <w:numPr>
          <w:ilvl w:val="0"/>
          <w:numId w:val="5"/>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IFA5-2 每月还款分期最终结果下发 文件名：RepaymentResult</w:t>
      </w:r>
    </w:p>
    <w:p w14:paraId="38BF37D2" w14:textId="60C1F1BA" w:rsidR="0038729A" w:rsidRPr="00906448" w:rsidRDefault="005464A7" w:rsidP="005464A7">
      <w:pPr>
        <w:numPr>
          <w:ilvl w:val="0"/>
          <w:numId w:val="5"/>
        </w:numPr>
        <w:spacing w:before="100" w:beforeAutospacing="1" w:after="100" w:afterAutospacing="1"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IFA7-1 提前还款结果下发 文件名：PrepaymentReport</w:t>
      </w:r>
    </w:p>
    <w:p w14:paraId="5199669E" w14:textId="77777777" w:rsidR="005464A7" w:rsidRDefault="005464A7" w:rsidP="003F401E">
      <w:pPr>
        <w:numPr>
          <w:ilvl w:val="0"/>
          <w:numId w:val="5"/>
        </w:numPr>
        <w:spacing w:before="100" w:beforeAutospacing="1" w:after="100" w:afterAutospacing="1" w:line="315" w:lineRule="atLeast"/>
        <w:rPr>
          <w:rFonts w:ascii="微软雅黑" w:eastAsia="微软雅黑" w:hAnsi="微软雅黑"/>
          <w:color w:val="000000" w:themeColor="text1"/>
        </w:rPr>
      </w:pPr>
      <w:r w:rsidRPr="0038729A">
        <w:rPr>
          <w:rFonts w:ascii="微软雅黑" w:eastAsia="微软雅黑" w:hAnsi="微软雅黑"/>
          <w:color w:val="000000" w:themeColor="text1"/>
        </w:rPr>
        <w:t>IFA8 强制提前还款结果下发 文件名：CompPrepaymentList</w:t>
      </w:r>
    </w:p>
    <w:p w14:paraId="27B16D7D" w14:textId="771581DE" w:rsidR="0038729A" w:rsidRPr="003F401E" w:rsidRDefault="0038729A" w:rsidP="003F401E">
      <w:pPr>
        <w:spacing w:line="315" w:lineRule="atLeast"/>
        <w:rPr>
          <w:rFonts w:ascii="微软雅黑" w:eastAsia="微软雅黑" w:hAnsi="微软雅黑" w:cs="宋体"/>
          <w:b/>
          <w:bCs/>
          <w:color w:val="000000" w:themeColor="text1"/>
          <w:sz w:val="18"/>
          <w:szCs w:val="18"/>
        </w:rPr>
      </w:pPr>
      <w:r>
        <w:rPr>
          <w:rFonts w:ascii="微软雅黑" w:eastAsia="微软雅黑" w:hAnsi="微软雅黑" w:cs="宋体" w:hint="eastAsia"/>
          <w:b/>
          <w:bCs/>
          <w:color w:val="000000" w:themeColor="text1"/>
          <w:sz w:val="18"/>
          <w:szCs w:val="18"/>
        </w:rPr>
        <w:t xml:space="preserve">   reupload</w:t>
      </w:r>
      <w:r w:rsidRPr="003F401E">
        <w:rPr>
          <w:rFonts w:ascii="微软雅黑" w:eastAsia="微软雅黑" w:hAnsi="微软雅黑" w:cs="宋体"/>
          <w:b/>
          <w:bCs/>
          <w:color w:val="000000" w:themeColor="text1"/>
          <w:sz w:val="18"/>
          <w:szCs w:val="18"/>
        </w:rPr>
        <w:t>中的业务文件包括：</w:t>
      </w:r>
    </w:p>
    <w:p w14:paraId="1489814F" w14:textId="6AC25472" w:rsidR="005429E2" w:rsidRPr="003F401E" w:rsidRDefault="0038729A" w:rsidP="003F401E">
      <w:pPr>
        <w:pStyle w:val="a9"/>
        <w:numPr>
          <w:ilvl w:val="0"/>
          <w:numId w:val="35"/>
        </w:numPr>
        <w:spacing w:line="315" w:lineRule="atLeast"/>
        <w:ind w:firstLineChars="0"/>
        <w:rPr>
          <w:rFonts w:ascii="微软雅黑" w:eastAsia="微软雅黑" w:hAnsi="微软雅黑"/>
          <w:color w:val="000000" w:themeColor="text1"/>
        </w:rPr>
      </w:pPr>
      <w:r w:rsidRPr="003F401E">
        <w:rPr>
          <w:rFonts w:ascii="微软雅黑" w:eastAsia="微软雅黑" w:hAnsi="微软雅黑" w:hint="eastAsia"/>
          <w:color w:val="000000" w:themeColor="text1"/>
        </w:rPr>
        <w:t xml:space="preserve">IFA9 </w:t>
      </w:r>
      <w:r w:rsidRPr="0038729A">
        <w:rPr>
          <w:rFonts w:ascii="微软雅黑" w:eastAsia="微软雅黑" w:hAnsi="微软雅黑" w:hint="eastAsia"/>
          <w:color w:val="000000" w:themeColor="text1"/>
        </w:rPr>
        <w:t>资料</w:t>
      </w:r>
      <w:r>
        <w:rPr>
          <w:rFonts w:ascii="微软雅黑" w:eastAsia="微软雅黑" w:hAnsi="微软雅黑" w:hint="eastAsia"/>
          <w:color w:val="000000" w:themeColor="text1"/>
        </w:rPr>
        <w:t>补充提交</w:t>
      </w:r>
      <w:r w:rsidRPr="003F401E">
        <w:rPr>
          <w:rFonts w:ascii="微软雅黑" w:eastAsia="微软雅黑" w:hAnsi="微软雅黑" w:hint="eastAsia"/>
          <w:color w:val="000000" w:themeColor="text1"/>
        </w:rPr>
        <w:t xml:space="preserve">    文件名：</w:t>
      </w:r>
      <w:r w:rsidRPr="003F401E">
        <w:rPr>
          <w:rFonts w:ascii="微软雅黑" w:eastAsia="微软雅黑" w:hAnsiTheme="minorHAnsi" w:cs="微软雅黑"/>
          <w:sz w:val="26"/>
          <w:szCs w:val="26"/>
        </w:rPr>
        <w:t>FileReupload</w:t>
      </w:r>
    </w:p>
    <w:p w14:paraId="23C59368" w14:textId="4CE7697A" w:rsidR="00EC6EAA" w:rsidRPr="00906448" w:rsidRDefault="00E54395" w:rsidP="003F401E">
      <w:pPr>
        <w:spacing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3.三级文件为</w:t>
      </w:r>
      <w:r w:rsidR="00B54D05">
        <w:rPr>
          <w:rFonts w:ascii="微软雅黑" w:eastAsia="微软雅黑" w:hAnsi="微软雅黑" w:hint="eastAsia"/>
          <w:color w:val="000000" w:themeColor="text1"/>
        </w:rPr>
        <w:t>时间</w:t>
      </w:r>
      <w:r w:rsidRPr="00906448">
        <w:rPr>
          <w:rFonts w:ascii="微软雅黑" w:eastAsia="微软雅黑" w:hAnsi="微软雅黑"/>
          <w:color w:val="000000" w:themeColor="text1"/>
        </w:rPr>
        <w:t>目录</w:t>
      </w:r>
      <w:r w:rsidR="005464A7">
        <w:rPr>
          <w:rFonts w:ascii="微软雅黑" w:eastAsia="微软雅黑" w:hAnsi="微软雅黑" w:hint="eastAsia"/>
          <w:color w:val="000000" w:themeColor="text1"/>
        </w:rPr>
        <w:t>：年月日（yyyyMMDD）样例</w:t>
      </w:r>
      <w:r w:rsidR="006C0097">
        <w:rPr>
          <w:rFonts w:ascii="微软雅黑" w:eastAsia="微软雅黑" w:hAnsi="微软雅黑" w:hint="eastAsia"/>
          <w:color w:val="000000" w:themeColor="text1"/>
        </w:rPr>
        <w:t xml:space="preserve"> 20170105</w:t>
      </w:r>
    </w:p>
    <w:p w14:paraId="20A7767A" w14:textId="5665DF14" w:rsidR="00E54395" w:rsidRPr="00906448" w:rsidRDefault="00E54395" w:rsidP="00E54395">
      <w:pPr>
        <w:spacing w:line="315" w:lineRule="atLeast"/>
        <w:rPr>
          <w:rFonts w:ascii="微软雅黑" w:eastAsia="微软雅黑" w:hAnsi="微软雅黑"/>
          <w:color w:val="000000" w:themeColor="text1"/>
        </w:rPr>
      </w:pPr>
      <w:r w:rsidRPr="00906448">
        <w:rPr>
          <w:rFonts w:ascii="微软雅黑" w:eastAsia="微软雅黑" w:hAnsi="微软雅黑"/>
          <w:color w:val="000000" w:themeColor="text1"/>
        </w:rPr>
        <w:t>4.</w:t>
      </w:r>
      <w:r w:rsidR="00C3010D">
        <w:rPr>
          <w:rFonts w:ascii="微软雅黑" w:eastAsia="微软雅黑" w:hAnsi="微软雅黑" w:hint="eastAsia"/>
          <w:color w:val="000000" w:themeColor="text1"/>
        </w:rPr>
        <w:t>四级目录授信编号</w:t>
      </w:r>
      <w:r w:rsidR="0038729A">
        <w:rPr>
          <w:rFonts w:ascii="微软雅黑" w:eastAsia="微软雅黑" w:hAnsi="微软雅黑" w:hint="eastAsia"/>
          <w:color w:val="000000" w:themeColor="text1"/>
        </w:rPr>
        <w:t>（个人申请）或批量文件</w:t>
      </w:r>
    </w:p>
    <w:p w14:paraId="6316816E" w14:textId="1D2BDEE1" w:rsidR="00E54395" w:rsidRPr="00906448" w:rsidRDefault="0038729A" w:rsidP="00E54395">
      <w:pPr>
        <w:spacing w:line="315" w:lineRule="atLeast"/>
        <w:rPr>
          <w:rFonts w:ascii="微软雅黑" w:eastAsia="微软雅黑" w:hAnsi="微软雅黑"/>
          <w:color w:val="000000" w:themeColor="text1"/>
        </w:rPr>
      </w:pPr>
      <w:r>
        <w:rPr>
          <w:rFonts w:ascii="微软雅黑" w:eastAsia="微软雅黑" w:hAnsi="微软雅黑" w:hint="eastAsia"/>
          <w:color w:val="000000" w:themeColor="text1"/>
        </w:rPr>
        <w:lastRenderedPageBreak/>
        <w:t>5</w:t>
      </w:r>
      <w:r w:rsidR="00E54395" w:rsidRPr="00906448">
        <w:rPr>
          <w:rFonts w:ascii="微软雅黑" w:eastAsia="微软雅黑" w:hAnsi="微软雅黑"/>
          <w:color w:val="000000" w:themeColor="text1"/>
        </w:rPr>
        <w:t>.</w:t>
      </w:r>
      <w:r w:rsidR="00C3266E" w:rsidRPr="00906448">
        <w:rPr>
          <w:rFonts w:ascii="微软雅黑" w:eastAsia="微软雅黑" w:hAnsi="微软雅黑"/>
          <w:color w:val="000000" w:themeColor="text1"/>
        </w:rPr>
        <w:t>第</w:t>
      </w:r>
      <w:r w:rsidR="00C3266E" w:rsidRPr="00906448">
        <w:rPr>
          <w:rFonts w:ascii="微软雅黑" w:eastAsia="微软雅黑" w:hAnsi="微软雅黑" w:hint="eastAsia"/>
          <w:color w:val="000000" w:themeColor="text1"/>
        </w:rPr>
        <w:t>五</w:t>
      </w:r>
      <w:r w:rsidR="00E54395" w:rsidRPr="00906448">
        <w:rPr>
          <w:rFonts w:ascii="微软雅黑" w:eastAsia="微软雅黑" w:hAnsi="微软雅黑"/>
          <w:color w:val="000000" w:themeColor="text1"/>
        </w:rPr>
        <w:t>级为具体的文件，文件组成规则，一类文件有一个独立的名字，同类文件多个需要加下划线加数字编号，如身份证复印件，名字定位</w:t>
      </w:r>
      <w:r w:rsidR="000F4D6D" w:rsidRPr="00906448">
        <w:rPr>
          <w:rFonts w:ascii="微软雅黑" w:eastAsia="微软雅黑" w:hAnsi="微软雅黑"/>
          <w:color w:val="000000" w:themeColor="text1"/>
        </w:rPr>
        <w:t>id</w:t>
      </w:r>
      <w:r w:rsidR="00E54395" w:rsidRPr="00906448">
        <w:rPr>
          <w:rFonts w:ascii="微软雅黑" w:eastAsia="微软雅黑" w:hAnsi="微软雅黑"/>
          <w:color w:val="000000" w:themeColor="text1"/>
        </w:rPr>
        <w:t>，多张身份证复印件，则名称规则为</w:t>
      </w:r>
      <w:r w:rsidR="00302112" w:rsidRPr="00906448">
        <w:rPr>
          <w:rFonts w:ascii="微软雅黑" w:eastAsia="微软雅黑" w:hAnsi="微软雅黑" w:hint="eastAsia"/>
          <w:color w:val="000000" w:themeColor="text1"/>
        </w:rPr>
        <w:t>I</w:t>
      </w:r>
      <w:r w:rsidR="00D84B92" w:rsidRPr="00906448">
        <w:rPr>
          <w:rFonts w:ascii="微软雅黑" w:eastAsia="微软雅黑" w:hAnsi="微软雅黑" w:hint="eastAsia"/>
          <w:color w:val="000000" w:themeColor="text1"/>
        </w:rPr>
        <w:t>d</w:t>
      </w:r>
      <w:r w:rsidR="00D84B92" w:rsidRPr="00906448">
        <w:rPr>
          <w:rFonts w:ascii="微软雅黑" w:eastAsia="微软雅黑" w:hAnsi="微软雅黑"/>
          <w:color w:val="000000" w:themeColor="text1"/>
        </w:rPr>
        <w:t xml:space="preserve">_1.JPG, </w:t>
      </w:r>
      <w:r w:rsidR="00302112" w:rsidRPr="00906448">
        <w:rPr>
          <w:rFonts w:ascii="微软雅黑" w:eastAsia="微软雅黑" w:hAnsi="微软雅黑" w:hint="eastAsia"/>
          <w:color w:val="000000" w:themeColor="text1"/>
        </w:rPr>
        <w:t>I</w:t>
      </w:r>
      <w:r w:rsidR="00D84B92" w:rsidRPr="00906448">
        <w:rPr>
          <w:rFonts w:ascii="微软雅黑" w:eastAsia="微软雅黑" w:hAnsi="微软雅黑" w:hint="eastAsia"/>
          <w:color w:val="000000" w:themeColor="text1"/>
        </w:rPr>
        <w:t>d</w:t>
      </w:r>
      <w:r w:rsidR="00E54395" w:rsidRPr="00906448">
        <w:rPr>
          <w:rFonts w:ascii="微软雅黑" w:eastAsia="微软雅黑" w:hAnsi="微软雅黑"/>
          <w:color w:val="000000" w:themeColor="text1"/>
        </w:rPr>
        <w:t>_2.JPG</w:t>
      </w:r>
    </w:p>
    <w:p w14:paraId="5E8FED9E" w14:textId="569D066C" w:rsidR="00F72E1B" w:rsidRPr="00906448" w:rsidRDefault="008E2AB5" w:rsidP="00E54395">
      <w:pPr>
        <w:spacing w:line="315" w:lineRule="atLeast"/>
        <w:rPr>
          <w:rFonts w:ascii="微软雅黑" w:eastAsia="微软雅黑" w:hAnsi="微软雅黑"/>
          <w:color w:val="000000" w:themeColor="text1"/>
        </w:rPr>
      </w:pPr>
      <w:r w:rsidRPr="00906448">
        <w:rPr>
          <w:rFonts w:ascii="微软雅黑" w:eastAsia="微软雅黑" w:hAnsi="微软雅黑" w:hint="eastAsia"/>
          <w:color w:val="000000" w:themeColor="text1"/>
        </w:rPr>
        <w:t>详细规则如下：</w:t>
      </w:r>
    </w:p>
    <w:tbl>
      <w:tblPr>
        <w:tblStyle w:val="af"/>
        <w:tblW w:w="7933" w:type="dxa"/>
        <w:jc w:val="center"/>
        <w:tblLayout w:type="fixed"/>
        <w:tblLook w:val="04A0" w:firstRow="1" w:lastRow="0" w:firstColumn="1" w:lastColumn="0" w:noHBand="0" w:noVBand="1"/>
      </w:tblPr>
      <w:tblGrid>
        <w:gridCol w:w="1413"/>
        <w:gridCol w:w="2410"/>
        <w:gridCol w:w="2551"/>
        <w:gridCol w:w="1559"/>
      </w:tblGrid>
      <w:tr w:rsidR="00B54D05" w:rsidRPr="00906448" w14:paraId="19171A91" w14:textId="77777777" w:rsidTr="003E648C">
        <w:trPr>
          <w:jc w:val="center"/>
        </w:trPr>
        <w:tc>
          <w:tcPr>
            <w:tcW w:w="1413" w:type="dxa"/>
            <w:vAlign w:val="center"/>
          </w:tcPr>
          <w:p w14:paraId="605B25A3" w14:textId="2872DF34" w:rsidR="003E648C" w:rsidRPr="00906448" w:rsidRDefault="003E648C"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类别</w:t>
            </w:r>
          </w:p>
        </w:tc>
        <w:tc>
          <w:tcPr>
            <w:tcW w:w="2410" w:type="dxa"/>
            <w:vAlign w:val="center"/>
          </w:tcPr>
          <w:p w14:paraId="23BFBA87" w14:textId="1C22C7FC" w:rsidR="003E648C" w:rsidRPr="00906448" w:rsidRDefault="003E648C"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名称</w:t>
            </w:r>
          </w:p>
        </w:tc>
        <w:tc>
          <w:tcPr>
            <w:tcW w:w="2551" w:type="dxa"/>
            <w:vAlign w:val="center"/>
          </w:tcPr>
          <w:p w14:paraId="0D639E7E" w14:textId="1F7C728D" w:rsidR="003E648C" w:rsidRPr="00906448" w:rsidRDefault="003E648C"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文件名称格式样例</w:t>
            </w:r>
          </w:p>
        </w:tc>
        <w:tc>
          <w:tcPr>
            <w:tcW w:w="1559" w:type="dxa"/>
            <w:vAlign w:val="center"/>
          </w:tcPr>
          <w:p w14:paraId="41C40C42" w14:textId="0B7EDA25" w:rsidR="003E648C" w:rsidRPr="00906448" w:rsidRDefault="003E648C"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备注</w:t>
            </w:r>
          </w:p>
        </w:tc>
      </w:tr>
      <w:tr w:rsidR="008D17DF" w:rsidRPr="00906448" w14:paraId="6391BC3C" w14:textId="77777777" w:rsidTr="003E648C">
        <w:trPr>
          <w:jc w:val="center"/>
        </w:trPr>
        <w:tc>
          <w:tcPr>
            <w:tcW w:w="1413" w:type="dxa"/>
            <w:vMerge w:val="restart"/>
            <w:vAlign w:val="center"/>
          </w:tcPr>
          <w:p w14:paraId="4EB2AB13" w14:textId="371224B2" w:rsidR="008D17DF" w:rsidRPr="00906448" w:rsidRDefault="008D17DF" w:rsidP="003E648C">
            <w:pPr>
              <w:spacing w:line="360" w:lineRule="auto"/>
              <w:jc w:val="center"/>
              <w:rPr>
                <w:rFonts w:ascii="微软雅黑" w:eastAsia="微软雅黑" w:hAnsi="微软雅黑" w:cs="Times New Roman"/>
                <w:color w:val="000000" w:themeColor="text1"/>
                <w:szCs w:val="21"/>
              </w:rPr>
            </w:pPr>
            <w:r>
              <w:rPr>
                <w:rFonts w:ascii="微软雅黑" w:eastAsia="微软雅黑" w:hAnsi="微软雅黑" w:cs="Times New Roman" w:hint="eastAsia"/>
                <w:color w:val="000000" w:themeColor="text1"/>
                <w:szCs w:val="21"/>
              </w:rPr>
              <w:t>一</w:t>
            </w:r>
            <w:r w:rsidRPr="00906448">
              <w:rPr>
                <w:rFonts w:ascii="微软雅黑" w:eastAsia="微软雅黑" w:hAnsi="微软雅黑" w:cs="Times New Roman" w:hint="eastAsia"/>
                <w:color w:val="000000" w:themeColor="text1"/>
                <w:szCs w:val="21"/>
              </w:rPr>
              <w:t>级目录</w:t>
            </w:r>
          </w:p>
        </w:tc>
        <w:tc>
          <w:tcPr>
            <w:tcW w:w="2410" w:type="dxa"/>
            <w:vAlign w:val="center"/>
          </w:tcPr>
          <w:p w14:paraId="3759DA95" w14:textId="6E7680AC" w:rsidR="008D17DF" w:rsidRPr="00906448" w:rsidRDefault="008D17DF"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u</w:t>
            </w:r>
            <w:r w:rsidRPr="00906448">
              <w:rPr>
                <w:rFonts w:ascii="微软雅黑" w:eastAsia="微软雅黑" w:hAnsi="微软雅黑" w:cs="Times New Roman"/>
                <w:color w:val="000000" w:themeColor="text1"/>
                <w:szCs w:val="21"/>
              </w:rPr>
              <w:t>pload</w:t>
            </w:r>
          </w:p>
        </w:tc>
        <w:tc>
          <w:tcPr>
            <w:tcW w:w="2551" w:type="dxa"/>
            <w:vAlign w:val="center"/>
          </w:tcPr>
          <w:p w14:paraId="0D236870" w14:textId="02AE57ED" w:rsidR="008D17DF" w:rsidRPr="00906448" w:rsidRDefault="008D17DF"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u</w:t>
            </w:r>
            <w:r w:rsidRPr="00906448">
              <w:rPr>
                <w:rFonts w:ascii="微软雅黑" w:eastAsia="微软雅黑" w:hAnsi="微软雅黑" w:cs="Times New Roman"/>
                <w:color w:val="000000" w:themeColor="text1"/>
                <w:szCs w:val="21"/>
              </w:rPr>
              <w:t>pload</w:t>
            </w:r>
          </w:p>
        </w:tc>
        <w:tc>
          <w:tcPr>
            <w:tcW w:w="1559" w:type="dxa"/>
            <w:vAlign w:val="center"/>
          </w:tcPr>
          <w:p w14:paraId="226A5027" w14:textId="77777777" w:rsidR="008D17DF" w:rsidRPr="00906448" w:rsidRDefault="008D17DF" w:rsidP="003E648C">
            <w:pPr>
              <w:spacing w:line="360" w:lineRule="auto"/>
              <w:jc w:val="center"/>
              <w:rPr>
                <w:rFonts w:ascii="微软雅黑" w:eastAsia="微软雅黑" w:hAnsi="微软雅黑" w:cs="Times New Roman"/>
                <w:color w:val="000000" w:themeColor="text1"/>
                <w:szCs w:val="21"/>
              </w:rPr>
            </w:pPr>
          </w:p>
        </w:tc>
      </w:tr>
      <w:tr w:rsidR="008D17DF" w:rsidRPr="00906448" w14:paraId="1665BB7B" w14:textId="77777777" w:rsidTr="003E648C">
        <w:trPr>
          <w:jc w:val="center"/>
        </w:trPr>
        <w:tc>
          <w:tcPr>
            <w:tcW w:w="1413" w:type="dxa"/>
            <w:vMerge/>
            <w:vAlign w:val="center"/>
          </w:tcPr>
          <w:p w14:paraId="2E5FE910" w14:textId="77777777" w:rsidR="008D17DF" w:rsidRPr="00906448" w:rsidRDefault="008D17DF"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307CCE8D" w14:textId="7056E940" w:rsidR="008D17DF" w:rsidRPr="00906448" w:rsidRDefault="008D17DF"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d</w:t>
            </w:r>
            <w:r w:rsidRPr="00906448">
              <w:rPr>
                <w:rFonts w:ascii="微软雅黑" w:eastAsia="微软雅黑" w:hAnsi="微软雅黑" w:cs="Times New Roman"/>
                <w:color w:val="000000" w:themeColor="text1"/>
                <w:szCs w:val="21"/>
              </w:rPr>
              <w:t>ownload</w:t>
            </w:r>
          </w:p>
        </w:tc>
        <w:tc>
          <w:tcPr>
            <w:tcW w:w="2551" w:type="dxa"/>
            <w:vAlign w:val="center"/>
          </w:tcPr>
          <w:p w14:paraId="3F0CC97F" w14:textId="606F263C" w:rsidR="008D17DF" w:rsidRPr="00906448" w:rsidRDefault="008D17DF"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d</w:t>
            </w:r>
            <w:r w:rsidRPr="00906448">
              <w:rPr>
                <w:rFonts w:ascii="微软雅黑" w:eastAsia="微软雅黑" w:hAnsi="微软雅黑" w:cs="Times New Roman"/>
                <w:color w:val="000000" w:themeColor="text1"/>
                <w:szCs w:val="21"/>
              </w:rPr>
              <w:t>ownload</w:t>
            </w:r>
          </w:p>
        </w:tc>
        <w:tc>
          <w:tcPr>
            <w:tcW w:w="1559" w:type="dxa"/>
            <w:vAlign w:val="center"/>
          </w:tcPr>
          <w:p w14:paraId="689AD18B" w14:textId="77777777" w:rsidR="008D17DF" w:rsidRPr="00906448" w:rsidRDefault="008D17DF" w:rsidP="003E648C">
            <w:pPr>
              <w:spacing w:line="360" w:lineRule="auto"/>
              <w:jc w:val="center"/>
              <w:rPr>
                <w:rFonts w:ascii="微软雅黑" w:eastAsia="微软雅黑" w:hAnsi="微软雅黑" w:cs="Times New Roman"/>
                <w:color w:val="000000" w:themeColor="text1"/>
                <w:szCs w:val="21"/>
              </w:rPr>
            </w:pPr>
          </w:p>
        </w:tc>
      </w:tr>
      <w:tr w:rsidR="008D17DF" w:rsidRPr="00906448" w14:paraId="18789486" w14:textId="77777777" w:rsidTr="003E648C">
        <w:trPr>
          <w:jc w:val="center"/>
        </w:trPr>
        <w:tc>
          <w:tcPr>
            <w:tcW w:w="1413" w:type="dxa"/>
            <w:vMerge/>
            <w:vAlign w:val="center"/>
          </w:tcPr>
          <w:p w14:paraId="63C75207" w14:textId="77777777" w:rsidR="008D17DF" w:rsidRPr="00906448" w:rsidRDefault="008D17DF" w:rsidP="003E648C">
            <w:pPr>
              <w:spacing w:line="360" w:lineRule="auto"/>
              <w:jc w:val="center"/>
              <w:rPr>
                <w:rFonts w:ascii="微软雅黑" w:eastAsia="微软雅黑" w:hAnsi="微软雅黑"/>
                <w:color w:val="000000" w:themeColor="text1"/>
                <w:szCs w:val="21"/>
              </w:rPr>
            </w:pPr>
          </w:p>
        </w:tc>
        <w:tc>
          <w:tcPr>
            <w:tcW w:w="2410" w:type="dxa"/>
            <w:vAlign w:val="center"/>
          </w:tcPr>
          <w:p w14:paraId="70A2BED7" w14:textId="09992F7F" w:rsidR="008D17DF" w:rsidRPr="00906448" w:rsidRDefault="008D17DF"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reupload</w:t>
            </w:r>
          </w:p>
        </w:tc>
        <w:tc>
          <w:tcPr>
            <w:tcW w:w="2551" w:type="dxa"/>
            <w:vAlign w:val="center"/>
          </w:tcPr>
          <w:p w14:paraId="2E803851" w14:textId="54BFE038" w:rsidR="008D17DF" w:rsidRPr="00906448" w:rsidRDefault="008D17DF"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reupload</w:t>
            </w:r>
          </w:p>
        </w:tc>
        <w:tc>
          <w:tcPr>
            <w:tcW w:w="1559" w:type="dxa"/>
            <w:vAlign w:val="center"/>
          </w:tcPr>
          <w:p w14:paraId="07FD38CC" w14:textId="77777777" w:rsidR="008D17DF" w:rsidRPr="00906448" w:rsidRDefault="008D17DF" w:rsidP="003E648C">
            <w:pPr>
              <w:spacing w:line="360" w:lineRule="auto"/>
              <w:jc w:val="center"/>
              <w:rPr>
                <w:rFonts w:ascii="微软雅黑" w:eastAsia="微软雅黑" w:hAnsi="微软雅黑"/>
                <w:color w:val="000000" w:themeColor="text1"/>
                <w:szCs w:val="21"/>
              </w:rPr>
            </w:pPr>
          </w:p>
        </w:tc>
      </w:tr>
      <w:tr w:rsidR="00C3010D" w:rsidRPr="00906448" w14:paraId="7049736C" w14:textId="77777777" w:rsidTr="003E648C">
        <w:trPr>
          <w:jc w:val="center"/>
        </w:trPr>
        <w:tc>
          <w:tcPr>
            <w:tcW w:w="1413" w:type="dxa"/>
            <w:vMerge w:val="restart"/>
            <w:vAlign w:val="center"/>
          </w:tcPr>
          <w:p w14:paraId="765940DB" w14:textId="4E169B07" w:rsidR="00C3010D" w:rsidRPr="00906448" w:rsidRDefault="00C3010D" w:rsidP="003E648C">
            <w:pPr>
              <w:spacing w:line="360" w:lineRule="auto"/>
              <w:jc w:val="center"/>
              <w:rPr>
                <w:rFonts w:ascii="微软雅黑" w:eastAsia="微软雅黑" w:hAnsi="微软雅黑" w:cs="Times New Roman"/>
                <w:color w:val="000000" w:themeColor="text1"/>
                <w:szCs w:val="21"/>
              </w:rPr>
            </w:pPr>
            <w:r>
              <w:rPr>
                <w:rFonts w:ascii="微软雅黑" w:eastAsia="微软雅黑" w:hAnsi="微软雅黑" w:cs="Times New Roman" w:hint="eastAsia"/>
                <w:color w:val="000000" w:themeColor="text1"/>
                <w:szCs w:val="21"/>
              </w:rPr>
              <w:t>二</w:t>
            </w:r>
            <w:r w:rsidRPr="00906448">
              <w:rPr>
                <w:rFonts w:ascii="微软雅黑" w:eastAsia="微软雅黑" w:hAnsi="微软雅黑" w:cs="Times New Roman" w:hint="eastAsia"/>
                <w:color w:val="000000" w:themeColor="text1"/>
                <w:szCs w:val="21"/>
              </w:rPr>
              <w:t>级目录（</w:t>
            </w:r>
            <w:r w:rsidRPr="00906448">
              <w:rPr>
                <w:rFonts w:ascii="微软雅黑" w:eastAsia="微软雅黑" w:hAnsi="微软雅黑" w:cs="Times New Roman"/>
                <w:color w:val="000000" w:themeColor="text1"/>
                <w:szCs w:val="21"/>
              </w:rPr>
              <w:t>upload</w:t>
            </w:r>
            <w:r w:rsidRPr="00906448">
              <w:rPr>
                <w:rFonts w:ascii="微软雅黑" w:eastAsia="微软雅黑" w:hAnsi="微软雅黑" w:cs="Times New Roman" w:hint="eastAsia"/>
                <w:color w:val="000000" w:themeColor="text1"/>
                <w:szCs w:val="21"/>
              </w:rPr>
              <w:t>）</w:t>
            </w:r>
          </w:p>
        </w:tc>
        <w:tc>
          <w:tcPr>
            <w:tcW w:w="2410" w:type="dxa"/>
            <w:vAlign w:val="center"/>
          </w:tcPr>
          <w:p w14:paraId="591A04DF" w14:textId="096D832E"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用户放款申请文件</w:t>
            </w:r>
          </w:p>
        </w:tc>
        <w:tc>
          <w:tcPr>
            <w:tcW w:w="2551" w:type="dxa"/>
            <w:vAlign w:val="center"/>
          </w:tcPr>
          <w:p w14:paraId="5639CDD4" w14:textId="064FDFD5"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Loa</w:t>
            </w:r>
            <w:r w:rsidRPr="00906448">
              <w:rPr>
                <w:rFonts w:ascii="微软雅黑" w:eastAsia="微软雅黑" w:hAnsi="微软雅黑" w:cs="Times New Roman" w:hint="eastAsia"/>
                <w:color w:val="000000" w:themeColor="text1"/>
                <w:szCs w:val="21"/>
              </w:rPr>
              <w:t>n</w:t>
            </w:r>
            <w:r w:rsidRPr="00906448">
              <w:rPr>
                <w:rFonts w:ascii="微软雅黑" w:eastAsia="微软雅黑" w:hAnsi="微软雅黑" w:cs="Times New Roman"/>
                <w:color w:val="000000" w:themeColor="text1"/>
                <w:szCs w:val="21"/>
              </w:rPr>
              <w:t>Apply</w:t>
            </w:r>
          </w:p>
        </w:tc>
        <w:tc>
          <w:tcPr>
            <w:tcW w:w="1559" w:type="dxa"/>
            <w:vAlign w:val="center"/>
          </w:tcPr>
          <w:p w14:paraId="029A30A9"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390AB967" w14:textId="77777777" w:rsidTr="003E648C">
        <w:trPr>
          <w:jc w:val="center"/>
        </w:trPr>
        <w:tc>
          <w:tcPr>
            <w:tcW w:w="1413" w:type="dxa"/>
            <w:vMerge/>
            <w:vAlign w:val="center"/>
          </w:tcPr>
          <w:p w14:paraId="75520A7B"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676915E7" w14:textId="203843CF"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每月还款分期表校对上报</w:t>
            </w:r>
          </w:p>
        </w:tc>
        <w:tc>
          <w:tcPr>
            <w:tcW w:w="2551" w:type="dxa"/>
            <w:vAlign w:val="center"/>
          </w:tcPr>
          <w:p w14:paraId="457A3D9F" w14:textId="64B7BCAE"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RepaymentListReport</w:t>
            </w:r>
          </w:p>
        </w:tc>
        <w:tc>
          <w:tcPr>
            <w:tcW w:w="1559" w:type="dxa"/>
            <w:vAlign w:val="center"/>
          </w:tcPr>
          <w:p w14:paraId="7D9ADC84"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2CFFD367" w14:textId="77777777" w:rsidTr="003E648C">
        <w:trPr>
          <w:jc w:val="center"/>
        </w:trPr>
        <w:tc>
          <w:tcPr>
            <w:tcW w:w="1413" w:type="dxa"/>
            <w:vMerge/>
            <w:vAlign w:val="center"/>
          </w:tcPr>
          <w:p w14:paraId="7890B2D0"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6228D161" w14:textId="7A3F9054"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提前还款</w:t>
            </w:r>
          </w:p>
        </w:tc>
        <w:tc>
          <w:tcPr>
            <w:tcW w:w="2551" w:type="dxa"/>
            <w:vAlign w:val="center"/>
          </w:tcPr>
          <w:p w14:paraId="52F5698D" w14:textId="78DC436F"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Prepayment</w:t>
            </w:r>
          </w:p>
        </w:tc>
        <w:tc>
          <w:tcPr>
            <w:tcW w:w="1559" w:type="dxa"/>
            <w:vAlign w:val="center"/>
          </w:tcPr>
          <w:p w14:paraId="2BDF34F8"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B54D05" w:rsidRPr="00906448" w14:paraId="61631101" w14:textId="77777777" w:rsidTr="003E648C">
        <w:trPr>
          <w:jc w:val="center"/>
        </w:trPr>
        <w:tc>
          <w:tcPr>
            <w:tcW w:w="1413" w:type="dxa"/>
            <w:vMerge w:val="restart"/>
            <w:vAlign w:val="center"/>
          </w:tcPr>
          <w:p w14:paraId="38DDFEF1" w14:textId="544637A1" w:rsidR="003E648C" w:rsidRPr="00906448" w:rsidRDefault="00B54D05" w:rsidP="003E648C">
            <w:pPr>
              <w:spacing w:line="360" w:lineRule="auto"/>
              <w:jc w:val="center"/>
              <w:rPr>
                <w:rFonts w:ascii="微软雅黑" w:eastAsia="微软雅黑" w:hAnsi="微软雅黑" w:cs="Times New Roman"/>
                <w:color w:val="000000" w:themeColor="text1"/>
                <w:szCs w:val="21"/>
              </w:rPr>
            </w:pPr>
            <w:r>
              <w:rPr>
                <w:rFonts w:ascii="微软雅黑" w:eastAsia="微软雅黑" w:hAnsi="微软雅黑" w:cs="Times New Roman" w:hint="eastAsia"/>
                <w:color w:val="000000" w:themeColor="text1"/>
                <w:szCs w:val="21"/>
              </w:rPr>
              <w:t>二</w:t>
            </w:r>
            <w:r w:rsidR="003E648C" w:rsidRPr="00906448">
              <w:rPr>
                <w:rFonts w:ascii="微软雅黑" w:eastAsia="微软雅黑" w:hAnsi="微软雅黑" w:cs="Times New Roman" w:hint="eastAsia"/>
                <w:color w:val="000000" w:themeColor="text1"/>
                <w:szCs w:val="21"/>
              </w:rPr>
              <w:t>级目录（</w:t>
            </w:r>
            <w:r w:rsidR="003E648C" w:rsidRPr="00906448">
              <w:rPr>
                <w:rFonts w:ascii="微软雅黑" w:eastAsia="微软雅黑" w:hAnsi="微软雅黑" w:cs="Times New Roman"/>
                <w:color w:val="000000" w:themeColor="text1"/>
                <w:szCs w:val="21"/>
              </w:rPr>
              <w:t>download</w:t>
            </w:r>
            <w:r w:rsidR="003E648C" w:rsidRPr="00906448">
              <w:rPr>
                <w:rFonts w:ascii="微软雅黑" w:eastAsia="微软雅黑" w:hAnsi="微软雅黑" w:cs="Times New Roman" w:hint="eastAsia"/>
                <w:color w:val="000000" w:themeColor="text1"/>
                <w:szCs w:val="21"/>
              </w:rPr>
              <w:t>）</w:t>
            </w:r>
          </w:p>
        </w:tc>
        <w:tc>
          <w:tcPr>
            <w:tcW w:w="2410" w:type="dxa"/>
            <w:vAlign w:val="center"/>
          </w:tcPr>
          <w:p w14:paraId="378A4436" w14:textId="36858B5A"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每日放款结果下发</w:t>
            </w:r>
          </w:p>
        </w:tc>
        <w:tc>
          <w:tcPr>
            <w:tcW w:w="2551" w:type="dxa"/>
            <w:vAlign w:val="center"/>
          </w:tcPr>
          <w:p w14:paraId="4E678B3B" w14:textId="58A95530" w:rsidR="003E648C" w:rsidRPr="00906448" w:rsidRDefault="000E6933"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L</w:t>
            </w:r>
            <w:r w:rsidR="00835AA8" w:rsidRPr="00906448">
              <w:rPr>
                <w:rFonts w:ascii="微软雅黑" w:eastAsia="微软雅黑" w:hAnsi="微软雅黑" w:cs="Times New Roman"/>
                <w:color w:val="000000" w:themeColor="text1"/>
                <w:szCs w:val="21"/>
              </w:rPr>
              <w:t>oa</w:t>
            </w:r>
            <w:r w:rsidR="00835AA8" w:rsidRPr="00906448">
              <w:rPr>
                <w:rFonts w:ascii="微软雅黑" w:eastAsia="微软雅黑" w:hAnsi="微软雅黑" w:cs="Times New Roman" w:hint="eastAsia"/>
                <w:color w:val="000000" w:themeColor="text1"/>
                <w:szCs w:val="21"/>
              </w:rPr>
              <w:t>n</w:t>
            </w:r>
            <w:r w:rsidR="003E648C" w:rsidRPr="00906448">
              <w:rPr>
                <w:rFonts w:ascii="微软雅黑" w:eastAsia="微软雅黑" w:hAnsi="微软雅黑" w:cs="Times New Roman"/>
                <w:color w:val="000000" w:themeColor="text1"/>
                <w:szCs w:val="21"/>
              </w:rPr>
              <w:t>Result</w:t>
            </w:r>
          </w:p>
        </w:tc>
        <w:tc>
          <w:tcPr>
            <w:tcW w:w="1559" w:type="dxa"/>
            <w:vAlign w:val="center"/>
          </w:tcPr>
          <w:p w14:paraId="75553870"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r>
      <w:tr w:rsidR="00B54D05" w:rsidRPr="00906448" w14:paraId="69ED250B" w14:textId="77777777" w:rsidTr="003E648C">
        <w:trPr>
          <w:jc w:val="center"/>
        </w:trPr>
        <w:tc>
          <w:tcPr>
            <w:tcW w:w="1413" w:type="dxa"/>
            <w:vMerge/>
            <w:vAlign w:val="center"/>
          </w:tcPr>
          <w:p w14:paraId="569AA46C"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05A2B4C1" w14:textId="4A77E943"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每月还款分期表下发</w:t>
            </w:r>
          </w:p>
        </w:tc>
        <w:tc>
          <w:tcPr>
            <w:tcW w:w="2551" w:type="dxa"/>
            <w:vAlign w:val="center"/>
          </w:tcPr>
          <w:p w14:paraId="4DFD0AB5" w14:textId="7856FEB6" w:rsidR="003E648C" w:rsidRPr="00906448" w:rsidRDefault="000E6933"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R</w:t>
            </w:r>
            <w:r w:rsidR="003E648C" w:rsidRPr="00906448">
              <w:rPr>
                <w:rFonts w:ascii="微软雅黑" w:eastAsia="微软雅黑" w:hAnsi="微软雅黑" w:cs="Times New Roman"/>
                <w:color w:val="000000" w:themeColor="text1"/>
                <w:szCs w:val="21"/>
              </w:rPr>
              <w:t>epaymentList</w:t>
            </w:r>
          </w:p>
        </w:tc>
        <w:tc>
          <w:tcPr>
            <w:tcW w:w="1559" w:type="dxa"/>
            <w:vAlign w:val="center"/>
          </w:tcPr>
          <w:p w14:paraId="7F909D3D"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r>
      <w:tr w:rsidR="00B54D05" w:rsidRPr="00906448" w14:paraId="729EC818" w14:textId="77777777" w:rsidTr="003E648C">
        <w:trPr>
          <w:jc w:val="center"/>
        </w:trPr>
        <w:tc>
          <w:tcPr>
            <w:tcW w:w="1413" w:type="dxa"/>
            <w:vMerge/>
            <w:vAlign w:val="center"/>
          </w:tcPr>
          <w:p w14:paraId="4BACE69E"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43180D38" w14:textId="733E2FDC"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还款分期表校对处理结果下发</w:t>
            </w:r>
          </w:p>
        </w:tc>
        <w:tc>
          <w:tcPr>
            <w:tcW w:w="2551" w:type="dxa"/>
            <w:vAlign w:val="center"/>
          </w:tcPr>
          <w:p w14:paraId="0CC004AC" w14:textId="27939E56" w:rsidR="003E648C" w:rsidRPr="00906448" w:rsidRDefault="000E6933"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R</w:t>
            </w:r>
            <w:r w:rsidR="003E648C" w:rsidRPr="00906448">
              <w:rPr>
                <w:rFonts w:ascii="微软雅黑" w:eastAsia="微软雅黑" w:hAnsi="微软雅黑" w:cs="Times New Roman"/>
                <w:color w:val="000000" w:themeColor="text1"/>
                <w:szCs w:val="21"/>
              </w:rPr>
              <w:t>epaymentListReportResult</w:t>
            </w:r>
          </w:p>
        </w:tc>
        <w:tc>
          <w:tcPr>
            <w:tcW w:w="1559" w:type="dxa"/>
            <w:vAlign w:val="center"/>
          </w:tcPr>
          <w:p w14:paraId="3D800078"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r>
      <w:tr w:rsidR="00B54D05" w:rsidRPr="00906448" w14:paraId="670DC296" w14:textId="77777777" w:rsidTr="003E648C">
        <w:trPr>
          <w:jc w:val="center"/>
        </w:trPr>
        <w:tc>
          <w:tcPr>
            <w:tcW w:w="1413" w:type="dxa"/>
            <w:vMerge/>
            <w:vAlign w:val="center"/>
          </w:tcPr>
          <w:p w14:paraId="4685A674"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104F7F92" w14:textId="76F888DF"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每月还款分期最终结果下发</w:t>
            </w:r>
          </w:p>
        </w:tc>
        <w:tc>
          <w:tcPr>
            <w:tcW w:w="2551" w:type="dxa"/>
            <w:vAlign w:val="center"/>
          </w:tcPr>
          <w:p w14:paraId="54DDB14B" w14:textId="328C7643" w:rsidR="003E648C" w:rsidRPr="00906448" w:rsidRDefault="000E6933"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R</w:t>
            </w:r>
            <w:r w:rsidR="003E648C" w:rsidRPr="00906448">
              <w:rPr>
                <w:rFonts w:ascii="微软雅黑" w:eastAsia="微软雅黑" w:hAnsi="微软雅黑" w:cs="Times New Roman"/>
                <w:color w:val="000000" w:themeColor="text1"/>
                <w:szCs w:val="21"/>
              </w:rPr>
              <w:t>epaymentResult</w:t>
            </w:r>
          </w:p>
        </w:tc>
        <w:tc>
          <w:tcPr>
            <w:tcW w:w="1559" w:type="dxa"/>
            <w:vAlign w:val="center"/>
          </w:tcPr>
          <w:p w14:paraId="57E77F5C"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r>
      <w:tr w:rsidR="00B54D05" w:rsidRPr="00906448" w14:paraId="23BA0CF7" w14:textId="77777777" w:rsidTr="003E648C">
        <w:trPr>
          <w:jc w:val="center"/>
        </w:trPr>
        <w:tc>
          <w:tcPr>
            <w:tcW w:w="1413" w:type="dxa"/>
            <w:vMerge/>
            <w:vAlign w:val="center"/>
          </w:tcPr>
          <w:p w14:paraId="29211D5C"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76701F12" w14:textId="0AA87C4C"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提前还款结果下发</w:t>
            </w:r>
          </w:p>
        </w:tc>
        <w:tc>
          <w:tcPr>
            <w:tcW w:w="2551" w:type="dxa"/>
            <w:vAlign w:val="center"/>
          </w:tcPr>
          <w:p w14:paraId="4664EEC6" w14:textId="46AE845B" w:rsidR="003E648C" w:rsidRPr="00906448" w:rsidRDefault="000E6933"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P</w:t>
            </w:r>
            <w:r w:rsidR="003E648C" w:rsidRPr="00906448">
              <w:rPr>
                <w:rFonts w:ascii="微软雅黑" w:eastAsia="微软雅黑" w:hAnsi="微软雅黑" w:cs="Times New Roman"/>
                <w:color w:val="000000" w:themeColor="text1"/>
                <w:szCs w:val="21"/>
              </w:rPr>
              <w:t>repaymentReport</w:t>
            </w:r>
          </w:p>
        </w:tc>
        <w:tc>
          <w:tcPr>
            <w:tcW w:w="1559" w:type="dxa"/>
            <w:vAlign w:val="center"/>
          </w:tcPr>
          <w:p w14:paraId="2928F7E0"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r>
      <w:tr w:rsidR="00B54D05" w:rsidRPr="00906448" w14:paraId="597CA537" w14:textId="77777777" w:rsidTr="003E648C">
        <w:trPr>
          <w:jc w:val="center"/>
        </w:trPr>
        <w:tc>
          <w:tcPr>
            <w:tcW w:w="1413" w:type="dxa"/>
            <w:vMerge/>
            <w:vAlign w:val="center"/>
          </w:tcPr>
          <w:p w14:paraId="2332474A"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5AE5A0BF" w14:textId="2023723B"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强制提前还款结果下发</w:t>
            </w:r>
          </w:p>
        </w:tc>
        <w:tc>
          <w:tcPr>
            <w:tcW w:w="2551" w:type="dxa"/>
            <w:vAlign w:val="center"/>
          </w:tcPr>
          <w:p w14:paraId="3654A870" w14:textId="34AD195B" w:rsidR="003E648C" w:rsidRPr="00906448" w:rsidRDefault="000E6933"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C</w:t>
            </w:r>
            <w:r w:rsidR="003E648C" w:rsidRPr="00906448">
              <w:rPr>
                <w:rFonts w:ascii="微软雅黑" w:eastAsia="微软雅黑" w:hAnsi="微软雅黑" w:cs="Times New Roman"/>
                <w:color w:val="000000" w:themeColor="text1"/>
                <w:szCs w:val="21"/>
              </w:rPr>
              <w:t>ompPrepaymentList</w:t>
            </w:r>
          </w:p>
        </w:tc>
        <w:tc>
          <w:tcPr>
            <w:tcW w:w="1559" w:type="dxa"/>
            <w:vAlign w:val="center"/>
          </w:tcPr>
          <w:p w14:paraId="68CE9D7D" w14:textId="77777777" w:rsidR="003E648C" w:rsidRPr="00906448" w:rsidRDefault="003E648C" w:rsidP="003E648C">
            <w:pPr>
              <w:spacing w:line="360" w:lineRule="auto"/>
              <w:jc w:val="center"/>
              <w:rPr>
                <w:rFonts w:ascii="微软雅黑" w:eastAsia="微软雅黑" w:hAnsi="微软雅黑" w:cs="Times New Roman"/>
                <w:color w:val="000000" w:themeColor="text1"/>
                <w:szCs w:val="21"/>
              </w:rPr>
            </w:pPr>
          </w:p>
        </w:tc>
      </w:tr>
      <w:tr w:rsidR="00A956B8" w:rsidRPr="00906448" w14:paraId="6AEE7C5D" w14:textId="77777777" w:rsidTr="003E648C">
        <w:trPr>
          <w:jc w:val="center"/>
        </w:trPr>
        <w:tc>
          <w:tcPr>
            <w:tcW w:w="1413" w:type="dxa"/>
            <w:vAlign w:val="center"/>
          </w:tcPr>
          <w:p w14:paraId="7ADE856E" w14:textId="77777777" w:rsidR="00A956B8" w:rsidRDefault="00A956B8" w:rsidP="003F401E">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二级目录</w:t>
            </w:r>
          </w:p>
          <w:p w14:paraId="67868C25" w14:textId="65425B0F" w:rsidR="00A956B8" w:rsidRPr="00906448" w:rsidRDefault="00A956B8" w:rsidP="003F401E">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8D17DF">
              <w:rPr>
                <w:rFonts w:ascii="微软雅黑" w:eastAsia="微软雅黑" w:hAnsi="微软雅黑" w:hint="eastAsia"/>
                <w:color w:val="000000" w:themeColor="text1"/>
                <w:szCs w:val="21"/>
              </w:rPr>
              <w:t>reupload</w:t>
            </w:r>
            <w:r>
              <w:rPr>
                <w:rFonts w:ascii="微软雅黑" w:eastAsia="微软雅黑" w:hAnsi="微软雅黑" w:hint="eastAsia"/>
                <w:color w:val="000000" w:themeColor="text1"/>
                <w:szCs w:val="21"/>
              </w:rPr>
              <w:t>)</w:t>
            </w:r>
          </w:p>
        </w:tc>
        <w:tc>
          <w:tcPr>
            <w:tcW w:w="2410" w:type="dxa"/>
            <w:vAlign w:val="center"/>
          </w:tcPr>
          <w:p w14:paraId="2FBB4B06" w14:textId="32016D08" w:rsidR="00A956B8" w:rsidRPr="00906448" w:rsidRDefault="00B07A5A" w:rsidP="003F401E">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资料补充提交</w:t>
            </w:r>
          </w:p>
        </w:tc>
        <w:tc>
          <w:tcPr>
            <w:tcW w:w="2551" w:type="dxa"/>
            <w:vAlign w:val="center"/>
          </w:tcPr>
          <w:p w14:paraId="3F39E804" w14:textId="12C3ED68" w:rsidR="00A956B8" w:rsidRPr="00906448" w:rsidRDefault="000C5F2B"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 xml:space="preserve"> FileReu</w:t>
            </w:r>
            <w:r w:rsidR="00A956B8">
              <w:rPr>
                <w:rFonts w:ascii="微软雅黑" w:eastAsia="微软雅黑" w:hAnsi="微软雅黑" w:hint="eastAsia"/>
                <w:color w:val="000000" w:themeColor="text1"/>
                <w:szCs w:val="21"/>
              </w:rPr>
              <w:t>pload</w:t>
            </w:r>
          </w:p>
        </w:tc>
        <w:tc>
          <w:tcPr>
            <w:tcW w:w="1559" w:type="dxa"/>
            <w:vAlign w:val="center"/>
          </w:tcPr>
          <w:p w14:paraId="2B86BC31" w14:textId="77777777" w:rsidR="00A956B8" w:rsidRPr="00906448" w:rsidRDefault="00A956B8" w:rsidP="003E648C">
            <w:pPr>
              <w:spacing w:line="360" w:lineRule="auto"/>
              <w:jc w:val="center"/>
              <w:rPr>
                <w:rFonts w:ascii="微软雅黑" w:eastAsia="微软雅黑" w:hAnsi="微软雅黑"/>
                <w:color w:val="000000" w:themeColor="text1"/>
                <w:szCs w:val="21"/>
              </w:rPr>
            </w:pPr>
          </w:p>
        </w:tc>
      </w:tr>
      <w:tr w:rsidR="00B54D05" w:rsidRPr="00906448" w14:paraId="50AA88CE" w14:textId="77777777" w:rsidTr="003E648C">
        <w:trPr>
          <w:jc w:val="center"/>
        </w:trPr>
        <w:tc>
          <w:tcPr>
            <w:tcW w:w="1413" w:type="dxa"/>
            <w:vAlign w:val="center"/>
          </w:tcPr>
          <w:p w14:paraId="702047A5" w14:textId="24D0FE65" w:rsidR="003E648C" w:rsidRPr="00906448" w:rsidRDefault="00B54D05" w:rsidP="003E648C">
            <w:pPr>
              <w:spacing w:line="360" w:lineRule="auto"/>
              <w:jc w:val="center"/>
              <w:rPr>
                <w:rFonts w:ascii="微软雅黑" w:eastAsia="微软雅黑" w:hAnsi="微软雅黑" w:cs="Times New Roman"/>
                <w:color w:val="000000" w:themeColor="text1"/>
                <w:szCs w:val="21"/>
              </w:rPr>
            </w:pPr>
            <w:r>
              <w:rPr>
                <w:rFonts w:ascii="微软雅黑" w:eastAsia="微软雅黑" w:hAnsi="微软雅黑" w:cs="Times New Roman" w:hint="eastAsia"/>
                <w:color w:val="000000" w:themeColor="text1"/>
                <w:szCs w:val="21"/>
              </w:rPr>
              <w:lastRenderedPageBreak/>
              <w:t>三</w:t>
            </w:r>
            <w:r w:rsidR="003E648C" w:rsidRPr="00906448">
              <w:rPr>
                <w:rFonts w:ascii="微软雅黑" w:eastAsia="微软雅黑" w:hAnsi="微软雅黑" w:cs="Times New Roman" w:hint="eastAsia"/>
                <w:color w:val="000000" w:themeColor="text1"/>
                <w:szCs w:val="21"/>
              </w:rPr>
              <w:t>级目录</w:t>
            </w:r>
          </w:p>
        </w:tc>
        <w:tc>
          <w:tcPr>
            <w:tcW w:w="2410" w:type="dxa"/>
            <w:vAlign w:val="center"/>
          </w:tcPr>
          <w:p w14:paraId="6684E103" w14:textId="1CEEB1C8"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日期目录</w:t>
            </w:r>
          </w:p>
        </w:tc>
        <w:tc>
          <w:tcPr>
            <w:tcW w:w="2551" w:type="dxa"/>
            <w:vAlign w:val="center"/>
          </w:tcPr>
          <w:p w14:paraId="12B92D86" w14:textId="6470E63D"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 20170105</w:t>
            </w:r>
          </w:p>
        </w:tc>
        <w:tc>
          <w:tcPr>
            <w:tcW w:w="1559" w:type="dxa"/>
            <w:vAlign w:val="center"/>
          </w:tcPr>
          <w:p w14:paraId="651423B3" w14:textId="5C39DA8C" w:rsidR="003E648C" w:rsidRPr="00906448" w:rsidRDefault="003E648C"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年月日(</w:t>
            </w:r>
            <w:r w:rsidR="00B46F37" w:rsidRPr="00906448">
              <w:rPr>
                <w:rFonts w:ascii="微软雅黑" w:eastAsia="微软雅黑" w:hAnsi="微软雅黑" w:cs="宋体"/>
                <w:color w:val="000000" w:themeColor="text1"/>
                <w:szCs w:val="21"/>
              </w:rPr>
              <w:t>yyyyMM</w:t>
            </w:r>
            <w:r w:rsidR="000E6933" w:rsidRPr="00906448">
              <w:rPr>
                <w:rFonts w:ascii="微软雅黑" w:eastAsia="微软雅黑" w:hAnsi="微软雅黑" w:cs="宋体"/>
                <w:color w:val="000000" w:themeColor="text1"/>
                <w:szCs w:val="21"/>
              </w:rPr>
              <w:t>dd</w:t>
            </w:r>
            <w:r w:rsidRPr="00906448">
              <w:rPr>
                <w:rFonts w:ascii="微软雅黑" w:eastAsia="微软雅黑" w:hAnsi="微软雅黑" w:cs="Times New Roman"/>
                <w:color w:val="000000" w:themeColor="text1"/>
                <w:szCs w:val="21"/>
              </w:rPr>
              <w:t>)</w:t>
            </w:r>
          </w:p>
        </w:tc>
      </w:tr>
      <w:tr w:rsidR="00B54D05" w:rsidRPr="00906448" w14:paraId="4910F46D" w14:textId="77777777" w:rsidTr="003E648C">
        <w:trPr>
          <w:jc w:val="center"/>
        </w:trPr>
        <w:tc>
          <w:tcPr>
            <w:tcW w:w="1413" w:type="dxa"/>
            <w:vAlign w:val="center"/>
          </w:tcPr>
          <w:p w14:paraId="77F9C0ED" w14:textId="7650CC06" w:rsidR="00B54D05" w:rsidRDefault="00B54D05"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四级目录</w:t>
            </w:r>
          </w:p>
        </w:tc>
        <w:tc>
          <w:tcPr>
            <w:tcW w:w="2410" w:type="dxa"/>
            <w:vAlign w:val="center"/>
          </w:tcPr>
          <w:p w14:paraId="436B2E80" w14:textId="0DB9109C" w:rsidR="00B54D05" w:rsidRPr="00906448" w:rsidRDefault="00B54D05"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授信编号</w:t>
            </w:r>
          </w:p>
        </w:tc>
        <w:tc>
          <w:tcPr>
            <w:tcW w:w="2551" w:type="dxa"/>
            <w:vAlign w:val="center"/>
          </w:tcPr>
          <w:p w14:paraId="01E3AC5C" w14:textId="06E66FE3" w:rsidR="00B54D05" w:rsidRPr="00906448" w:rsidRDefault="00B54D05" w:rsidP="00B54D05">
            <w:pPr>
              <w:spacing w:line="360" w:lineRule="auto"/>
              <w:jc w:val="center"/>
              <w:rPr>
                <w:rFonts w:ascii="微软雅黑" w:eastAsia="微软雅黑" w:hAnsi="微软雅黑"/>
                <w:color w:val="000000" w:themeColor="text1"/>
                <w:szCs w:val="21"/>
              </w:rPr>
            </w:pPr>
            <w:r w:rsidRPr="00B54D05">
              <w:rPr>
                <w:rFonts w:ascii="微软雅黑" w:eastAsia="微软雅黑" w:hAnsi="微软雅黑"/>
                <w:color w:val="000000" w:themeColor="text1"/>
                <w:szCs w:val="21"/>
              </w:rPr>
              <w:t>0104000120170919142600000126</w:t>
            </w:r>
          </w:p>
        </w:tc>
        <w:tc>
          <w:tcPr>
            <w:tcW w:w="1559" w:type="dxa"/>
            <w:vAlign w:val="center"/>
          </w:tcPr>
          <w:p w14:paraId="16580052" w14:textId="02C5718C" w:rsidR="00B54D05" w:rsidRPr="00906448" w:rsidRDefault="00FB1E87"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取</w:t>
            </w:r>
            <w:r w:rsidR="00B54D05">
              <w:rPr>
                <w:rFonts w:ascii="微软雅黑" w:eastAsia="微软雅黑" w:hAnsi="微软雅黑" w:hint="eastAsia"/>
                <w:color w:val="000000" w:themeColor="text1"/>
                <w:szCs w:val="21"/>
              </w:rPr>
              <w:t>授信号</w:t>
            </w:r>
          </w:p>
        </w:tc>
      </w:tr>
      <w:tr w:rsidR="00B54D05" w:rsidRPr="00906448" w14:paraId="76B20E7B" w14:textId="77777777" w:rsidTr="003E648C">
        <w:trPr>
          <w:jc w:val="center"/>
        </w:trPr>
        <w:tc>
          <w:tcPr>
            <w:tcW w:w="1413" w:type="dxa"/>
            <w:vMerge w:val="restart"/>
            <w:vAlign w:val="center"/>
          </w:tcPr>
          <w:p w14:paraId="0FDA0DBE" w14:textId="00BC398B" w:rsidR="00BC459D" w:rsidRPr="00906448" w:rsidRDefault="00656C89" w:rsidP="003E648C">
            <w:pPr>
              <w:spacing w:line="360" w:lineRule="auto"/>
              <w:jc w:val="center"/>
              <w:rPr>
                <w:rFonts w:ascii="微软雅黑" w:eastAsia="微软雅黑" w:hAnsi="微软雅黑"/>
                <w:color w:val="000000" w:themeColor="text1"/>
                <w:szCs w:val="21"/>
              </w:rPr>
            </w:pPr>
            <w:r>
              <w:rPr>
                <w:rFonts w:ascii="微软雅黑" w:eastAsia="微软雅黑" w:hAnsi="微软雅黑" w:hint="eastAsia"/>
                <w:color w:val="000000" w:themeColor="text1"/>
                <w:szCs w:val="21"/>
              </w:rPr>
              <w:t>四</w:t>
            </w:r>
            <w:r w:rsidR="009C402F" w:rsidRPr="00906448">
              <w:rPr>
                <w:rFonts w:ascii="微软雅黑" w:eastAsia="微软雅黑" w:hAnsi="微软雅黑" w:hint="eastAsia"/>
                <w:color w:val="000000" w:themeColor="text1"/>
                <w:szCs w:val="21"/>
              </w:rPr>
              <w:t>级目录</w:t>
            </w:r>
          </w:p>
          <w:p w14:paraId="1CBAABF7" w14:textId="01398EC8"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w:t>
            </w:r>
            <w:r w:rsidR="00B54D05">
              <w:rPr>
                <w:rFonts w:ascii="微软雅黑" w:eastAsia="微软雅黑" w:hAnsi="微软雅黑" w:hint="eastAsia"/>
                <w:color w:val="000000" w:themeColor="text1"/>
                <w:szCs w:val="21"/>
              </w:rPr>
              <w:t>批量文件</w:t>
            </w:r>
            <w:r w:rsidRPr="00906448">
              <w:rPr>
                <w:rFonts w:ascii="微软雅黑" w:eastAsia="微软雅黑" w:hAnsi="微软雅黑" w:hint="eastAsia"/>
                <w:color w:val="000000" w:themeColor="text1"/>
                <w:szCs w:val="21"/>
              </w:rPr>
              <w:t>）</w:t>
            </w:r>
          </w:p>
        </w:tc>
        <w:tc>
          <w:tcPr>
            <w:tcW w:w="2410" w:type="dxa"/>
            <w:vAlign w:val="center"/>
          </w:tcPr>
          <w:p w14:paraId="4063EB1A" w14:textId="2D6FD0AC"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每日放</w:t>
            </w:r>
            <w:r w:rsidR="00283EF9" w:rsidRPr="00906448">
              <w:rPr>
                <w:rFonts w:ascii="微软雅黑" w:eastAsia="微软雅黑" w:hAnsi="微软雅黑" w:hint="eastAsia"/>
                <w:color w:val="000000" w:themeColor="text1"/>
                <w:szCs w:val="21"/>
              </w:rPr>
              <w:t xml:space="preserve"> </w:t>
            </w:r>
            <w:r w:rsidRPr="00906448">
              <w:rPr>
                <w:rFonts w:ascii="微软雅黑" w:eastAsia="微软雅黑" w:hAnsi="微软雅黑"/>
                <w:color w:val="000000" w:themeColor="text1"/>
                <w:szCs w:val="21"/>
              </w:rPr>
              <w:t>款结果下发文件</w:t>
            </w:r>
          </w:p>
        </w:tc>
        <w:tc>
          <w:tcPr>
            <w:tcW w:w="2551" w:type="dxa"/>
            <w:vAlign w:val="center"/>
          </w:tcPr>
          <w:p w14:paraId="543F20DE" w14:textId="3120CFE4" w:rsidR="00BC459D" w:rsidRPr="00906448" w:rsidRDefault="000E6933"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olor w:val="000000" w:themeColor="text1"/>
              </w:rPr>
              <w:t>L</w:t>
            </w:r>
            <w:r w:rsidR="00BC459D" w:rsidRPr="00906448">
              <w:rPr>
                <w:rFonts w:ascii="微软雅黑" w:eastAsia="微软雅黑" w:hAnsi="微软雅黑"/>
                <w:color w:val="000000" w:themeColor="text1"/>
              </w:rPr>
              <w:t>oa</w:t>
            </w:r>
            <w:r w:rsidR="00BC459D" w:rsidRPr="00906448">
              <w:rPr>
                <w:rFonts w:ascii="微软雅黑" w:eastAsia="微软雅黑" w:hAnsi="微软雅黑" w:hint="eastAsia"/>
                <w:color w:val="000000" w:themeColor="text1"/>
              </w:rPr>
              <w:t>n</w:t>
            </w:r>
            <w:r w:rsidR="00BC459D" w:rsidRPr="00906448">
              <w:rPr>
                <w:rFonts w:ascii="微软雅黑" w:eastAsia="微软雅黑" w:hAnsi="微软雅黑"/>
                <w:color w:val="000000" w:themeColor="text1"/>
              </w:rPr>
              <w:t>Result</w:t>
            </w:r>
            <w:r w:rsidR="00BC459D" w:rsidRPr="00906448">
              <w:rPr>
                <w:rFonts w:ascii="微软雅黑" w:eastAsia="微软雅黑" w:hAnsi="微软雅黑" w:hint="eastAsia"/>
                <w:color w:val="000000" w:themeColor="text1"/>
              </w:rPr>
              <w:t>_1.txt</w:t>
            </w:r>
          </w:p>
        </w:tc>
        <w:tc>
          <w:tcPr>
            <w:tcW w:w="1559" w:type="dxa"/>
            <w:vAlign w:val="center"/>
          </w:tcPr>
          <w:p w14:paraId="6E289FC3" w14:textId="169B8089" w:rsidR="00BC459D" w:rsidRPr="00906448" w:rsidRDefault="00BC459D"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批量文件名称与业务相同</w:t>
            </w:r>
            <w:r w:rsidR="006B48D4" w:rsidRPr="00906448">
              <w:rPr>
                <w:rFonts w:ascii="微软雅黑" w:eastAsia="微软雅黑" w:hAnsi="微软雅黑" w:hint="eastAsia"/>
                <w:color w:val="000000" w:themeColor="text1"/>
                <w:szCs w:val="21"/>
              </w:rPr>
              <w:t>，若有多份文件，文件名格式为：</w:t>
            </w:r>
            <w:r w:rsidR="00302112" w:rsidRPr="00906448">
              <w:rPr>
                <w:rFonts w:ascii="微软雅黑" w:eastAsia="微软雅黑" w:hAnsi="微软雅黑"/>
                <w:color w:val="000000" w:themeColor="text1"/>
              </w:rPr>
              <w:t>L</w:t>
            </w:r>
            <w:r w:rsidR="006B48D4" w:rsidRPr="00906448">
              <w:rPr>
                <w:rFonts w:ascii="微软雅黑" w:eastAsia="微软雅黑" w:hAnsi="微软雅黑"/>
                <w:color w:val="000000" w:themeColor="text1"/>
              </w:rPr>
              <w:t>oa</w:t>
            </w:r>
            <w:r w:rsidR="006B48D4" w:rsidRPr="00906448">
              <w:rPr>
                <w:rFonts w:ascii="微软雅黑" w:eastAsia="微软雅黑" w:hAnsi="微软雅黑" w:hint="eastAsia"/>
                <w:color w:val="000000" w:themeColor="text1"/>
              </w:rPr>
              <w:t>n</w:t>
            </w:r>
            <w:r w:rsidR="006B48D4" w:rsidRPr="00906448">
              <w:rPr>
                <w:rFonts w:ascii="微软雅黑" w:eastAsia="微软雅黑" w:hAnsi="微软雅黑"/>
                <w:color w:val="000000" w:themeColor="text1"/>
              </w:rPr>
              <w:t>Result</w:t>
            </w:r>
            <w:r w:rsidR="006B48D4" w:rsidRPr="00906448">
              <w:rPr>
                <w:rFonts w:ascii="微软雅黑" w:eastAsia="微软雅黑" w:hAnsi="微软雅黑" w:hint="eastAsia"/>
                <w:color w:val="000000" w:themeColor="text1"/>
              </w:rPr>
              <w:t>_1.txt</w:t>
            </w:r>
          </w:p>
          <w:p w14:paraId="14DCD3B2" w14:textId="75289309" w:rsidR="006B48D4" w:rsidRPr="00906448" w:rsidRDefault="00302112"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olor w:val="000000" w:themeColor="text1"/>
              </w:rPr>
              <w:t>L</w:t>
            </w:r>
            <w:r w:rsidR="006B48D4" w:rsidRPr="00906448">
              <w:rPr>
                <w:rFonts w:ascii="微软雅黑" w:eastAsia="微软雅黑" w:hAnsi="微软雅黑"/>
                <w:color w:val="000000" w:themeColor="text1"/>
              </w:rPr>
              <w:t>oa</w:t>
            </w:r>
            <w:r w:rsidR="006B48D4" w:rsidRPr="00906448">
              <w:rPr>
                <w:rFonts w:ascii="微软雅黑" w:eastAsia="微软雅黑" w:hAnsi="微软雅黑" w:hint="eastAsia"/>
                <w:color w:val="000000" w:themeColor="text1"/>
              </w:rPr>
              <w:t>n</w:t>
            </w:r>
            <w:r w:rsidR="006B48D4" w:rsidRPr="00906448">
              <w:rPr>
                <w:rFonts w:ascii="微软雅黑" w:eastAsia="微软雅黑" w:hAnsi="微软雅黑"/>
                <w:color w:val="000000" w:themeColor="text1"/>
              </w:rPr>
              <w:t>Result</w:t>
            </w:r>
            <w:r w:rsidR="006B48D4" w:rsidRPr="00906448">
              <w:rPr>
                <w:rFonts w:ascii="微软雅黑" w:eastAsia="微软雅黑" w:hAnsi="微软雅黑" w:hint="eastAsia"/>
                <w:color w:val="000000" w:themeColor="text1"/>
              </w:rPr>
              <w:t>_2.txt</w:t>
            </w:r>
          </w:p>
        </w:tc>
      </w:tr>
      <w:tr w:rsidR="00B54D05" w:rsidRPr="00906448" w14:paraId="3DCBF05B" w14:textId="77777777" w:rsidTr="003E648C">
        <w:trPr>
          <w:jc w:val="center"/>
        </w:trPr>
        <w:tc>
          <w:tcPr>
            <w:tcW w:w="1413" w:type="dxa"/>
            <w:vMerge/>
            <w:vAlign w:val="center"/>
          </w:tcPr>
          <w:p w14:paraId="0DDCE6BA"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6E8C1B0D" w14:textId="4EC5353C"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每月还款分期表下发文件</w:t>
            </w:r>
          </w:p>
        </w:tc>
        <w:tc>
          <w:tcPr>
            <w:tcW w:w="2551" w:type="dxa"/>
            <w:vAlign w:val="center"/>
          </w:tcPr>
          <w:p w14:paraId="0FF6A561" w14:textId="30D5FEE6" w:rsidR="00BC459D" w:rsidRPr="00906448" w:rsidRDefault="000E6933"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olor w:val="000000" w:themeColor="text1"/>
              </w:rPr>
              <w:t>R</w:t>
            </w:r>
            <w:r w:rsidR="00BC459D" w:rsidRPr="00906448">
              <w:rPr>
                <w:rFonts w:ascii="微软雅黑" w:eastAsia="微软雅黑" w:hAnsi="微软雅黑"/>
                <w:color w:val="000000" w:themeColor="text1"/>
              </w:rPr>
              <w:t>epaymentList</w:t>
            </w:r>
            <w:r w:rsidR="00BC459D" w:rsidRPr="00906448">
              <w:rPr>
                <w:rFonts w:ascii="微软雅黑" w:eastAsia="微软雅黑" w:hAnsi="微软雅黑" w:hint="eastAsia"/>
                <w:color w:val="000000" w:themeColor="text1"/>
              </w:rPr>
              <w:t>_1.txt</w:t>
            </w:r>
          </w:p>
        </w:tc>
        <w:tc>
          <w:tcPr>
            <w:tcW w:w="1559" w:type="dxa"/>
            <w:vAlign w:val="center"/>
          </w:tcPr>
          <w:p w14:paraId="04334432" w14:textId="2908C9CB"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B54D05" w:rsidRPr="00906448" w14:paraId="5A567CEE" w14:textId="77777777" w:rsidTr="003E648C">
        <w:trPr>
          <w:jc w:val="center"/>
        </w:trPr>
        <w:tc>
          <w:tcPr>
            <w:tcW w:w="1413" w:type="dxa"/>
            <w:vMerge/>
            <w:vAlign w:val="center"/>
          </w:tcPr>
          <w:p w14:paraId="4AA06EA7"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07C1D0E4" w14:textId="208189E9"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每月还款分期表校对上报文件</w:t>
            </w:r>
          </w:p>
        </w:tc>
        <w:tc>
          <w:tcPr>
            <w:tcW w:w="2551" w:type="dxa"/>
            <w:vAlign w:val="center"/>
          </w:tcPr>
          <w:p w14:paraId="31777499" w14:textId="58050D8D" w:rsidR="00BC459D" w:rsidRPr="00906448" w:rsidRDefault="000E6933"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color w:val="000000" w:themeColor="text1"/>
              </w:rPr>
              <w:t>R</w:t>
            </w:r>
            <w:r w:rsidR="00BC459D" w:rsidRPr="00906448">
              <w:rPr>
                <w:rFonts w:ascii="微软雅黑" w:eastAsia="微软雅黑" w:hAnsi="微软雅黑"/>
                <w:color w:val="000000" w:themeColor="text1"/>
              </w:rPr>
              <w:t>epaymentListReport_1.txt</w:t>
            </w:r>
          </w:p>
        </w:tc>
        <w:tc>
          <w:tcPr>
            <w:tcW w:w="1559" w:type="dxa"/>
            <w:vAlign w:val="center"/>
          </w:tcPr>
          <w:p w14:paraId="4EC0ED25" w14:textId="51DA5296"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B54D05" w:rsidRPr="00906448" w14:paraId="5BC4E316" w14:textId="77777777" w:rsidTr="003E648C">
        <w:trPr>
          <w:jc w:val="center"/>
        </w:trPr>
        <w:tc>
          <w:tcPr>
            <w:tcW w:w="1413" w:type="dxa"/>
            <w:vMerge/>
            <w:vAlign w:val="center"/>
          </w:tcPr>
          <w:p w14:paraId="09F0C917"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755F2E46" w14:textId="0027603C"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还款分期表校对处理结果下发文件</w:t>
            </w:r>
          </w:p>
        </w:tc>
        <w:tc>
          <w:tcPr>
            <w:tcW w:w="2551" w:type="dxa"/>
            <w:vAlign w:val="center"/>
          </w:tcPr>
          <w:p w14:paraId="5F7F391A" w14:textId="0E027B6A" w:rsidR="00BC459D" w:rsidRPr="00906448" w:rsidRDefault="000E6933"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color w:val="000000" w:themeColor="text1"/>
              </w:rPr>
              <w:t>R</w:t>
            </w:r>
            <w:r w:rsidR="00BC459D" w:rsidRPr="00906448">
              <w:rPr>
                <w:rFonts w:ascii="微软雅黑" w:eastAsia="微软雅黑" w:hAnsi="微软雅黑"/>
                <w:color w:val="000000" w:themeColor="text1"/>
              </w:rPr>
              <w:t>epaymentListReportResult_1.txt</w:t>
            </w:r>
          </w:p>
        </w:tc>
        <w:tc>
          <w:tcPr>
            <w:tcW w:w="1559" w:type="dxa"/>
            <w:vAlign w:val="center"/>
          </w:tcPr>
          <w:p w14:paraId="2EBE7616" w14:textId="3F9F2A2C"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B54D05" w:rsidRPr="00906448" w14:paraId="3FDD6F55" w14:textId="77777777" w:rsidTr="003E648C">
        <w:trPr>
          <w:jc w:val="center"/>
        </w:trPr>
        <w:tc>
          <w:tcPr>
            <w:tcW w:w="1413" w:type="dxa"/>
            <w:vMerge/>
            <w:vAlign w:val="center"/>
          </w:tcPr>
          <w:p w14:paraId="73641FDD"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632747B6" w14:textId="3022D337"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每月还款分期最终结果下发文件</w:t>
            </w:r>
          </w:p>
        </w:tc>
        <w:tc>
          <w:tcPr>
            <w:tcW w:w="2551" w:type="dxa"/>
            <w:vAlign w:val="center"/>
          </w:tcPr>
          <w:p w14:paraId="74F6F6A4" w14:textId="4E73F233" w:rsidR="00BC459D" w:rsidRPr="00906448" w:rsidRDefault="000E6933"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color w:val="000000" w:themeColor="text1"/>
              </w:rPr>
              <w:t>R</w:t>
            </w:r>
            <w:r w:rsidR="00BC459D" w:rsidRPr="00906448">
              <w:rPr>
                <w:rFonts w:ascii="微软雅黑" w:eastAsia="微软雅黑" w:hAnsi="微软雅黑"/>
                <w:color w:val="000000" w:themeColor="text1"/>
              </w:rPr>
              <w:t>epaymentResult_1.txt</w:t>
            </w:r>
          </w:p>
        </w:tc>
        <w:tc>
          <w:tcPr>
            <w:tcW w:w="1559" w:type="dxa"/>
            <w:vAlign w:val="center"/>
          </w:tcPr>
          <w:p w14:paraId="4160F680" w14:textId="5821A01E"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B54D05" w:rsidRPr="00906448" w14:paraId="0ADBFA65" w14:textId="77777777" w:rsidTr="003E648C">
        <w:trPr>
          <w:jc w:val="center"/>
        </w:trPr>
        <w:tc>
          <w:tcPr>
            <w:tcW w:w="1413" w:type="dxa"/>
            <w:vMerge/>
            <w:vAlign w:val="center"/>
          </w:tcPr>
          <w:p w14:paraId="4091870E"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29F6EC9E" w14:textId="13BF49FC"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提前还款文件</w:t>
            </w:r>
          </w:p>
        </w:tc>
        <w:tc>
          <w:tcPr>
            <w:tcW w:w="2551" w:type="dxa"/>
            <w:vAlign w:val="center"/>
          </w:tcPr>
          <w:p w14:paraId="00E03CA6" w14:textId="3C30389D" w:rsidR="00BC459D" w:rsidRPr="00906448" w:rsidRDefault="000E6933"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hint="eastAsia"/>
                <w:color w:val="000000" w:themeColor="text1"/>
              </w:rPr>
              <w:t>P</w:t>
            </w:r>
            <w:r w:rsidR="00BC459D" w:rsidRPr="00906448">
              <w:rPr>
                <w:rFonts w:ascii="微软雅黑" w:eastAsia="微软雅黑" w:hAnsi="微软雅黑"/>
                <w:color w:val="000000" w:themeColor="text1"/>
              </w:rPr>
              <w:t>repayment_1.txt</w:t>
            </w:r>
          </w:p>
        </w:tc>
        <w:tc>
          <w:tcPr>
            <w:tcW w:w="1559" w:type="dxa"/>
            <w:vAlign w:val="center"/>
          </w:tcPr>
          <w:p w14:paraId="35835837" w14:textId="1D087957"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B54D05" w:rsidRPr="00906448" w14:paraId="5930B458" w14:textId="77777777" w:rsidTr="003E648C">
        <w:trPr>
          <w:jc w:val="center"/>
        </w:trPr>
        <w:tc>
          <w:tcPr>
            <w:tcW w:w="1413" w:type="dxa"/>
            <w:vMerge/>
            <w:vAlign w:val="center"/>
          </w:tcPr>
          <w:p w14:paraId="29D396F8"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35537EA3" w14:textId="50983AD6"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提前还款结果下发文件</w:t>
            </w:r>
          </w:p>
        </w:tc>
        <w:tc>
          <w:tcPr>
            <w:tcW w:w="2551" w:type="dxa"/>
            <w:vAlign w:val="center"/>
          </w:tcPr>
          <w:p w14:paraId="5F2E052F" w14:textId="028867A7" w:rsidR="00BC459D" w:rsidRPr="00906448" w:rsidRDefault="000E6933"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color w:val="000000" w:themeColor="text1"/>
              </w:rPr>
              <w:t>P</w:t>
            </w:r>
            <w:r w:rsidR="00BC459D" w:rsidRPr="00906448">
              <w:rPr>
                <w:rFonts w:ascii="微软雅黑" w:eastAsia="微软雅黑" w:hAnsi="微软雅黑"/>
                <w:color w:val="000000" w:themeColor="text1"/>
              </w:rPr>
              <w:t>repaymentReport_1.txt</w:t>
            </w:r>
          </w:p>
        </w:tc>
        <w:tc>
          <w:tcPr>
            <w:tcW w:w="1559" w:type="dxa"/>
            <w:vAlign w:val="center"/>
          </w:tcPr>
          <w:p w14:paraId="0389D157" w14:textId="6923BB4C"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B54D05" w:rsidRPr="00906448" w14:paraId="2701CE35" w14:textId="77777777" w:rsidTr="003E648C">
        <w:trPr>
          <w:jc w:val="center"/>
        </w:trPr>
        <w:tc>
          <w:tcPr>
            <w:tcW w:w="1413" w:type="dxa"/>
            <w:vMerge/>
            <w:vAlign w:val="center"/>
          </w:tcPr>
          <w:p w14:paraId="2A8CF452" w14:textId="77777777" w:rsidR="00BC459D" w:rsidRPr="00906448" w:rsidRDefault="00BC459D" w:rsidP="003E648C">
            <w:pPr>
              <w:spacing w:line="360" w:lineRule="auto"/>
              <w:jc w:val="center"/>
              <w:rPr>
                <w:rFonts w:ascii="微软雅黑" w:eastAsia="微软雅黑" w:hAnsi="微软雅黑"/>
                <w:color w:val="000000" w:themeColor="text1"/>
                <w:szCs w:val="21"/>
              </w:rPr>
            </w:pPr>
          </w:p>
        </w:tc>
        <w:tc>
          <w:tcPr>
            <w:tcW w:w="2410" w:type="dxa"/>
            <w:vAlign w:val="center"/>
          </w:tcPr>
          <w:p w14:paraId="7C85C946" w14:textId="2D542EE7" w:rsidR="00BC459D" w:rsidRPr="00906448" w:rsidRDefault="00BC45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强制提前还款结果下发文件</w:t>
            </w:r>
          </w:p>
        </w:tc>
        <w:tc>
          <w:tcPr>
            <w:tcW w:w="2551" w:type="dxa"/>
            <w:vAlign w:val="center"/>
          </w:tcPr>
          <w:p w14:paraId="33877A51" w14:textId="1ACED665" w:rsidR="00BC459D" w:rsidRPr="00906448" w:rsidRDefault="000E6933" w:rsidP="003E648C">
            <w:pPr>
              <w:spacing w:line="360" w:lineRule="auto"/>
              <w:jc w:val="center"/>
              <w:rPr>
                <w:rFonts w:ascii="微软雅黑" w:eastAsia="微软雅黑" w:hAnsi="微软雅黑"/>
                <w:color w:val="000000" w:themeColor="text1"/>
              </w:rPr>
            </w:pPr>
            <w:r w:rsidRPr="00906448">
              <w:rPr>
                <w:rFonts w:ascii="微软雅黑" w:eastAsia="微软雅黑" w:hAnsi="微软雅黑"/>
                <w:color w:val="000000" w:themeColor="text1"/>
              </w:rPr>
              <w:t>C</w:t>
            </w:r>
            <w:r w:rsidR="00BC459D" w:rsidRPr="00906448">
              <w:rPr>
                <w:rFonts w:ascii="微软雅黑" w:eastAsia="微软雅黑" w:hAnsi="微软雅黑"/>
                <w:color w:val="000000" w:themeColor="text1"/>
              </w:rPr>
              <w:t>ompPrepaymentList_1.txt</w:t>
            </w:r>
          </w:p>
        </w:tc>
        <w:tc>
          <w:tcPr>
            <w:tcW w:w="1559" w:type="dxa"/>
            <w:vAlign w:val="center"/>
          </w:tcPr>
          <w:p w14:paraId="6F6C40E0" w14:textId="1AD53165" w:rsidR="00BC459D" w:rsidRPr="00906448" w:rsidRDefault="006B48D4"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C3010D" w:rsidRPr="00906448" w14:paraId="021A380B" w14:textId="77777777" w:rsidTr="003E648C">
        <w:trPr>
          <w:jc w:val="center"/>
        </w:trPr>
        <w:tc>
          <w:tcPr>
            <w:tcW w:w="1413" w:type="dxa"/>
            <w:vMerge w:val="restart"/>
            <w:vAlign w:val="center"/>
          </w:tcPr>
          <w:p w14:paraId="713687FB" w14:textId="77777777" w:rsidR="00C3010D" w:rsidRDefault="00C3010D" w:rsidP="000C53B4">
            <w:pPr>
              <w:spacing w:line="360" w:lineRule="auto"/>
              <w:rPr>
                <w:rFonts w:ascii="微软雅黑" w:eastAsia="微软雅黑" w:hAnsi="微软雅黑" w:cs="Times New Roman"/>
                <w:color w:val="000000" w:themeColor="text1"/>
                <w:szCs w:val="21"/>
              </w:rPr>
            </w:pPr>
          </w:p>
          <w:p w14:paraId="7DD8D016" w14:textId="18273B64" w:rsidR="00C3010D" w:rsidRPr="00906448" w:rsidRDefault="00C3010D" w:rsidP="000C53B4">
            <w:pPr>
              <w:spacing w:line="360" w:lineRule="auto"/>
              <w:rPr>
                <w:rFonts w:ascii="微软雅黑" w:eastAsia="微软雅黑" w:hAnsi="微软雅黑" w:cs="Times New Roman"/>
                <w:color w:val="000000" w:themeColor="text1"/>
                <w:szCs w:val="21"/>
              </w:rPr>
            </w:pPr>
            <w:r>
              <w:rPr>
                <w:rFonts w:ascii="微软雅黑" w:eastAsia="微软雅黑" w:hAnsi="微软雅黑" w:cs="Times New Roman" w:hint="eastAsia"/>
                <w:color w:val="000000" w:themeColor="text1"/>
                <w:szCs w:val="21"/>
              </w:rPr>
              <w:t>五</w:t>
            </w:r>
            <w:r w:rsidRPr="00906448">
              <w:rPr>
                <w:rFonts w:ascii="微软雅黑" w:eastAsia="微软雅黑" w:hAnsi="微软雅黑" w:cs="Times New Roman" w:hint="eastAsia"/>
                <w:color w:val="000000" w:themeColor="text1"/>
                <w:szCs w:val="21"/>
              </w:rPr>
              <w:t>级目录</w:t>
            </w:r>
          </w:p>
          <w:p w14:paraId="7A99FE0F" w14:textId="341E2FAA"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w:t>
            </w:r>
            <w:r>
              <w:rPr>
                <w:rFonts w:ascii="微软雅黑" w:eastAsia="微软雅黑" w:hAnsi="微软雅黑" w:cs="Times New Roman" w:hint="eastAsia"/>
                <w:color w:val="000000" w:themeColor="text1"/>
                <w:szCs w:val="21"/>
              </w:rPr>
              <w:t>个人文件</w:t>
            </w:r>
            <w:r w:rsidRPr="00906448">
              <w:rPr>
                <w:rFonts w:ascii="微软雅黑" w:eastAsia="微软雅黑" w:hAnsi="微软雅黑" w:cs="Times New Roman" w:hint="eastAsia"/>
                <w:color w:val="000000" w:themeColor="text1"/>
                <w:szCs w:val="21"/>
              </w:rPr>
              <w:t>)</w:t>
            </w:r>
          </w:p>
        </w:tc>
        <w:tc>
          <w:tcPr>
            <w:tcW w:w="2410" w:type="dxa"/>
            <w:vAlign w:val="center"/>
          </w:tcPr>
          <w:p w14:paraId="26EE5B36" w14:textId="01D53714"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身份证扫描件</w:t>
            </w:r>
          </w:p>
        </w:tc>
        <w:tc>
          <w:tcPr>
            <w:tcW w:w="2551" w:type="dxa"/>
            <w:vAlign w:val="center"/>
          </w:tcPr>
          <w:p w14:paraId="212DDCB8" w14:textId="4EF4E4AF"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Id</w:t>
            </w:r>
            <w:r w:rsidRPr="00906448">
              <w:rPr>
                <w:rFonts w:ascii="微软雅黑" w:eastAsia="微软雅黑" w:hAnsi="微软雅黑" w:cs="Times New Roman"/>
                <w:color w:val="000000" w:themeColor="text1"/>
                <w:szCs w:val="21"/>
              </w:rPr>
              <w:t>_1.JPG</w:t>
            </w:r>
          </w:p>
        </w:tc>
        <w:tc>
          <w:tcPr>
            <w:tcW w:w="1559" w:type="dxa"/>
            <w:vAlign w:val="center"/>
          </w:tcPr>
          <w:p w14:paraId="7779435D" w14:textId="602FAA23"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多张身份证复印件，则名称规则为</w:t>
            </w:r>
            <w:r w:rsidRPr="00906448">
              <w:rPr>
                <w:rFonts w:ascii="微软雅黑" w:eastAsia="微软雅黑" w:hAnsi="微软雅黑" w:cs="Times New Roman" w:hint="eastAsia"/>
                <w:color w:val="000000" w:themeColor="text1"/>
                <w:szCs w:val="21"/>
              </w:rPr>
              <w:t>Id</w:t>
            </w:r>
            <w:r w:rsidRPr="00906448">
              <w:rPr>
                <w:rFonts w:ascii="微软雅黑" w:eastAsia="微软雅黑" w:hAnsi="微软雅黑" w:cs="Times New Roman"/>
                <w:color w:val="000000" w:themeColor="text1"/>
                <w:szCs w:val="21"/>
              </w:rPr>
              <w:t xml:space="preserve">_1.JPG, </w:t>
            </w:r>
            <w:r w:rsidRPr="00906448">
              <w:rPr>
                <w:rFonts w:ascii="微软雅黑" w:eastAsia="微软雅黑" w:hAnsi="微软雅黑" w:cs="Times New Roman" w:hint="eastAsia"/>
                <w:color w:val="000000" w:themeColor="text1"/>
                <w:szCs w:val="21"/>
              </w:rPr>
              <w:t>Id</w:t>
            </w:r>
            <w:r w:rsidRPr="00906448">
              <w:rPr>
                <w:rFonts w:ascii="微软雅黑" w:eastAsia="微软雅黑" w:hAnsi="微软雅黑" w:cs="Times New Roman"/>
                <w:color w:val="000000" w:themeColor="text1"/>
                <w:szCs w:val="21"/>
              </w:rPr>
              <w:t>_2.JPG</w:t>
            </w:r>
          </w:p>
        </w:tc>
      </w:tr>
      <w:tr w:rsidR="00C3010D" w:rsidRPr="00906448" w14:paraId="6123B467" w14:textId="77777777" w:rsidTr="003E648C">
        <w:trPr>
          <w:jc w:val="center"/>
        </w:trPr>
        <w:tc>
          <w:tcPr>
            <w:tcW w:w="1413" w:type="dxa"/>
            <w:vMerge/>
            <w:vAlign w:val="center"/>
          </w:tcPr>
          <w:p w14:paraId="55BE2B1A"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3AD7D9B5" w14:textId="046C5EFD"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借款合同扫描件</w:t>
            </w:r>
          </w:p>
        </w:tc>
        <w:tc>
          <w:tcPr>
            <w:tcW w:w="2551" w:type="dxa"/>
            <w:vAlign w:val="center"/>
          </w:tcPr>
          <w:p w14:paraId="05C7CD19" w14:textId="030148A6"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Contract_1.</w:t>
            </w:r>
            <w:r w:rsidRPr="00906448">
              <w:rPr>
                <w:rFonts w:ascii="微软雅黑" w:eastAsia="微软雅黑" w:hAnsi="微软雅黑" w:cs="Times New Roman"/>
                <w:color w:val="000000" w:themeColor="text1"/>
                <w:szCs w:val="21"/>
              </w:rPr>
              <w:t>JPG</w:t>
            </w:r>
          </w:p>
        </w:tc>
        <w:tc>
          <w:tcPr>
            <w:tcW w:w="1559" w:type="dxa"/>
            <w:vAlign w:val="center"/>
          </w:tcPr>
          <w:p w14:paraId="56153E10" w14:textId="55DCD923"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规则同上，多张则命名规则</w:t>
            </w:r>
          </w:p>
          <w:p w14:paraId="48908E6E"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Contract</w:t>
            </w:r>
          </w:p>
          <w:p w14:paraId="726B18CA"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p w14:paraId="5DE13332" w14:textId="6CB4E2B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 xml:space="preserve"> _1.</w:t>
            </w:r>
            <w:r w:rsidRPr="00906448">
              <w:rPr>
                <w:rFonts w:ascii="微软雅黑" w:eastAsia="微软雅黑" w:hAnsi="微软雅黑" w:cs="Times New Roman"/>
                <w:color w:val="000000" w:themeColor="text1"/>
                <w:szCs w:val="21"/>
              </w:rPr>
              <w:t>JPG</w:t>
            </w:r>
          </w:p>
          <w:p w14:paraId="4C6DAE63" w14:textId="14776ACB" w:rsidR="00C3010D" w:rsidRPr="00906448" w:rsidRDefault="00C3010D" w:rsidP="000F4D6D">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Contract _1.</w:t>
            </w:r>
            <w:r w:rsidRPr="00906448">
              <w:rPr>
                <w:rFonts w:ascii="微软雅黑" w:eastAsia="微软雅黑" w:hAnsi="微软雅黑" w:cs="Times New Roman"/>
                <w:color w:val="000000" w:themeColor="text1"/>
                <w:szCs w:val="21"/>
              </w:rPr>
              <w:t>JPG</w:t>
            </w:r>
          </w:p>
          <w:p w14:paraId="5D13F17A" w14:textId="30FF881B"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4659D729" w14:textId="77777777" w:rsidTr="003E648C">
        <w:trPr>
          <w:jc w:val="center"/>
        </w:trPr>
        <w:tc>
          <w:tcPr>
            <w:tcW w:w="1413" w:type="dxa"/>
            <w:vMerge/>
            <w:vAlign w:val="center"/>
          </w:tcPr>
          <w:p w14:paraId="54118428"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2966281E" w14:textId="31AAA716"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个人人行征信查询授权书文件</w:t>
            </w:r>
          </w:p>
        </w:tc>
        <w:tc>
          <w:tcPr>
            <w:tcW w:w="2551" w:type="dxa"/>
            <w:vAlign w:val="center"/>
          </w:tcPr>
          <w:p w14:paraId="4F1DC4B7" w14:textId="0F17F880"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QueryCredit</w:t>
            </w:r>
            <w:r w:rsidRPr="00906448">
              <w:rPr>
                <w:rFonts w:ascii="微软雅黑" w:eastAsia="微软雅黑" w:hAnsi="微软雅黑" w:cs="Times New Roman" w:hint="eastAsia"/>
                <w:color w:val="000000" w:themeColor="text1"/>
                <w:szCs w:val="21"/>
              </w:rPr>
              <w:t>_1.</w:t>
            </w:r>
            <w:r w:rsidRPr="00906448">
              <w:rPr>
                <w:rFonts w:ascii="微软雅黑" w:eastAsia="微软雅黑" w:hAnsi="微软雅黑" w:cs="Times New Roman"/>
                <w:color w:val="000000" w:themeColor="text1"/>
                <w:szCs w:val="21"/>
              </w:rPr>
              <w:t>JPG</w:t>
            </w:r>
          </w:p>
        </w:tc>
        <w:tc>
          <w:tcPr>
            <w:tcW w:w="1559" w:type="dxa"/>
            <w:vAlign w:val="center"/>
          </w:tcPr>
          <w:p w14:paraId="52E5A1F7" w14:textId="4E9EBF57" w:rsidR="00C3010D" w:rsidRPr="00906448" w:rsidRDefault="00C3010D" w:rsidP="000F4D6D">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r w:rsidRPr="00906448">
              <w:rPr>
                <w:rFonts w:ascii="微软雅黑" w:eastAsia="微软雅黑" w:hAnsi="微软雅黑"/>
                <w:color w:val="000000" w:themeColor="text1"/>
                <w:szCs w:val="21"/>
              </w:rPr>
              <w:t xml:space="preserve"> </w:t>
            </w:r>
          </w:p>
          <w:p w14:paraId="441074B3" w14:textId="1483004A" w:rsidR="00C3010D" w:rsidRPr="00906448" w:rsidRDefault="00C3010D" w:rsidP="000F4D6D">
            <w:pPr>
              <w:spacing w:line="360" w:lineRule="auto"/>
              <w:rPr>
                <w:rFonts w:ascii="微软雅黑" w:eastAsia="微软雅黑" w:hAnsi="微软雅黑" w:cs="Times New Roman"/>
                <w:color w:val="000000" w:themeColor="text1"/>
                <w:szCs w:val="21"/>
              </w:rPr>
            </w:pPr>
          </w:p>
        </w:tc>
      </w:tr>
      <w:tr w:rsidR="00C3010D" w:rsidRPr="00906448" w14:paraId="57FBE81F" w14:textId="77777777" w:rsidTr="003E648C">
        <w:trPr>
          <w:jc w:val="center"/>
        </w:trPr>
        <w:tc>
          <w:tcPr>
            <w:tcW w:w="1413" w:type="dxa"/>
            <w:vMerge/>
            <w:vAlign w:val="center"/>
          </w:tcPr>
          <w:p w14:paraId="4A13407E"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4874A29B" w14:textId="5ED8D6DC"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个人授信业务合同扫描件</w:t>
            </w:r>
          </w:p>
        </w:tc>
        <w:tc>
          <w:tcPr>
            <w:tcW w:w="2551" w:type="dxa"/>
            <w:vAlign w:val="center"/>
          </w:tcPr>
          <w:p w14:paraId="3D8EFAE3" w14:textId="47D41DF0"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CreditContract_1.JPG</w:t>
            </w:r>
          </w:p>
        </w:tc>
        <w:tc>
          <w:tcPr>
            <w:tcW w:w="1559" w:type="dxa"/>
            <w:vAlign w:val="center"/>
          </w:tcPr>
          <w:p w14:paraId="4E836309"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313BA37E"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227868B4" w14:textId="77777777" w:rsidTr="003E648C">
        <w:trPr>
          <w:jc w:val="center"/>
        </w:trPr>
        <w:tc>
          <w:tcPr>
            <w:tcW w:w="1413" w:type="dxa"/>
            <w:vMerge/>
            <w:vAlign w:val="center"/>
          </w:tcPr>
          <w:p w14:paraId="7B3346EE" w14:textId="005595C4"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044DCB87" w14:textId="3A1D6519"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借款用途证明文件扫描件</w:t>
            </w:r>
          </w:p>
        </w:tc>
        <w:tc>
          <w:tcPr>
            <w:tcW w:w="2551" w:type="dxa"/>
            <w:vAlign w:val="center"/>
          </w:tcPr>
          <w:p w14:paraId="3785A713" w14:textId="5B7BDEF5"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LoanPurpose _1.JPG</w:t>
            </w:r>
          </w:p>
        </w:tc>
        <w:tc>
          <w:tcPr>
            <w:tcW w:w="1559" w:type="dxa"/>
            <w:vAlign w:val="center"/>
          </w:tcPr>
          <w:p w14:paraId="217B3619"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1D67641D"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46DF8EA6" w14:textId="77777777" w:rsidTr="003E648C">
        <w:trPr>
          <w:jc w:val="center"/>
        </w:trPr>
        <w:tc>
          <w:tcPr>
            <w:tcW w:w="1413" w:type="dxa"/>
            <w:vMerge/>
            <w:vAlign w:val="center"/>
          </w:tcPr>
          <w:p w14:paraId="3418FFE3"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0D273CD0" w14:textId="4BC7EA8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个人消费贷款申请书扫描件</w:t>
            </w:r>
          </w:p>
        </w:tc>
        <w:tc>
          <w:tcPr>
            <w:tcW w:w="2551" w:type="dxa"/>
            <w:vAlign w:val="center"/>
          </w:tcPr>
          <w:p w14:paraId="3554B142" w14:textId="420EBE9F"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Apply_1.JPG</w:t>
            </w:r>
          </w:p>
        </w:tc>
        <w:tc>
          <w:tcPr>
            <w:tcW w:w="1559" w:type="dxa"/>
            <w:vAlign w:val="center"/>
          </w:tcPr>
          <w:p w14:paraId="0ED73128"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0D210593"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408D76DA" w14:textId="77777777" w:rsidTr="003E648C">
        <w:trPr>
          <w:jc w:val="center"/>
        </w:trPr>
        <w:tc>
          <w:tcPr>
            <w:tcW w:w="1413" w:type="dxa"/>
            <w:vMerge/>
            <w:vAlign w:val="center"/>
          </w:tcPr>
          <w:p w14:paraId="44776B4B"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48BA079E" w14:textId="19C56FB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借款借据扫描件</w:t>
            </w:r>
          </w:p>
        </w:tc>
        <w:tc>
          <w:tcPr>
            <w:tcW w:w="2551" w:type="dxa"/>
            <w:vAlign w:val="center"/>
          </w:tcPr>
          <w:p w14:paraId="23C31F34" w14:textId="342BF152"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BorrowerIOU_1.JPG</w:t>
            </w:r>
          </w:p>
        </w:tc>
        <w:tc>
          <w:tcPr>
            <w:tcW w:w="1559" w:type="dxa"/>
            <w:vAlign w:val="center"/>
          </w:tcPr>
          <w:p w14:paraId="4B410E97"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0F90C976"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7E8B88D9" w14:textId="77777777" w:rsidTr="003E648C">
        <w:trPr>
          <w:jc w:val="center"/>
        </w:trPr>
        <w:tc>
          <w:tcPr>
            <w:tcW w:w="1413" w:type="dxa"/>
            <w:vMerge/>
            <w:vAlign w:val="center"/>
          </w:tcPr>
          <w:p w14:paraId="1C686927"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6F33D6E2" w14:textId="5063AE86"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行驶证扫描件</w:t>
            </w:r>
          </w:p>
        </w:tc>
        <w:tc>
          <w:tcPr>
            <w:tcW w:w="2551" w:type="dxa"/>
            <w:vAlign w:val="center"/>
          </w:tcPr>
          <w:p w14:paraId="32C78886" w14:textId="65F9D5BE"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T</w:t>
            </w:r>
            <w:r w:rsidRPr="00906448">
              <w:rPr>
                <w:rFonts w:ascii="微软雅黑" w:eastAsia="微软雅黑" w:hAnsi="微软雅黑" w:cs="Times New Roman"/>
                <w:color w:val="000000" w:themeColor="text1"/>
                <w:szCs w:val="21"/>
              </w:rPr>
              <w:t>ravel_1.JPG</w:t>
            </w:r>
          </w:p>
        </w:tc>
        <w:tc>
          <w:tcPr>
            <w:tcW w:w="1559" w:type="dxa"/>
            <w:vAlign w:val="center"/>
          </w:tcPr>
          <w:p w14:paraId="19D98E99"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2BCD503A"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3F0A8E85" w14:textId="77777777" w:rsidTr="00C748A1">
        <w:trPr>
          <w:trHeight w:val="1289"/>
          <w:jc w:val="center"/>
        </w:trPr>
        <w:tc>
          <w:tcPr>
            <w:tcW w:w="1413" w:type="dxa"/>
            <w:vMerge/>
            <w:vAlign w:val="center"/>
          </w:tcPr>
          <w:p w14:paraId="0988D66B"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647BDE87" w14:textId="625BDC4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驾驶证扫描件</w:t>
            </w:r>
          </w:p>
        </w:tc>
        <w:tc>
          <w:tcPr>
            <w:tcW w:w="2551" w:type="dxa"/>
            <w:vAlign w:val="center"/>
          </w:tcPr>
          <w:p w14:paraId="7F14D793" w14:textId="0DA88A3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D</w:t>
            </w:r>
            <w:r w:rsidRPr="00906448">
              <w:rPr>
                <w:rFonts w:ascii="微软雅黑" w:eastAsia="微软雅黑" w:hAnsi="微软雅黑" w:cs="Times New Roman"/>
                <w:color w:val="000000" w:themeColor="text1"/>
                <w:szCs w:val="21"/>
              </w:rPr>
              <w:t>ive_1.JPG</w:t>
            </w:r>
          </w:p>
        </w:tc>
        <w:tc>
          <w:tcPr>
            <w:tcW w:w="1559" w:type="dxa"/>
            <w:vAlign w:val="center"/>
          </w:tcPr>
          <w:p w14:paraId="4A4051F5"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5D9F303D"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3625FD05" w14:textId="77777777" w:rsidTr="003E648C">
        <w:trPr>
          <w:jc w:val="center"/>
        </w:trPr>
        <w:tc>
          <w:tcPr>
            <w:tcW w:w="1413" w:type="dxa"/>
            <w:vMerge/>
            <w:vAlign w:val="center"/>
          </w:tcPr>
          <w:p w14:paraId="61E3E827"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711A86C1" w14:textId="3E0144A5"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车辆登记扫描件</w:t>
            </w:r>
          </w:p>
        </w:tc>
        <w:tc>
          <w:tcPr>
            <w:tcW w:w="2551" w:type="dxa"/>
            <w:vAlign w:val="center"/>
          </w:tcPr>
          <w:p w14:paraId="21B0833D" w14:textId="29ADCD13"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Register_1.JPG</w:t>
            </w:r>
          </w:p>
        </w:tc>
        <w:tc>
          <w:tcPr>
            <w:tcW w:w="1559" w:type="dxa"/>
            <w:vAlign w:val="center"/>
          </w:tcPr>
          <w:p w14:paraId="2094FDB2"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0BA78F02"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1C59F26E" w14:textId="77777777" w:rsidTr="003E648C">
        <w:trPr>
          <w:jc w:val="center"/>
        </w:trPr>
        <w:tc>
          <w:tcPr>
            <w:tcW w:w="1413" w:type="dxa"/>
            <w:vMerge/>
            <w:vAlign w:val="center"/>
          </w:tcPr>
          <w:p w14:paraId="10C45C90"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51BA2FA4" w14:textId="517D3BED"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购车发票扫描件</w:t>
            </w:r>
          </w:p>
        </w:tc>
        <w:tc>
          <w:tcPr>
            <w:tcW w:w="2551" w:type="dxa"/>
            <w:vAlign w:val="center"/>
          </w:tcPr>
          <w:p w14:paraId="6EC29758" w14:textId="405A323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I</w:t>
            </w:r>
            <w:r w:rsidRPr="00906448">
              <w:rPr>
                <w:rFonts w:ascii="微软雅黑" w:eastAsia="微软雅黑" w:hAnsi="微软雅黑" w:cs="Times New Roman"/>
                <w:color w:val="000000" w:themeColor="text1"/>
                <w:szCs w:val="21"/>
              </w:rPr>
              <w:t>nvoice_1.JPG</w:t>
            </w:r>
          </w:p>
        </w:tc>
        <w:tc>
          <w:tcPr>
            <w:tcW w:w="1559" w:type="dxa"/>
            <w:vAlign w:val="center"/>
          </w:tcPr>
          <w:p w14:paraId="0ED55967" w14:textId="77777777"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p w14:paraId="3A34F2F8"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r>
      <w:tr w:rsidR="00C3010D" w:rsidRPr="00906448" w14:paraId="146029F0" w14:textId="77777777" w:rsidTr="003E648C">
        <w:trPr>
          <w:jc w:val="center"/>
        </w:trPr>
        <w:tc>
          <w:tcPr>
            <w:tcW w:w="1413" w:type="dxa"/>
            <w:vMerge/>
            <w:vAlign w:val="center"/>
          </w:tcPr>
          <w:p w14:paraId="6BF57DDA"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0237EB9B" w14:textId="79B6175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车辆保险保单扫描件</w:t>
            </w:r>
          </w:p>
        </w:tc>
        <w:tc>
          <w:tcPr>
            <w:tcW w:w="2551" w:type="dxa"/>
            <w:vAlign w:val="center"/>
          </w:tcPr>
          <w:p w14:paraId="365656E7" w14:textId="166CD8EE"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I</w:t>
            </w:r>
            <w:r w:rsidRPr="00906448">
              <w:rPr>
                <w:rFonts w:ascii="微软雅黑" w:eastAsia="微软雅黑" w:hAnsi="微软雅黑" w:cs="Times New Roman"/>
                <w:color w:val="000000" w:themeColor="text1"/>
                <w:szCs w:val="21"/>
              </w:rPr>
              <w:t>nsurance_1.JPG</w:t>
            </w:r>
          </w:p>
        </w:tc>
        <w:tc>
          <w:tcPr>
            <w:tcW w:w="1559" w:type="dxa"/>
            <w:vAlign w:val="center"/>
          </w:tcPr>
          <w:p w14:paraId="29509B3D" w14:textId="31D6506A" w:rsidR="00C3010D" w:rsidRPr="00906448" w:rsidRDefault="00C3010D" w:rsidP="0058459A">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4505275B" w14:textId="77777777" w:rsidTr="003E648C">
        <w:trPr>
          <w:jc w:val="center"/>
        </w:trPr>
        <w:tc>
          <w:tcPr>
            <w:tcW w:w="1413" w:type="dxa"/>
            <w:vMerge/>
            <w:vAlign w:val="center"/>
          </w:tcPr>
          <w:p w14:paraId="13CFECEB"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3F515C06" w14:textId="060C6266"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GPS</w:t>
            </w:r>
            <w:r w:rsidRPr="00906448">
              <w:rPr>
                <w:rFonts w:ascii="微软雅黑" w:eastAsia="微软雅黑" w:hAnsi="微软雅黑" w:cs="Times New Roman" w:hint="eastAsia"/>
                <w:color w:val="000000" w:themeColor="text1"/>
                <w:szCs w:val="21"/>
              </w:rPr>
              <w:t>安装</w:t>
            </w:r>
            <w:r w:rsidRPr="00906448">
              <w:rPr>
                <w:rFonts w:ascii="微软雅黑" w:eastAsia="微软雅黑" w:hAnsi="微软雅黑" w:cs="Times New Roman"/>
                <w:color w:val="000000" w:themeColor="text1"/>
                <w:szCs w:val="21"/>
              </w:rPr>
              <w:t>位置照片</w:t>
            </w:r>
          </w:p>
        </w:tc>
        <w:tc>
          <w:tcPr>
            <w:tcW w:w="2551" w:type="dxa"/>
            <w:vAlign w:val="center"/>
          </w:tcPr>
          <w:p w14:paraId="2F443A08" w14:textId="1EA1C97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GPS</w:t>
            </w:r>
            <w:r w:rsidRPr="00906448">
              <w:rPr>
                <w:rFonts w:ascii="微软雅黑" w:eastAsia="微软雅黑" w:hAnsi="微软雅黑" w:cs="Times New Roman"/>
                <w:color w:val="000000" w:themeColor="text1"/>
                <w:szCs w:val="21"/>
              </w:rPr>
              <w:t>install_1.JPG</w:t>
            </w:r>
          </w:p>
        </w:tc>
        <w:tc>
          <w:tcPr>
            <w:tcW w:w="1559" w:type="dxa"/>
            <w:vAlign w:val="center"/>
          </w:tcPr>
          <w:p w14:paraId="6773154D" w14:textId="41B91029"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74D829A3" w14:textId="77777777" w:rsidTr="003E648C">
        <w:trPr>
          <w:jc w:val="center"/>
        </w:trPr>
        <w:tc>
          <w:tcPr>
            <w:tcW w:w="1413" w:type="dxa"/>
            <w:vMerge/>
            <w:vAlign w:val="center"/>
          </w:tcPr>
          <w:p w14:paraId="55352F15" w14:textId="59AA5FF0"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0D00A2F7" w14:textId="0A0A6CA5"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GPS</w:t>
            </w:r>
            <w:r w:rsidRPr="00906448">
              <w:rPr>
                <w:rFonts w:ascii="微软雅黑" w:eastAsia="微软雅黑" w:hAnsi="微软雅黑" w:cs="Times New Roman"/>
                <w:color w:val="000000" w:themeColor="text1"/>
                <w:szCs w:val="21"/>
              </w:rPr>
              <w:t>安装确认书扫描件</w:t>
            </w:r>
          </w:p>
        </w:tc>
        <w:tc>
          <w:tcPr>
            <w:tcW w:w="2551" w:type="dxa"/>
            <w:vAlign w:val="center"/>
          </w:tcPr>
          <w:p w14:paraId="489140E0" w14:textId="537086DA"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GPS</w:t>
            </w:r>
            <w:r w:rsidRPr="00906448">
              <w:rPr>
                <w:rFonts w:ascii="微软雅黑" w:eastAsia="微软雅黑" w:hAnsi="微软雅黑" w:cs="Times New Roman"/>
                <w:color w:val="000000" w:themeColor="text1"/>
                <w:szCs w:val="21"/>
              </w:rPr>
              <w:t>confirm _1.JPG</w:t>
            </w:r>
          </w:p>
          <w:p w14:paraId="6C789600" w14:textId="1EF23E80"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1559" w:type="dxa"/>
            <w:vAlign w:val="center"/>
          </w:tcPr>
          <w:p w14:paraId="691F67A6" w14:textId="73ADD20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612BC4EB" w14:textId="77777777" w:rsidTr="003E648C">
        <w:trPr>
          <w:jc w:val="center"/>
        </w:trPr>
        <w:tc>
          <w:tcPr>
            <w:tcW w:w="1413" w:type="dxa"/>
            <w:vMerge/>
            <w:vAlign w:val="center"/>
          </w:tcPr>
          <w:p w14:paraId="76C4A37A"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20AD2EAD" w14:textId="3565D6C1"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购车协议扫描件</w:t>
            </w:r>
          </w:p>
        </w:tc>
        <w:tc>
          <w:tcPr>
            <w:tcW w:w="2551" w:type="dxa"/>
            <w:vAlign w:val="center"/>
          </w:tcPr>
          <w:p w14:paraId="2EE45A85" w14:textId="4C77BC14"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Agreement_1.JPG</w:t>
            </w:r>
          </w:p>
        </w:tc>
        <w:tc>
          <w:tcPr>
            <w:tcW w:w="1559" w:type="dxa"/>
            <w:vAlign w:val="center"/>
          </w:tcPr>
          <w:p w14:paraId="09717896" w14:textId="6E5F4E4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0877A302" w14:textId="77777777" w:rsidTr="003E648C">
        <w:trPr>
          <w:jc w:val="center"/>
        </w:trPr>
        <w:tc>
          <w:tcPr>
            <w:tcW w:w="1413" w:type="dxa"/>
            <w:vMerge/>
            <w:vAlign w:val="center"/>
          </w:tcPr>
          <w:p w14:paraId="56869235"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41D64D00" w14:textId="03F71BC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现场勘察影像</w:t>
            </w:r>
          </w:p>
        </w:tc>
        <w:tc>
          <w:tcPr>
            <w:tcW w:w="2551" w:type="dxa"/>
            <w:vAlign w:val="center"/>
          </w:tcPr>
          <w:p w14:paraId="5554C906" w14:textId="7D9DD110"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Prospecting_1.JPG</w:t>
            </w:r>
          </w:p>
        </w:tc>
        <w:tc>
          <w:tcPr>
            <w:tcW w:w="1559" w:type="dxa"/>
            <w:vAlign w:val="center"/>
          </w:tcPr>
          <w:p w14:paraId="30B0C4B8" w14:textId="594ADDD2"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2993C5FF" w14:textId="77777777" w:rsidTr="003E648C">
        <w:trPr>
          <w:jc w:val="center"/>
        </w:trPr>
        <w:tc>
          <w:tcPr>
            <w:tcW w:w="1413" w:type="dxa"/>
            <w:vMerge/>
            <w:vAlign w:val="center"/>
          </w:tcPr>
          <w:p w14:paraId="3D9762A0"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73AF729B" w14:textId="3CCE9077"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装修合同</w:t>
            </w:r>
          </w:p>
        </w:tc>
        <w:tc>
          <w:tcPr>
            <w:tcW w:w="2551" w:type="dxa"/>
            <w:vAlign w:val="center"/>
          </w:tcPr>
          <w:p w14:paraId="2CCCA663" w14:textId="4CC8C926"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DecorationContract</w:t>
            </w:r>
            <w:r w:rsidRPr="00906448">
              <w:rPr>
                <w:rFonts w:ascii="微软雅黑" w:eastAsia="微软雅黑" w:hAnsi="微软雅黑" w:hint="eastAsia"/>
                <w:color w:val="000000" w:themeColor="text1"/>
                <w:szCs w:val="21"/>
              </w:rPr>
              <w:t>_1.JPG</w:t>
            </w:r>
          </w:p>
        </w:tc>
        <w:tc>
          <w:tcPr>
            <w:tcW w:w="1559" w:type="dxa"/>
            <w:vAlign w:val="center"/>
          </w:tcPr>
          <w:p w14:paraId="4217E407" w14:textId="35E5B35F"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05B55438" w14:textId="77777777" w:rsidTr="003E648C">
        <w:trPr>
          <w:jc w:val="center"/>
        </w:trPr>
        <w:tc>
          <w:tcPr>
            <w:tcW w:w="1413" w:type="dxa"/>
            <w:vMerge/>
            <w:vAlign w:val="center"/>
          </w:tcPr>
          <w:p w14:paraId="3E85FC3B"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352A33C2" w14:textId="1A975F7B"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装修公司营业执照</w:t>
            </w:r>
          </w:p>
        </w:tc>
        <w:tc>
          <w:tcPr>
            <w:tcW w:w="2551" w:type="dxa"/>
            <w:vAlign w:val="center"/>
          </w:tcPr>
          <w:p w14:paraId="2F106887" w14:textId="2C8C52C4"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D</w:t>
            </w:r>
            <w:r w:rsidRPr="00906448">
              <w:rPr>
                <w:rFonts w:ascii="微软雅黑" w:eastAsia="微软雅黑" w:hAnsi="微软雅黑"/>
                <w:color w:val="000000" w:themeColor="text1"/>
                <w:szCs w:val="21"/>
              </w:rPr>
              <w:t>ecorationLicense_1.JPG</w:t>
            </w:r>
          </w:p>
        </w:tc>
        <w:tc>
          <w:tcPr>
            <w:tcW w:w="1559" w:type="dxa"/>
            <w:vAlign w:val="center"/>
          </w:tcPr>
          <w:p w14:paraId="2386CEB9" w14:textId="481F1D0D"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5DE0233D" w14:textId="77777777" w:rsidTr="003E648C">
        <w:trPr>
          <w:jc w:val="center"/>
        </w:trPr>
        <w:tc>
          <w:tcPr>
            <w:tcW w:w="1413" w:type="dxa"/>
            <w:vMerge/>
            <w:vAlign w:val="center"/>
          </w:tcPr>
          <w:p w14:paraId="66DB44F5"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3AC1F7E9" w14:textId="2349E4EF"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装修设计图扫描件</w:t>
            </w:r>
          </w:p>
        </w:tc>
        <w:tc>
          <w:tcPr>
            <w:tcW w:w="2551" w:type="dxa"/>
            <w:vAlign w:val="center"/>
          </w:tcPr>
          <w:p w14:paraId="3E508913" w14:textId="7A10E286"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Renovation_1.JPG</w:t>
            </w:r>
          </w:p>
        </w:tc>
        <w:tc>
          <w:tcPr>
            <w:tcW w:w="1559" w:type="dxa"/>
            <w:vAlign w:val="center"/>
          </w:tcPr>
          <w:p w14:paraId="32A7792B" w14:textId="282CAE03"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28D67129" w14:textId="77777777" w:rsidTr="003E648C">
        <w:trPr>
          <w:jc w:val="center"/>
        </w:trPr>
        <w:tc>
          <w:tcPr>
            <w:tcW w:w="1413" w:type="dxa"/>
            <w:vMerge/>
            <w:vAlign w:val="center"/>
          </w:tcPr>
          <w:p w14:paraId="7F88BDE3"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0DA45749" w14:textId="709BB7F9"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装修</w:t>
            </w:r>
            <w:r w:rsidRPr="00906448">
              <w:rPr>
                <w:rFonts w:ascii="微软雅黑" w:eastAsia="微软雅黑" w:hAnsi="微软雅黑" w:cs="Times New Roman" w:hint="eastAsia"/>
                <w:color w:val="000000" w:themeColor="text1"/>
                <w:szCs w:val="21"/>
              </w:rPr>
              <w:t>预算</w:t>
            </w:r>
            <w:r w:rsidRPr="00906448">
              <w:rPr>
                <w:rFonts w:ascii="微软雅黑" w:eastAsia="微软雅黑" w:hAnsi="微软雅黑" w:cs="Times New Roman"/>
                <w:color w:val="000000" w:themeColor="text1"/>
                <w:szCs w:val="21"/>
              </w:rPr>
              <w:t>表格扫描件</w:t>
            </w:r>
          </w:p>
        </w:tc>
        <w:tc>
          <w:tcPr>
            <w:tcW w:w="2551" w:type="dxa"/>
            <w:vAlign w:val="center"/>
          </w:tcPr>
          <w:p w14:paraId="74B55180" w14:textId="4BA54181"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Budget_1.JPG</w:t>
            </w:r>
          </w:p>
        </w:tc>
        <w:tc>
          <w:tcPr>
            <w:tcW w:w="1559" w:type="dxa"/>
            <w:vAlign w:val="center"/>
          </w:tcPr>
          <w:p w14:paraId="6B048E5D" w14:textId="551C7212"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26F64C64" w14:textId="77777777" w:rsidTr="003E648C">
        <w:trPr>
          <w:jc w:val="center"/>
        </w:trPr>
        <w:tc>
          <w:tcPr>
            <w:tcW w:w="1413" w:type="dxa"/>
            <w:vMerge/>
            <w:vAlign w:val="center"/>
          </w:tcPr>
          <w:p w14:paraId="7D1EB0AE"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1D6D0584" w14:textId="765AAF29"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房产影印件</w:t>
            </w:r>
          </w:p>
        </w:tc>
        <w:tc>
          <w:tcPr>
            <w:tcW w:w="2551" w:type="dxa"/>
            <w:vAlign w:val="center"/>
          </w:tcPr>
          <w:p w14:paraId="7A7947A1" w14:textId="23267907"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BouseProperty</w:t>
            </w:r>
          </w:p>
        </w:tc>
        <w:tc>
          <w:tcPr>
            <w:tcW w:w="1559" w:type="dxa"/>
            <w:vAlign w:val="center"/>
          </w:tcPr>
          <w:p w14:paraId="19BDF1EA" w14:textId="464C167B"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规则同上</w:t>
            </w:r>
          </w:p>
        </w:tc>
      </w:tr>
      <w:tr w:rsidR="00C3010D" w:rsidRPr="00906448" w14:paraId="57470DD8" w14:textId="77777777" w:rsidTr="003E648C">
        <w:trPr>
          <w:jc w:val="center"/>
        </w:trPr>
        <w:tc>
          <w:tcPr>
            <w:tcW w:w="1413" w:type="dxa"/>
            <w:vMerge/>
            <w:vAlign w:val="center"/>
          </w:tcPr>
          <w:p w14:paraId="120D904C" w14:textId="5BEAF72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29D0FEE5" w14:textId="1E284A18"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业主所属公司营业执照</w:t>
            </w:r>
          </w:p>
        </w:tc>
        <w:tc>
          <w:tcPr>
            <w:tcW w:w="2551" w:type="dxa"/>
            <w:vAlign w:val="center"/>
          </w:tcPr>
          <w:p w14:paraId="51CF55D5" w14:textId="23F8EC94"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BusinessLicense_1.JPG</w:t>
            </w:r>
          </w:p>
        </w:tc>
        <w:tc>
          <w:tcPr>
            <w:tcW w:w="1559" w:type="dxa"/>
            <w:vAlign w:val="center"/>
          </w:tcPr>
          <w:p w14:paraId="1A1CA087" w14:textId="3F50F33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312D422C" w14:textId="77777777" w:rsidTr="003E648C">
        <w:trPr>
          <w:jc w:val="center"/>
        </w:trPr>
        <w:tc>
          <w:tcPr>
            <w:tcW w:w="1413" w:type="dxa"/>
            <w:vMerge/>
            <w:vAlign w:val="center"/>
          </w:tcPr>
          <w:p w14:paraId="5AD5232B" w14:textId="30506648"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1B29AFBC" w14:textId="36DC6286"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业</w:t>
            </w:r>
            <w:r w:rsidRPr="00906448">
              <w:rPr>
                <w:rFonts w:ascii="微软雅黑" w:eastAsia="微软雅黑" w:hAnsi="微软雅黑" w:cs="Times New Roman" w:hint="eastAsia"/>
                <w:color w:val="000000" w:themeColor="text1"/>
                <w:szCs w:val="21"/>
              </w:rPr>
              <w:t>主</w:t>
            </w:r>
            <w:r w:rsidRPr="00906448">
              <w:rPr>
                <w:rFonts w:ascii="微软雅黑" w:eastAsia="微软雅黑" w:hAnsi="微软雅黑" w:cs="Times New Roman"/>
                <w:color w:val="000000" w:themeColor="text1"/>
                <w:szCs w:val="21"/>
              </w:rPr>
              <w:t>身份证</w:t>
            </w:r>
            <w:r w:rsidRPr="00906448">
              <w:rPr>
                <w:rFonts w:ascii="微软雅黑" w:eastAsia="微软雅黑" w:hAnsi="微软雅黑" w:cs="Times New Roman" w:hint="eastAsia"/>
                <w:color w:val="000000" w:themeColor="text1"/>
                <w:szCs w:val="21"/>
              </w:rPr>
              <w:t>扫描件</w:t>
            </w:r>
          </w:p>
        </w:tc>
        <w:tc>
          <w:tcPr>
            <w:tcW w:w="2551" w:type="dxa"/>
            <w:vAlign w:val="center"/>
          </w:tcPr>
          <w:p w14:paraId="29478355" w14:textId="3FAF4459"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Ownerid_1.JPG</w:t>
            </w:r>
          </w:p>
        </w:tc>
        <w:tc>
          <w:tcPr>
            <w:tcW w:w="1559" w:type="dxa"/>
            <w:vAlign w:val="center"/>
          </w:tcPr>
          <w:p w14:paraId="37862B05" w14:textId="74C6F1AB"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0240372B" w14:textId="77777777" w:rsidTr="003E648C">
        <w:trPr>
          <w:jc w:val="center"/>
        </w:trPr>
        <w:tc>
          <w:tcPr>
            <w:tcW w:w="1413" w:type="dxa"/>
            <w:vMerge/>
            <w:vAlign w:val="center"/>
          </w:tcPr>
          <w:p w14:paraId="3C38AFD0"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32C958E8" w14:textId="02EC441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租房合同扫描件</w:t>
            </w:r>
          </w:p>
        </w:tc>
        <w:tc>
          <w:tcPr>
            <w:tcW w:w="2551" w:type="dxa"/>
            <w:vAlign w:val="center"/>
          </w:tcPr>
          <w:p w14:paraId="71647FA4" w14:textId="76D25150"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R</w:t>
            </w:r>
            <w:r w:rsidRPr="00906448">
              <w:rPr>
                <w:rFonts w:ascii="微软雅黑" w:eastAsia="微软雅黑" w:hAnsi="微软雅黑" w:cs="Times New Roman"/>
                <w:color w:val="000000" w:themeColor="text1"/>
                <w:szCs w:val="21"/>
              </w:rPr>
              <w:t>ental</w:t>
            </w:r>
            <w:r w:rsidRPr="00906448">
              <w:rPr>
                <w:rFonts w:ascii="微软雅黑" w:eastAsia="微软雅黑" w:hAnsi="微软雅黑" w:cs="Times New Roman" w:hint="eastAsia"/>
                <w:color w:val="000000" w:themeColor="text1"/>
                <w:szCs w:val="21"/>
              </w:rPr>
              <w:t>_1.JPG</w:t>
            </w:r>
          </w:p>
        </w:tc>
        <w:tc>
          <w:tcPr>
            <w:tcW w:w="1559" w:type="dxa"/>
            <w:vAlign w:val="center"/>
          </w:tcPr>
          <w:p w14:paraId="37819BBB" w14:textId="1F8FFE58"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0E3A89F7" w14:textId="77777777" w:rsidTr="003F401E">
        <w:trPr>
          <w:trHeight w:val="1289"/>
          <w:jc w:val="center"/>
        </w:trPr>
        <w:tc>
          <w:tcPr>
            <w:tcW w:w="1413" w:type="dxa"/>
            <w:vMerge/>
            <w:vAlign w:val="center"/>
          </w:tcPr>
          <w:p w14:paraId="289C738F" w14:textId="77777777" w:rsidR="00C3010D" w:rsidRPr="00906448" w:rsidRDefault="00C3010D" w:rsidP="003E648C">
            <w:pPr>
              <w:spacing w:line="360" w:lineRule="auto"/>
              <w:jc w:val="center"/>
              <w:rPr>
                <w:rFonts w:ascii="微软雅黑" w:eastAsia="微软雅黑" w:hAnsi="微软雅黑" w:cs="Times New Roman"/>
                <w:color w:val="000000" w:themeColor="text1"/>
                <w:szCs w:val="21"/>
              </w:rPr>
            </w:pPr>
          </w:p>
        </w:tc>
        <w:tc>
          <w:tcPr>
            <w:tcW w:w="2410" w:type="dxa"/>
            <w:vAlign w:val="center"/>
          </w:tcPr>
          <w:p w14:paraId="3A70D4E3" w14:textId="2E09A504"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业主租赁合同影印件扫描件</w:t>
            </w:r>
          </w:p>
        </w:tc>
        <w:tc>
          <w:tcPr>
            <w:tcW w:w="2551" w:type="dxa"/>
            <w:vAlign w:val="center"/>
          </w:tcPr>
          <w:p w14:paraId="15A3E527" w14:textId="24B971B7"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Lease</w:t>
            </w:r>
            <w:r w:rsidRPr="00906448">
              <w:rPr>
                <w:rFonts w:ascii="微软雅黑" w:eastAsia="微软雅黑" w:hAnsi="微软雅黑" w:cs="Times New Roman" w:hint="eastAsia"/>
                <w:color w:val="000000" w:themeColor="text1"/>
                <w:szCs w:val="21"/>
              </w:rPr>
              <w:t>_1.JPG</w:t>
            </w:r>
          </w:p>
        </w:tc>
        <w:tc>
          <w:tcPr>
            <w:tcW w:w="1559" w:type="dxa"/>
            <w:vAlign w:val="center"/>
          </w:tcPr>
          <w:p w14:paraId="4B9AD718" w14:textId="25157973" w:rsidR="00C3010D" w:rsidRPr="00906448" w:rsidRDefault="00C3010D" w:rsidP="003E648C">
            <w:pPr>
              <w:spacing w:line="360" w:lineRule="auto"/>
              <w:jc w:val="center"/>
              <w:rPr>
                <w:rFonts w:ascii="微软雅黑" w:eastAsia="微软雅黑" w:hAnsi="微软雅黑" w:cs="Times New Roman"/>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05DFEA86" w14:textId="77777777" w:rsidTr="003E648C">
        <w:trPr>
          <w:jc w:val="center"/>
        </w:trPr>
        <w:tc>
          <w:tcPr>
            <w:tcW w:w="1413" w:type="dxa"/>
            <w:vMerge/>
            <w:vAlign w:val="center"/>
          </w:tcPr>
          <w:p w14:paraId="26EAAEC4"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143F61A2" w14:textId="5060808F" w:rsidR="00C3010D" w:rsidRPr="00906448" w:rsidRDefault="00C3010D" w:rsidP="00C07B68">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服务协议文件电子版</w:t>
            </w:r>
            <w:r w:rsidRPr="00906448">
              <w:rPr>
                <w:rFonts w:ascii="微软雅黑" w:eastAsia="微软雅黑" w:hAnsi="微软雅黑" w:hint="eastAsia"/>
                <w:color w:val="000000" w:themeColor="text1"/>
                <w:szCs w:val="21"/>
              </w:rPr>
              <w:t xml:space="preserve"> </w:t>
            </w:r>
          </w:p>
        </w:tc>
        <w:tc>
          <w:tcPr>
            <w:tcW w:w="2551" w:type="dxa"/>
            <w:vAlign w:val="center"/>
          </w:tcPr>
          <w:p w14:paraId="5E9141D1" w14:textId="23CE0901"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w:t>
            </w:r>
            <w:r w:rsidRPr="00906448">
              <w:rPr>
                <w:rFonts w:ascii="微软雅黑" w:eastAsia="微软雅黑" w:hAnsi="微软雅黑" w:cs="宋体" w:hint="eastAsia"/>
                <w:color w:val="000000" w:themeColor="text1"/>
                <w:szCs w:val="21"/>
              </w:rPr>
              <w:t>ervice_1.JPG</w:t>
            </w:r>
          </w:p>
        </w:tc>
        <w:tc>
          <w:tcPr>
            <w:tcW w:w="1559" w:type="dxa"/>
            <w:vAlign w:val="center"/>
          </w:tcPr>
          <w:p w14:paraId="0596D116" w14:textId="43E0F4D0"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12C60711" w14:textId="77777777" w:rsidTr="003E648C">
        <w:trPr>
          <w:jc w:val="center"/>
        </w:trPr>
        <w:tc>
          <w:tcPr>
            <w:tcW w:w="1413" w:type="dxa"/>
            <w:vMerge/>
            <w:vAlign w:val="center"/>
          </w:tcPr>
          <w:p w14:paraId="04C59E6D"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2C5B6C27" w14:textId="62244432"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法人身份证扫描件</w:t>
            </w:r>
          </w:p>
        </w:tc>
        <w:tc>
          <w:tcPr>
            <w:tcW w:w="2551" w:type="dxa"/>
            <w:vAlign w:val="center"/>
          </w:tcPr>
          <w:p w14:paraId="4A50E29E" w14:textId="6D0C9940"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w:t>
            </w:r>
            <w:r w:rsidRPr="00906448">
              <w:rPr>
                <w:rFonts w:ascii="微软雅黑" w:eastAsia="微软雅黑" w:hAnsi="微软雅黑" w:hint="eastAsia"/>
                <w:color w:val="000000" w:themeColor="text1"/>
                <w:szCs w:val="21"/>
              </w:rPr>
              <w:t>egalid_1.JPG</w:t>
            </w:r>
          </w:p>
        </w:tc>
        <w:tc>
          <w:tcPr>
            <w:tcW w:w="1559" w:type="dxa"/>
            <w:vAlign w:val="center"/>
          </w:tcPr>
          <w:p w14:paraId="1C12A80F" w14:textId="281CA6B5"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55D2B728" w14:textId="77777777" w:rsidTr="007A223F">
        <w:trPr>
          <w:trHeight w:val="744"/>
          <w:jc w:val="center"/>
        </w:trPr>
        <w:tc>
          <w:tcPr>
            <w:tcW w:w="1413" w:type="dxa"/>
            <w:vMerge/>
            <w:vAlign w:val="center"/>
          </w:tcPr>
          <w:p w14:paraId="2DB7A542"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794BB269" w14:textId="245914C6"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企业营业执照扫描件</w:t>
            </w:r>
            <w:r w:rsidRPr="00906448">
              <w:rPr>
                <w:rFonts w:ascii="微软雅黑" w:eastAsia="微软雅黑" w:hAnsi="微软雅黑" w:hint="eastAsia"/>
                <w:color w:val="000000" w:themeColor="text1"/>
                <w:szCs w:val="21"/>
              </w:rPr>
              <w:t xml:space="preserve"> </w:t>
            </w:r>
          </w:p>
        </w:tc>
        <w:tc>
          <w:tcPr>
            <w:tcW w:w="2551" w:type="dxa"/>
            <w:vAlign w:val="center"/>
          </w:tcPr>
          <w:p w14:paraId="68085363" w14:textId="40ED9BD6" w:rsidR="00C3010D" w:rsidRPr="00906448" w:rsidRDefault="00C3010D" w:rsidP="007A223F">
            <w:pPr>
              <w:numPr>
                <w:ilvl w:val="0"/>
                <w:numId w:val="31"/>
              </w:numPr>
              <w:spacing w:before="100" w:beforeAutospacing="1" w:after="90" w:line="300" w:lineRule="atLeast"/>
              <w:ind w:left="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E</w:t>
            </w:r>
            <w:r w:rsidRPr="00906448">
              <w:rPr>
                <w:rFonts w:ascii="微软雅黑" w:eastAsia="微软雅黑" w:hAnsi="微软雅黑"/>
                <w:color w:val="000000" w:themeColor="text1"/>
                <w:szCs w:val="21"/>
              </w:rPr>
              <w:t>nterprise</w:t>
            </w:r>
            <w:r w:rsidRPr="00906448">
              <w:rPr>
                <w:rFonts w:ascii="微软雅黑" w:eastAsia="微软雅黑" w:hAnsi="微软雅黑" w:hint="eastAsia"/>
                <w:color w:val="000000" w:themeColor="text1"/>
                <w:szCs w:val="21"/>
              </w:rPr>
              <w:t>License_1.JPG</w:t>
            </w:r>
          </w:p>
        </w:tc>
        <w:tc>
          <w:tcPr>
            <w:tcW w:w="1559" w:type="dxa"/>
            <w:vAlign w:val="center"/>
          </w:tcPr>
          <w:p w14:paraId="2273F6E0" w14:textId="6E342ABE"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0B5ED54A" w14:textId="77777777" w:rsidTr="003E648C">
        <w:trPr>
          <w:jc w:val="center"/>
        </w:trPr>
        <w:tc>
          <w:tcPr>
            <w:tcW w:w="1413" w:type="dxa"/>
            <w:vMerge/>
            <w:vAlign w:val="center"/>
          </w:tcPr>
          <w:p w14:paraId="530C7D36"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212C6553" w14:textId="2D02D82D" w:rsidR="00C3010D" w:rsidRPr="00906448" w:rsidRDefault="00C3010D" w:rsidP="00C07B6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 xml:space="preserve"> 工作收入证明影印件 </w:t>
            </w:r>
          </w:p>
        </w:tc>
        <w:tc>
          <w:tcPr>
            <w:tcW w:w="2551" w:type="dxa"/>
            <w:vAlign w:val="center"/>
          </w:tcPr>
          <w:p w14:paraId="3F37D96D" w14:textId="4592957D" w:rsidR="00C3010D" w:rsidRPr="00906448" w:rsidRDefault="00C3010D" w:rsidP="007A223F">
            <w:pPr>
              <w:numPr>
                <w:ilvl w:val="0"/>
                <w:numId w:val="32"/>
              </w:numPr>
              <w:spacing w:before="100" w:beforeAutospacing="1" w:after="90" w:line="300" w:lineRule="atLeast"/>
              <w:ind w:left="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IncomeProve_1.JPG</w:t>
            </w:r>
          </w:p>
        </w:tc>
        <w:tc>
          <w:tcPr>
            <w:tcW w:w="1559" w:type="dxa"/>
            <w:vAlign w:val="center"/>
          </w:tcPr>
          <w:p w14:paraId="5C9CEDE2" w14:textId="6258B5AE"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7F60C5EC" w14:textId="77777777" w:rsidTr="00AC76EB">
        <w:trPr>
          <w:trHeight w:val="674"/>
          <w:jc w:val="center"/>
        </w:trPr>
        <w:tc>
          <w:tcPr>
            <w:tcW w:w="1413" w:type="dxa"/>
            <w:vMerge/>
            <w:vAlign w:val="center"/>
          </w:tcPr>
          <w:p w14:paraId="218D88B2"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4DC1C8BD" w14:textId="612BFA28" w:rsidR="00C3010D" w:rsidRPr="00906448" w:rsidRDefault="00C3010D" w:rsidP="00C07B6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 xml:space="preserve">    房产证影印件</w:t>
            </w:r>
          </w:p>
        </w:tc>
        <w:tc>
          <w:tcPr>
            <w:tcW w:w="2551" w:type="dxa"/>
            <w:vAlign w:val="center"/>
          </w:tcPr>
          <w:p w14:paraId="1E3EDDB8" w14:textId="19439BCD"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HouseProperty_1.JPG</w:t>
            </w:r>
          </w:p>
        </w:tc>
        <w:tc>
          <w:tcPr>
            <w:tcW w:w="1559" w:type="dxa"/>
            <w:vAlign w:val="center"/>
          </w:tcPr>
          <w:p w14:paraId="6CCC9443" w14:textId="003EBB64"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459188CC" w14:textId="77777777" w:rsidTr="000765BB">
        <w:trPr>
          <w:trHeight w:val="660"/>
          <w:jc w:val="center"/>
        </w:trPr>
        <w:tc>
          <w:tcPr>
            <w:tcW w:w="1413" w:type="dxa"/>
            <w:vMerge/>
            <w:vAlign w:val="center"/>
          </w:tcPr>
          <w:p w14:paraId="0C7F81A7"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129DA96E" w14:textId="05A0CA2C" w:rsidR="00C3010D" w:rsidRPr="00906448" w:rsidRDefault="00C3010D" w:rsidP="00C07B68">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购买意向书扫描件</w:t>
            </w:r>
          </w:p>
        </w:tc>
        <w:tc>
          <w:tcPr>
            <w:tcW w:w="2551" w:type="dxa"/>
            <w:vAlign w:val="center"/>
          </w:tcPr>
          <w:p w14:paraId="4579988F" w14:textId="1E56717E"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BuyPurpose_1.JPG</w:t>
            </w:r>
          </w:p>
        </w:tc>
        <w:tc>
          <w:tcPr>
            <w:tcW w:w="1559" w:type="dxa"/>
            <w:vAlign w:val="center"/>
          </w:tcPr>
          <w:p w14:paraId="64DE773F" w14:textId="01A7A361"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7ED49333" w14:textId="77777777" w:rsidTr="003E648C">
        <w:trPr>
          <w:jc w:val="center"/>
        </w:trPr>
        <w:tc>
          <w:tcPr>
            <w:tcW w:w="1413" w:type="dxa"/>
            <w:vMerge/>
            <w:vAlign w:val="center"/>
          </w:tcPr>
          <w:p w14:paraId="36A5C504"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1084080B" w14:textId="0478BACD" w:rsidR="00C3010D" w:rsidRPr="00906448" w:rsidRDefault="00C3010D" w:rsidP="00C07B68">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购买合同扫描件，</w:t>
            </w:r>
            <w:r w:rsidRPr="00906448">
              <w:rPr>
                <w:rFonts w:ascii="微软雅黑" w:eastAsia="微软雅黑" w:hAnsi="微软雅黑" w:hint="eastAsia"/>
                <w:color w:val="000000" w:themeColor="text1"/>
                <w:szCs w:val="21"/>
              </w:rPr>
              <w:t xml:space="preserve"> </w:t>
            </w:r>
          </w:p>
        </w:tc>
        <w:tc>
          <w:tcPr>
            <w:tcW w:w="2551" w:type="dxa"/>
            <w:vAlign w:val="center"/>
          </w:tcPr>
          <w:p w14:paraId="34353C74" w14:textId="17314F5A"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BuyCompact_1.JPG</w:t>
            </w:r>
          </w:p>
        </w:tc>
        <w:tc>
          <w:tcPr>
            <w:tcW w:w="1559" w:type="dxa"/>
            <w:vAlign w:val="center"/>
          </w:tcPr>
          <w:p w14:paraId="795CF94A" w14:textId="17336EA0"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6F5E5535" w14:textId="77777777" w:rsidTr="003E648C">
        <w:trPr>
          <w:jc w:val="center"/>
        </w:trPr>
        <w:tc>
          <w:tcPr>
            <w:tcW w:w="1413" w:type="dxa"/>
            <w:vMerge/>
            <w:vAlign w:val="center"/>
          </w:tcPr>
          <w:p w14:paraId="60FD1C83"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693BA913" w14:textId="05B6D146" w:rsidR="00C3010D" w:rsidRPr="00906448" w:rsidRDefault="00C3010D" w:rsidP="000765BB">
            <w:pPr>
              <w:spacing w:line="360" w:lineRule="auto"/>
              <w:jc w:val="center"/>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手持身份证扫描件</w:t>
            </w:r>
          </w:p>
        </w:tc>
        <w:tc>
          <w:tcPr>
            <w:tcW w:w="2551" w:type="dxa"/>
            <w:vAlign w:val="center"/>
          </w:tcPr>
          <w:p w14:paraId="30D235CA" w14:textId="710258F7" w:rsidR="00C3010D" w:rsidRPr="00906448" w:rsidRDefault="00C3010D" w:rsidP="000765BB">
            <w:pPr>
              <w:pStyle w:val="HTML"/>
              <w:rPr>
                <w:rFonts w:ascii="微软雅黑" w:eastAsia="微软雅黑" w:hAnsi="微软雅黑" w:cs="Times New Roman"/>
                <w:color w:val="000000" w:themeColor="text1"/>
                <w:szCs w:val="21"/>
              </w:rPr>
            </w:pPr>
            <w:r w:rsidRPr="00906448">
              <w:rPr>
                <w:rFonts w:ascii="微软雅黑" w:eastAsia="微软雅黑" w:hAnsi="微软雅黑" w:cs="Times New Roman"/>
                <w:color w:val="000000" w:themeColor="text1"/>
                <w:szCs w:val="21"/>
              </w:rPr>
              <w:t xml:space="preserve">   </w:t>
            </w:r>
            <w:r w:rsidRPr="00906448">
              <w:rPr>
                <w:rFonts w:ascii="微软雅黑" w:eastAsia="微软雅黑" w:hAnsi="微软雅黑" w:cs="Times New Roman" w:hint="eastAsia"/>
                <w:color w:val="000000" w:themeColor="text1"/>
                <w:szCs w:val="21"/>
              </w:rPr>
              <w:t>HandIdFile</w:t>
            </w:r>
            <w:r w:rsidRPr="00906448">
              <w:rPr>
                <w:rFonts w:ascii="微软雅黑" w:eastAsia="微软雅黑" w:hAnsi="微软雅黑" w:hint="eastAsia"/>
                <w:color w:val="000000" w:themeColor="text1"/>
                <w:szCs w:val="21"/>
              </w:rPr>
              <w:t>_1.JPG</w:t>
            </w:r>
          </w:p>
        </w:tc>
        <w:tc>
          <w:tcPr>
            <w:tcW w:w="1559" w:type="dxa"/>
            <w:vAlign w:val="center"/>
          </w:tcPr>
          <w:p w14:paraId="0B6651D7" w14:textId="44729C45"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7C5BC8F5" w14:textId="77777777" w:rsidTr="00AF6A18">
        <w:trPr>
          <w:jc w:val="center"/>
        </w:trPr>
        <w:tc>
          <w:tcPr>
            <w:tcW w:w="1413" w:type="dxa"/>
            <w:vMerge/>
            <w:vAlign w:val="center"/>
          </w:tcPr>
          <w:p w14:paraId="1459F05D"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5966CF37" w14:textId="45DB52BD" w:rsidR="00C3010D" w:rsidRPr="00906448" w:rsidRDefault="00C3010D" w:rsidP="000765BB">
            <w:pPr>
              <w:spacing w:line="360" w:lineRule="auto"/>
              <w:jc w:val="center"/>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 xml:space="preserve">教育销售合同， </w:t>
            </w:r>
          </w:p>
        </w:tc>
        <w:tc>
          <w:tcPr>
            <w:tcW w:w="2551" w:type="dxa"/>
            <w:vAlign w:val="bottom"/>
          </w:tcPr>
          <w:p w14:paraId="582849FE" w14:textId="2C9BD593" w:rsidR="00C3010D" w:rsidRPr="00906448" w:rsidRDefault="00C3010D" w:rsidP="003E648C">
            <w:pPr>
              <w:spacing w:line="360" w:lineRule="auto"/>
              <w:jc w:val="center"/>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CourseSellcContract_1.JPG</w:t>
            </w:r>
          </w:p>
        </w:tc>
        <w:tc>
          <w:tcPr>
            <w:tcW w:w="1559" w:type="dxa"/>
            <w:vAlign w:val="center"/>
          </w:tcPr>
          <w:p w14:paraId="1CAB8D63" w14:textId="7BE1E033"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C3010D" w:rsidRPr="00906448" w14:paraId="673366E8" w14:textId="77777777" w:rsidTr="003E648C">
        <w:trPr>
          <w:jc w:val="center"/>
        </w:trPr>
        <w:tc>
          <w:tcPr>
            <w:tcW w:w="1413" w:type="dxa"/>
            <w:vMerge/>
            <w:vAlign w:val="center"/>
          </w:tcPr>
          <w:p w14:paraId="30422A96" w14:textId="77777777" w:rsidR="00C3010D" w:rsidRPr="00906448" w:rsidRDefault="00C3010D" w:rsidP="003E648C">
            <w:pPr>
              <w:spacing w:line="360" w:lineRule="auto"/>
              <w:jc w:val="center"/>
              <w:rPr>
                <w:rFonts w:ascii="微软雅黑" w:eastAsia="微软雅黑" w:hAnsi="微软雅黑"/>
                <w:color w:val="000000" w:themeColor="text1"/>
                <w:szCs w:val="21"/>
              </w:rPr>
            </w:pPr>
          </w:p>
        </w:tc>
        <w:tc>
          <w:tcPr>
            <w:tcW w:w="2410" w:type="dxa"/>
            <w:vAlign w:val="center"/>
          </w:tcPr>
          <w:p w14:paraId="75688013" w14:textId="65C39455" w:rsidR="00C3010D" w:rsidRPr="00906448" w:rsidRDefault="00C3010D" w:rsidP="000765BB">
            <w:pPr>
              <w:spacing w:line="360" w:lineRule="auto"/>
              <w:jc w:val="center"/>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保单扫描件</w:t>
            </w:r>
          </w:p>
        </w:tc>
        <w:tc>
          <w:tcPr>
            <w:tcW w:w="2551" w:type="dxa"/>
            <w:vAlign w:val="center"/>
          </w:tcPr>
          <w:p w14:paraId="450652F6" w14:textId="2F7D0CEC" w:rsidR="00C3010D" w:rsidRPr="00C3010D" w:rsidRDefault="000D31B3" w:rsidP="003F401E">
            <w:pPr>
              <w:numPr>
                <w:ilvl w:val="0"/>
                <w:numId w:val="34"/>
              </w:numPr>
              <w:spacing w:before="100" w:beforeAutospacing="1" w:after="90" w:line="300" w:lineRule="atLeast"/>
              <w:ind w:left="0"/>
              <w:rPr>
                <w:rFonts w:ascii="微软雅黑" w:eastAsia="微软雅黑" w:hAnsi="微软雅黑" w:cs="宋体"/>
                <w:color w:val="000000" w:themeColor="text1"/>
                <w:szCs w:val="21"/>
              </w:rPr>
            </w:pPr>
            <w:r>
              <w:rPr>
                <w:rFonts w:ascii="微软雅黑" w:eastAsia="微软雅黑" w:hAnsi="微软雅黑" w:cs="宋体"/>
                <w:color w:val="000000" w:themeColor="text1"/>
                <w:sz w:val="24"/>
                <w:szCs w:val="21"/>
              </w:rPr>
              <w:t>InsurancePolicy</w:t>
            </w:r>
            <w:r w:rsidR="00C3010D">
              <w:rPr>
                <w:rFonts w:ascii="微软雅黑" w:eastAsia="微软雅黑" w:hAnsi="微软雅黑" w:cs="宋体" w:hint="eastAsia"/>
                <w:color w:val="000000" w:themeColor="text1"/>
                <w:sz w:val="24"/>
                <w:szCs w:val="21"/>
              </w:rPr>
              <w:t>_1.JPG</w:t>
            </w:r>
          </w:p>
        </w:tc>
        <w:tc>
          <w:tcPr>
            <w:tcW w:w="1559" w:type="dxa"/>
            <w:vAlign w:val="center"/>
          </w:tcPr>
          <w:p w14:paraId="1EA97D2A" w14:textId="756C0082" w:rsidR="00C3010D" w:rsidRPr="00906448" w:rsidRDefault="00C3010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r w:rsidR="000E709D" w:rsidRPr="00906448" w14:paraId="2A63E3C4" w14:textId="77777777" w:rsidTr="003E648C">
        <w:trPr>
          <w:jc w:val="center"/>
        </w:trPr>
        <w:tc>
          <w:tcPr>
            <w:tcW w:w="1413" w:type="dxa"/>
            <w:vAlign w:val="center"/>
          </w:tcPr>
          <w:p w14:paraId="7D5D721B" w14:textId="008C3C66" w:rsidR="000E709D" w:rsidRPr="00906448" w:rsidRDefault="000E709D" w:rsidP="003E648C">
            <w:pPr>
              <w:spacing w:line="360" w:lineRule="auto"/>
              <w:jc w:val="center"/>
              <w:rPr>
                <w:rFonts w:ascii="微软雅黑" w:eastAsia="微软雅黑" w:hAnsi="微软雅黑"/>
                <w:color w:val="000000" w:themeColor="text1"/>
                <w:szCs w:val="21"/>
              </w:rPr>
            </w:pPr>
          </w:p>
        </w:tc>
        <w:tc>
          <w:tcPr>
            <w:tcW w:w="2410" w:type="dxa"/>
            <w:vAlign w:val="center"/>
          </w:tcPr>
          <w:p w14:paraId="04EF7557" w14:textId="0FEC8647" w:rsidR="000E709D" w:rsidRPr="000E709D" w:rsidRDefault="00F352B9" w:rsidP="000765BB">
            <w:pPr>
              <w:spacing w:line="360" w:lineRule="auto"/>
              <w:jc w:val="center"/>
              <w:rPr>
                <w:rFonts w:ascii="微软雅黑" w:eastAsia="微软雅黑" w:hAnsi="微软雅黑" w:cs="宋体"/>
                <w:color w:val="000000" w:themeColor="text1"/>
                <w:sz w:val="24"/>
                <w:szCs w:val="21"/>
              </w:rPr>
            </w:pPr>
            <w:r>
              <w:rPr>
                <w:rFonts w:ascii="微软雅黑" w:eastAsia="微软雅黑" w:hAnsi="微软雅黑" w:cs="宋体" w:hint="eastAsia"/>
                <w:color w:val="000000" w:themeColor="text1"/>
                <w:sz w:val="24"/>
                <w:szCs w:val="21"/>
              </w:rPr>
              <w:t>购买合同扫描件</w:t>
            </w:r>
          </w:p>
        </w:tc>
        <w:tc>
          <w:tcPr>
            <w:tcW w:w="2551" w:type="dxa"/>
            <w:vAlign w:val="center"/>
          </w:tcPr>
          <w:p w14:paraId="71754413" w14:textId="03D62F8F" w:rsidR="000E709D" w:rsidRPr="000E709D" w:rsidRDefault="006C4F89" w:rsidP="000E709D">
            <w:pPr>
              <w:spacing w:before="100" w:beforeAutospacing="1" w:after="90" w:line="300" w:lineRule="atLeast"/>
              <w:rPr>
                <w:rFonts w:ascii="微软雅黑" w:eastAsia="微软雅黑" w:hAnsi="微软雅黑" w:cs="宋体"/>
                <w:color w:val="000000" w:themeColor="text1"/>
                <w:sz w:val="24"/>
                <w:szCs w:val="21"/>
              </w:rPr>
            </w:pPr>
            <w:r>
              <w:rPr>
                <w:rFonts w:ascii="微软雅黑" w:eastAsia="微软雅黑" w:hAnsi="微软雅黑" w:cs="宋体" w:hint="eastAsia"/>
                <w:color w:val="000000" w:themeColor="text1"/>
                <w:sz w:val="24"/>
                <w:szCs w:val="21"/>
              </w:rPr>
              <w:t>B</w:t>
            </w:r>
            <w:r w:rsidR="00923173" w:rsidRPr="00923173">
              <w:rPr>
                <w:rFonts w:ascii="微软雅黑" w:eastAsia="微软雅黑" w:hAnsi="微软雅黑" w:cs="宋体" w:hint="eastAsia"/>
                <w:color w:val="000000" w:themeColor="text1"/>
                <w:sz w:val="24"/>
                <w:szCs w:val="21"/>
              </w:rPr>
              <w:t>uyInvoice_1.JPG</w:t>
            </w:r>
          </w:p>
        </w:tc>
        <w:tc>
          <w:tcPr>
            <w:tcW w:w="1559" w:type="dxa"/>
            <w:vAlign w:val="center"/>
          </w:tcPr>
          <w:p w14:paraId="3AC172F5" w14:textId="5709E8FA" w:rsidR="000E709D" w:rsidRPr="00906448" w:rsidRDefault="000E709D" w:rsidP="003E648C">
            <w:pPr>
              <w:spacing w:line="360" w:lineRule="auto"/>
              <w:jc w:val="center"/>
              <w:rPr>
                <w:rFonts w:ascii="微软雅黑" w:eastAsia="微软雅黑" w:hAnsi="微软雅黑"/>
                <w:color w:val="000000" w:themeColor="text1"/>
                <w:szCs w:val="21"/>
              </w:rPr>
            </w:pPr>
            <w:r w:rsidRPr="00906448">
              <w:rPr>
                <w:rFonts w:ascii="微软雅黑" w:eastAsia="微软雅黑" w:hAnsi="微软雅黑" w:cs="Times New Roman" w:hint="eastAsia"/>
                <w:color w:val="000000" w:themeColor="text1"/>
                <w:szCs w:val="21"/>
              </w:rPr>
              <w:t>规则同上</w:t>
            </w:r>
          </w:p>
        </w:tc>
      </w:tr>
    </w:tbl>
    <w:p w14:paraId="48482737" w14:textId="7507D11A" w:rsidR="001A1A24" w:rsidRPr="00906448" w:rsidRDefault="001A1A24" w:rsidP="001A1A24">
      <w:pPr>
        <w:rPr>
          <w:rFonts w:ascii="微软雅黑" w:eastAsia="微软雅黑" w:hAnsi="微软雅黑"/>
          <w:color w:val="000000" w:themeColor="text1"/>
        </w:rPr>
      </w:pPr>
    </w:p>
    <w:p w14:paraId="47EDD75E" w14:textId="77777777" w:rsidR="00E54395" w:rsidRPr="00906448" w:rsidRDefault="00E54395" w:rsidP="001A1A24">
      <w:pPr>
        <w:rPr>
          <w:rFonts w:ascii="微软雅黑" w:eastAsia="微软雅黑" w:hAnsi="微软雅黑"/>
          <w:color w:val="000000" w:themeColor="text1"/>
        </w:rPr>
      </w:pPr>
    </w:p>
    <w:p w14:paraId="61D923AC" w14:textId="6450EF37" w:rsidR="00C50996" w:rsidRPr="00906448" w:rsidRDefault="00DF3FCE" w:rsidP="00265491">
      <w:pPr>
        <w:pStyle w:val="1"/>
        <w:numPr>
          <w:ilvl w:val="0"/>
          <w:numId w:val="2"/>
        </w:numPr>
        <w:spacing w:line="360" w:lineRule="auto"/>
        <w:rPr>
          <w:rFonts w:ascii="微软雅黑" w:eastAsia="微软雅黑" w:hAnsi="微软雅黑"/>
          <w:b w:val="0"/>
          <w:color w:val="000000" w:themeColor="text1"/>
        </w:rPr>
      </w:pPr>
      <w:bookmarkStart w:id="6" w:name="_Toc496637082"/>
      <w:r w:rsidRPr="00906448">
        <w:rPr>
          <w:rFonts w:ascii="微软雅黑" w:eastAsia="微软雅黑" w:hAnsi="微软雅黑" w:hint="eastAsia"/>
          <w:b w:val="0"/>
          <w:color w:val="000000" w:themeColor="text1"/>
        </w:rPr>
        <w:t>渠道交互接口时序</w:t>
      </w:r>
      <w:bookmarkEnd w:id="5"/>
      <w:bookmarkEnd w:id="6"/>
    </w:p>
    <w:p w14:paraId="160CACD2" w14:textId="4C2EF3F3" w:rsidR="006921E6" w:rsidRPr="00906448" w:rsidRDefault="006921E6" w:rsidP="0008529D">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北京银行小额</w:t>
      </w:r>
      <w:r w:rsidR="00AA62CA" w:rsidRPr="00906448">
        <w:rPr>
          <w:rFonts w:ascii="微软雅黑" w:eastAsia="微软雅黑" w:hAnsi="微软雅黑" w:cs="Times New Roman"/>
          <w:color w:val="000000" w:themeColor="text1"/>
          <w:kern w:val="2"/>
          <w:sz w:val="21"/>
          <w:szCs w:val="21"/>
        </w:rPr>
        <w:t>消费贷</w:t>
      </w:r>
      <w:r w:rsidRPr="00906448">
        <w:rPr>
          <w:rFonts w:ascii="微软雅黑" w:eastAsia="微软雅黑" w:hAnsi="微软雅黑" w:cs="Times New Roman"/>
          <w:color w:val="000000" w:themeColor="text1"/>
          <w:kern w:val="2"/>
          <w:sz w:val="21"/>
          <w:szCs w:val="21"/>
        </w:rPr>
        <w:t>接口规范中支持多种消费场景，主要的业务流程包括两部分：</w:t>
      </w:r>
    </w:p>
    <w:p w14:paraId="7F4EA810" w14:textId="35581919" w:rsidR="006921E6" w:rsidRPr="00906448" w:rsidRDefault="006921E6" w:rsidP="0008529D">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贷款：包括渠道方登录、用户风控审核、放款申请、每日放款结果下发等接口</w:t>
      </w:r>
    </w:p>
    <w:p w14:paraId="4EAE8ABD" w14:textId="77777777" w:rsidR="00550E43" w:rsidRPr="00906448" w:rsidRDefault="006921E6" w:rsidP="0008529D">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还款：</w:t>
      </w:r>
      <w:r w:rsidR="00550E43" w:rsidRPr="00906448">
        <w:rPr>
          <w:rFonts w:ascii="微软雅黑" w:eastAsia="微软雅黑" w:hAnsi="微软雅黑" w:cs="Times New Roman"/>
          <w:color w:val="000000" w:themeColor="text1"/>
          <w:kern w:val="2"/>
          <w:sz w:val="21"/>
          <w:szCs w:val="21"/>
        </w:rPr>
        <w:t>包括每月还款分期表下发、每月还款分期表校对上报、还款分期表校对</w:t>
      </w:r>
      <w:r w:rsidR="00550E43" w:rsidRPr="00906448">
        <w:rPr>
          <w:rFonts w:ascii="微软雅黑" w:eastAsia="微软雅黑" w:hAnsi="微软雅黑" w:cs="Times New Roman" w:hint="eastAsia"/>
          <w:color w:val="000000" w:themeColor="text1"/>
          <w:kern w:val="2"/>
          <w:sz w:val="21"/>
          <w:szCs w:val="21"/>
        </w:rPr>
        <w:t>处</w:t>
      </w:r>
    </w:p>
    <w:p w14:paraId="07925B5D" w14:textId="30CB1C2E" w:rsidR="006921E6" w:rsidRPr="00906448" w:rsidRDefault="00550E43" w:rsidP="0008529D">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hint="eastAsia"/>
          <w:color w:val="000000" w:themeColor="text1"/>
          <w:kern w:val="2"/>
          <w:sz w:val="21"/>
          <w:szCs w:val="21"/>
        </w:rPr>
        <w:t xml:space="preserve">      </w:t>
      </w:r>
      <w:r w:rsidR="006921E6" w:rsidRPr="00906448">
        <w:rPr>
          <w:rFonts w:ascii="微软雅黑" w:eastAsia="微软雅黑" w:hAnsi="微软雅黑" w:cs="Times New Roman"/>
          <w:color w:val="000000" w:themeColor="text1"/>
          <w:kern w:val="2"/>
          <w:sz w:val="21"/>
          <w:szCs w:val="21"/>
        </w:rPr>
        <w:t>理下发、还款最终结果下发、</w:t>
      </w:r>
    </w:p>
    <w:p w14:paraId="14C7A17B" w14:textId="68F0C710" w:rsidR="006921E6" w:rsidRPr="00906448" w:rsidRDefault="006921E6" w:rsidP="0008529D">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提前还款试算、提前还款、提前还款结果下发、强制提前还款清单下发</w:t>
      </w:r>
    </w:p>
    <w:p w14:paraId="3F35A61F" w14:textId="3DD507F0" w:rsidR="006921E6" w:rsidRPr="00906448" w:rsidRDefault="00F6336A" w:rsidP="0008529D">
      <w:pPr>
        <w:pStyle w:val="HTML"/>
        <w:ind w:left="1050" w:hangingChars="500" w:hanging="1050"/>
        <w:rPr>
          <w:rFonts w:ascii="微软雅黑" w:eastAsia="微软雅黑" w:hAnsi="微软雅黑" w:cs="Times New Roman"/>
          <w:color w:val="000000" w:themeColor="text1"/>
          <w:kern w:val="2"/>
          <w:sz w:val="21"/>
          <w:szCs w:val="21"/>
        </w:rPr>
      </w:pPr>
      <w:r>
        <w:rPr>
          <w:rFonts w:ascii="微软雅黑" w:eastAsia="微软雅黑" w:hAnsi="微软雅黑" w:cs="Times New Roman" w:hint="eastAsia"/>
          <w:color w:val="000000" w:themeColor="text1"/>
          <w:kern w:val="2"/>
          <w:sz w:val="21"/>
          <w:szCs w:val="21"/>
        </w:rPr>
        <w:t>授信</w:t>
      </w:r>
      <w:r w:rsidR="006921E6" w:rsidRPr="00906448">
        <w:rPr>
          <w:rFonts w:ascii="微软雅黑" w:eastAsia="微软雅黑" w:hAnsi="微软雅黑" w:cs="Times New Roman"/>
          <w:color w:val="000000" w:themeColor="text1"/>
          <w:kern w:val="2"/>
          <w:sz w:val="21"/>
          <w:szCs w:val="21"/>
        </w:rPr>
        <w:t>业务流程如下：</w:t>
      </w:r>
    </w:p>
    <w:p w14:paraId="255A9CDB" w14:textId="58A186D9" w:rsidR="004C7029" w:rsidRPr="00906448"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cs="宋体" w:hint="eastAsia"/>
          <w:bCs/>
          <w:noProof/>
          <w:color w:val="333333"/>
        </w:rPr>
        <w:drawing>
          <wp:inline distT="0" distB="0" distL="0" distR="0" wp14:anchorId="5EC854AF" wp14:editId="27B71D52">
            <wp:extent cx="5274310" cy="2708030"/>
            <wp:effectExtent l="0" t="0" r="8890" b="10160"/>
            <wp:docPr id="17" name="图片 17" descr="未命名%20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未命名%205.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708030"/>
                    </a:xfrm>
                    <a:prstGeom prst="rect">
                      <a:avLst/>
                    </a:prstGeom>
                    <a:noFill/>
                    <a:ln>
                      <a:noFill/>
                    </a:ln>
                  </pic:spPr>
                </pic:pic>
              </a:graphicData>
            </a:graphic>
          </wp:inline>
        </w:drawing>
      </w:r>
    </w:p>
    <w:p w14:paraId="27993181" w14:textId="77777777" w:rsidR="00F6336A"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hint="eastAsia"/>
          <w:color w:val="000000" w:themeColor="text1"/>
        </w:rPr>
        <w:t>放款业务流程如下：</w:t>
      </w:r>
    </w:p>
    <w:p w14:paraId="33F0D4C1" w14:textId="77777777" w:rsidR="00F6336A"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cs="宋体" w:hint="eastAsia"/>
          <w:bCs/>
          <w:noProof/>
          <w:color w:val="333333"/>
        </w:rPr>
        <w:lastRenderedPageBreak/>
        <w:drawing>
          <wp:inline distT="0" distB="0" distL="0" distR="0" wp14:anchorId="7C3F61BE" wp14:editId="38A1D839">
            <wp:extent cx="5274310" cy="2328496"/>
            <wp:effectExtent l="0" t="0" r="8890" b="8890"/>
            <wp:docPr id="18" name="图片 18" descr="未命名%20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未命名%206.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328496"/>
                    </a:xfrm>
                    <a:prstGeom prst="rect">
                      <a:avLst/>
                    </a:prstGeom>
                    <a:noFill/>
                    <a:ln>
                      <a:noFill/>
                    </a:ln>
                  </pic:spPr>
                </pic:pic>
              </a:graphicData>
            </a:graphic>
          </wp:inline>
        </w:drawing>
      </w:r>
    </w:p>
    <w:p w14:paraId="3DB7BF1A" w14:textId="77777777" w:rsidR="00F6336A"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hint="eastAsia"/>
          <w:color w:val="000000" w:themeColor="text1"/>
        </w:rPr>
        <w:t>正常还款业务流程如下：</w:t>
      </w:r>
    </w:p>
    <w:p w14:paraId="7EA87F8C" w14:textId="77777777" w:rsidR="00F6336A"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cs="宋体" w:hint="eastAsia"/>
          <w:bCs/>
          <w:noProof/>
          <w:color w:val="333333"/>
        </w:rPr>
        <w:drawing>
          <wp:inline distT="0" distB="0" distL="0" distR="0" wp14:anchorId="47D8C842" wp14:editId="26149518">
            <wp:extent cx="5274310" cy="2480224"/>
            <wp:effectExtent l="0" t="0" r="8890" b="9525"/>
            <wp:docPr id="19" name="图片 19" descr="未命名%20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未命名%207.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80224"/>
                    </a:xfrm>
                    <a:prstGeom prst="rect">
                      <a:avLst/>
                    </a:prstGeom>
                    <a:noFill/>
                    <a:ln>
                      <a:noFill/>
                    </a:ln>
                  </pic:spPr>
                </pic:pic>
              </a:graphicData>
            </a:graphic>
          </wp:inline>
        </w:drawing>
      </w:r>
    </w:p>
    <w:p w14:paraId="00AC3FB1" w14:textId="77777777" w:rsidR="00F6336A"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hint="eastAsia"/>
          <w:color w:val="000000" w:themeColor="text1"/>
        </w:rPr>
        <w:t>提前还款业务流程如下：</w:t>
      </w:r>
    </w:p>
    <w:p w14:paraId="40AEBEB6" w14:textId="742728C5" w:rsidR="006921E6" w:rsidRPr="00906448" w:rsidRDefault="00F6336A" w:rsidP="00FB1E87">
      <w:pPr>
        <w:spacing w:line="360" w:lineRule="auto"/>
        <w:ind w:left="1680" w:hangingChars="700" w:hanging="1680"/>
        <w:rPr>
          <w:rFonts w:ascii="微软雅黑" w:eastAsia="微软雅黑" w:hAnsi="微软雅黑"/>
          <w:color w:val="000000" w:themeColor="text1"/>
        </w:rPr>
      </w:pPr>
      <w:r>
        <w:rPr>
          <w:rFonts w:ascii="微软雅黑" w:eastAsia="微软雅黑" w:hAnsi="微软雅黑" w:cs="宋体" w:hint="eastAsia"/>
          <w:bCs/>
          <w:noProof/>
          <w:color w:val="333333"/>
        </w:rPr>
        <w:lastRenderedPageBreak/>
        <w:drawing>
          <wp:inline distT="0" distB="0" distL="0" distR="0" wp14:anchorId="3B864493" wp14:editId="40D56897">
            <wp:extent cx="5274310" cy="3411403"/>
            <wp:effectExtent l="0" t="0" r="8890" b="0"/>
            <wp:docPr id="20" name="图片 20" descr="未命名%20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未命名%208.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411403"/>
                    </a:xfrm>
                    <a:prstGeom prst="rect">
                      <a:avLst/>
                    </a:prstGeom>
                    <a:noFill/>
                    <a:ln>
                      <a:noFill/>
                    </a:ln>
                  </pic:spPr>
                </pic:pic>
              </a:graphicData>
            </a:graphic>
          </wp:inline>
        </w:drawing>
      </w:r>
    </w:p>
    <w:p w14:paraId="4AFD49DE" w14:textId="66E58708" w:rsidR="001637CD" w:rsidRPr="00906448" w:rsidRDefault="006505DF" w:rsidP="00265491">
      <w:pPr>
        <w:pStyle w:val="1"/>
        <w:numPr>
          <w:ilvl w:val="1"/>
          <w:numId w:val="2"/>
        </w:numPr>
        <w:spacing w:line="360" w:lineRule="auto"/>
        <w:rPr>
          <w:rFonts w:ascii="微软雅黑" w:eastAsia="微软雅黑" w:hAnsi="微软雅黑"/>
          <w:b w:val="0"/>
          <w:color w:val="000000" w:themeColor="text1"/>
          <w:sz w:val="36"/>
        </w:rPr>
      </w:pPr>
      <w:bookmarkStart w:id="7" w:name="_Toc324028042"/>
      <w:bookmarkStart w:id="8" w:name="_Toc496637083"/>
      <w:r w:rsidRPr="00906448">
        <w:rPr>
          <w:rFonts w:ascii="微软雅黑" w:eastAsia="微软雅黑" w:hAnsi="微软雅黑"/>
          <w:b w:val="0"/>
          <w:color w:val="000000" w:themeColor="text1"/>
          <w:sz w:val="36"/>
        </w:rPr>
        <w:t>渠道方</w:t>
      </w:r>
      <w:r w:rsidR="00230322" w:rsidRPr="00906448">
        <w:rPr>
          <w:rFonts w:ascii="微软雅黑" w:eastAsia="微软雅黑" w:hAnsi="微软雅黑"/>
          <w:b w:val="0"/>
          <w:color w:val="000000" w:themeColor="text1"/>
          <w:sz w:val="36"/>
        </w:rPr>
        <w:t>登录</w:t>
      </w:r>
      <w:r w:rsidR="007F7C44" w:rsidRPr="00906448">
        <w:rPr>
          <w:rFonts w:ascii="微软雅黑" w:eastAsia="微软雅黑" w:hAnsi="微软雅黑"/>
          <w:b w:val="0"/>
          <w:color w:val="000000" w:themeColor="text1"/>
          <w:sz w:val="36"/>
        </w:rPr>
        <w:t>（IFA1）</w:t>
      </w:r>
      <w:bookmarkEnd w:id="7"/>
      <w:bookmarkEnd w:id="8"/>
    </w:p>
    <w:p w14:paraId="61A4F04E" w14:textId="6F557725" w:rsidR="006921E6" w:rsidRPr="00906448" w:rsidRDefault="006921E6" w:rsidP="001637CD">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接口说明：本接口为渠道提供登录合法性验证并授予登录令牌（</w:t>
      </w:r>
      <w:r w:rsidR="00495D1F" w:rsidRPr="00906448">
        <w:rPr>
          <w:rFonts w:ascii="微软雅黑" w:eastAsia="微软雅黑" w:hAnsi="微软雅黑"/>
          <w:color w:val="000000" w:themeColor="text1"/>
          <w:kern w:val="2"/>
          <w:sz w:val="21"/>
          <w:szCs w:val="21"/>
        </w:rPr>
        <w:t>a</w:t>
      </w:r>
      <w:r w:rsidRPr="00906448">
        <w:rPr>
          <w:rFonts w:ascii="微软雅黑" w:eastAsia="微软雅黑" w:hAnsi="微软雅黑"/>
          <w:color w:val="000000" w:themeColor="text1"/>
          <w:kern w:val="2"/>
          <w:sz w:val="21"/>
          <w:szCs w:val="21"/>
        </w:rPr>
        <w:t>ccessToken）</w:t>
      </w:r>
    </w:p>
    <w:p w14:paraId="1A90AA52" w14:textId="2FA323A3" w:rsidR="006921E6" w:rsidRPr="00906448" w:rsidRDefault="006921E6" w:rsidP="006921E6">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接口业务逻辑：渠道初次登录或者渠道获取的登录令牌过期，其中令牌的有效期为24小时接口调用过程说明：</w:t>
      </w:r>
    </w:p>
    <w:p w14:paraId="3AE2C8A2" w14:textId="11D455E5" w:rsidR="006921E6" w:rsidRPr="00906448" w:rsidRDefault="006921E6" w:rsidP="0008529D">
      <w:pPr>
        <w:pStyle w:val="a9"/>
        <w:numPr>
          <w:ilvl w:val="0"/>
          <w:numId w:val="2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渠道用北京银行分配的密码生成密钥调用此接口</w:t>
      </w:r>
    </w:p>
    <w:p w14:paraId="4D6CD282" w14:textId="3A8AD77A" w:rsidR="00960CD6" w:rsidRPr="00906448" w:rsidRDefault="006921E6" w:rsidP="0008529D">
      <w:pPr>
        <w:pStyle w:val="a9"/>
        <w:numPr>
          <w:ilvl w:val="0"/>
          <w:numId w:val="2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北京银行在确认渠道为合法渠道以及上传的密钥正确后，会返回登录令牌</w:t>
      </w:r>
      <w:r w:rsidR="0008529D"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渠道在后续接口请求中，都必须携带此登录令牌</w:t>
      </w:r>
      <w:r w:rsidR="006B268A" w:rsidRPr="00906448">
        <w:rPr>
          <w:rFonts w:ascii="微软雅黑" w:eastAsia="微软雅黑" w:hAnsi="微软雅黑"/>
          <w:color w:val="000000" w:themeColor="text1"/>
          <w:szCs w:val="21"/>
        </w:rPr>
        <w:t>。</w:t>
      </w:r>
    </w:p>
    <w:p w14:paraId="62D49A45" w14:textId="02CAA6CE" w:rsidR="00960CD6" w:rsidRPr="00906448" w:rsidRDefault="00230322"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 xml:space="preserve">URL: </w:t>
      </w:r>
      <w:r w:rsidR="00634223" w:rsidRPr="00906448">
        <w:rPr>
          <w:rFonts w:ascii="微软雅黑" w:eastAsia="微软雅黑" w:hAnsi="微软雅黑"/>
          <w:color w:val="000000" w:themeColor="text1"/>
        </w:rPr>
        <w:t>/login</w:t>
      </w:r>
    </w:p>
    <w:p w14:paraId="4820A889" w14:textId="3405D6F2" w:rsidR="00DA02E1" w:rsidRPr="00906448" w:rsidRDefault="00DA02E1"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请求方：渠道</w:t>
      </w:r>
    </w:p>
    <w:p w14:paraId="144EF47B" w14:textId="6FCDDE14" w:rsidR="00DA02E1" w:rsidRPr="00906448" w:rsidRDefault="00DA02E1"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w:t>
      </w:r>
      <w:r w:rsidR="000541DC" w:rsidRPr="00906448">
        <w:rPr>
          <w:rFonts w:ascii="微软雅黑" w:eastAsia="微软雅黑" w:hAnsi="微软雅黑"/>
          <w:color w:val="000000" w:themeColor="text1"/>
        </w:rPr>
        <w:t>北京银行风控平台</w:t>
      </w:r>
    </w:p>
    <w:p w14:paraId="36931015" w14:textId="148114AE" w:rsidR="00DA02E1" w:rsidRPr="00906448" w:rsidRDefault="0078053D"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逻辑依赖：渠道方初次登录或会话超时</w:t>
      </w:r>
    </w:p>
    <w:p w14:paraId="112F2921" w14:textId="77777777" w:rsidR="00960CD6" w:rsidRPr="00906448" w:rsidRDefault="00230322" w:rsidP="00F024E3">
      <w:pPr>
        <w:pStyle w:val="11"/>
        <w:numPr>
          <w:ilvl w:val="0"/>
          <w:numId w:val="1"/>
        </w:numPr>
        <w:spacing w:line="360" w:lineRule="auto"/>
        <w:ind w:firstLineChars="0"/>
        <w:rPr>
          <w:rFonts w:ascii="微软雅黑" w:eastAsia="微软雅黑" w:hAnsi="微软雅黑"/>
          <w:color w:val="000000" w:themeColor="text1"/>
        </w:rPr>
      </w:pPr>
      <w:bookmarkStart w:id="9" w:name="OLE_LINK91"/>
      <w:bookmarkStart w:id="10" w:name="OLE_LINK92"/>
      <w:r w:rsidRPr="00906448">
        <w:rPr>
          <w:rFonts w:ascii="微软雅黑" w:eastAsia="微软雅黑" w:hAnsi="微软雅黑"/>
          <w:color w:val="000000" w:themeColor="text1"/>
        </w:rPr>
        <w:t>HTTP Method：HTTPS+POST</w:t>
      </w:r>
    </w:p>
    <w:bookmarkEnd w:id="9"/>
    <w:bookmarkEnd w:id="10"/>
    <w:p w14:paraId="59498538" w14:textId="77777777" w:rsidR="00960CD6" w:rsidRPr="00906448" w:rsidRDefault="00230322"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lastRenderedPageBreak/>
        <w:t>支持格式：JSON</w:t>
      </w:r>
    </w:p>
    <w:p w14:paraId="36542AF6" w14:textId="20B21B2A" w:rsidR="00960CD6" w:rsidRPr="00906448" w:rsidRDefault="00230322" w:rsidP="00FF2BBE">
      <w:pPr>
        <w:pStyle w:val="11"/>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请求参数</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60"/>
        <w:gridCol w:w="1146"/>
        <w:gridCol w:w="1325"/>
        <w:gridCol w:w="5103"/>
      </w:tblGrid>
      <w:tr w:rsidR="00B54D05" w:rsidRPr="00906448" w14:paraId="298DB0DE" w14:textId="77777777" w:rsidTr="00F262D1">
        <w:trPr>
          <w:trHeight w:val="183"/>
        </w:trPr>
        <w:tc>
          <w:tcPr>
            <w:tcW w:w="2060" w:type="dxa"/>
          </w:tcPr>
          <w:p w14:paraId="5600F9CE" w14:textId="77777777" w:rsidR="00960CD6" w:rsidRPr="00906448" w:rsidRDefault="00230322"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参数名</w:t>
            </w:r>
          </w:p>
        </w:tc>
        <w:tc>
          <w:tcPr>
            <w:tcW w:w="1146" w:type="dxa"/>
          </w:tcPr>
          <w:p w14:paraId="7E7C36E3" w14:textId="7C1D0B9D" w:rsidR="00960CD6" w:rsidRPr="00906448" w:rsidRDefault="000E267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必</w:t>
            </w:r>
            <w:r w:rsidR="00A93704" w:rsidRPr="00906448">
              <w:rPr>
                <w:rFonts w:ascii="微软雅黑" w:eastAsia="微软雅黑" w:hAnsi="微软雅黑"/>
                <w:color w:val="000000" w:themeColor="text1"/>
                <w:szCs w:val="21"/>
              </w:rPr>
              <w:t>选</w:t>
            </w:r>
          </w:p>
        </w:tc>
        <w:tc>
          <w:tcPr>
            <w:tcW w:w="1325" w:type="dxa"/>
          </w:tcPr>
          <w:p w14:paraId="7E52A79C" w14:textId="77777777" w:rsidR="00960CD6" w:rsidRPr="00906448" w:rsidRDefault="00230322"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类型及范围</w:t>
            </w:r>
          </w:p>
        </w:tc>
        <w:tc>
          <w:tcPr>
            <w:tcW w:w="5103" w:type="dxa"/>
          </w:tcPr>
          <w:p w14:paraId="43F50355" w14:textId="77777777" w:rsidR="00960CD6" w:rsidRPr="00906448" w:rsidRDefault="00230322"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说明</w:t>
            </w:r>
          </w:p>
        </w:tc>
      </w:tr>
      <w:tr w:rsidR="00B54D05" w:rsidRPr="00906448" w14:paraId="0CEFE26C" w14:textId="77777777" w:rsidTr="00F262D1">
        <w:trPr>
          <w:trHeight w:val="494"/>
        </w:trPr>
        <w:tc>
          <w:tcPr>
            <w:tcW w:w="2060" w:type="dxa"/>
          </w:tcPr>
          <w:p w14:paraId="3BC6F816" w14:textId="3C4B9A70" w:rsidR="00960CD6" w:rsidRPr="00906448" w:rsidRDefault="000F2EB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channelI</w:t>
            </w:r>
            <w:r w:rsidR="00230322" w:rsidRPr="00906448">
              <w:rPr>
                <w:rFonts w:ascii="微软雅黑" w:eastAsia="微软雅黑" w:hAnsi="微软雅黑"/>
                <w:color w:val="000000" w:themeColor="text1"/>
                <w:szCs w:val="21"/>
              </w:rPr>
              <w:t>d</w:t>
            </w:r>
          </w:p>
        </w:tc>
        <w:tc>
          <w:tcPr>
            <w:tcW w:w="1146" w:type="dxa"/>
          </w:tcPr>
          <w:p w14:paraId="5B2829C0" w14:textId="3806CAD4" w:rsidR="00960CD6" w:rsidRPr="00906448" w:rsidRDefault="000F2EB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325" w:type="dxa"/>
          </w:tcPr>
          <w:p w14:paraId="2ED688B6" w14:textId="3308891A" w:rsidR="00960CD6" w:rsidRPr="00906448" w:rsidRDefault="00B2051D"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5103" w:type="dxa"/>
          </w:tcPr>
          <w:p w14:paraId="77477F69" w14:textId="0C1C6EF3" w:rsidR="00960CD6" w:rsidRPr="00906448" w:rsidRDefault="00230322"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渠</w:t>
            </w:r>
            <w:r w:rsidR="00A32F87" w:rsidRPr="00906448">
              <w:rPr>
                <w:rFonts w:ascii="微软雅黑" w:eastAsia="微软雅黑" w:hAnsi="微软雅黑" w:hint="eastAsia"/>
                <w:color w:val="000000" w:themeColor="text1"/>
                <w:szCs w:val="21"/>
              </w:rPr>
              <w:t xml:space="preserve"> </w:t>
            </w:r>
            <w:r w:rsidRPr="00906448">
              <w:rPr>
                <w:rFonts w:ascii="微软雅黑" w:eastAsia="微软雅黑" w:hAnsi="微软雅黑"/>
                <w:color w:val="000000" w:themeColor="text1"/>
                <w:szCs w:val="21"/>
              </w:rPr>
              <w:t>道</w:t>
            </w:r>
            <w:r w:rsidR="0028754F" w:rsidRPr="00906448">
              <w:rPr>
                <w:rFonts w:ascii="微软雅黑" w:eastAsia="微软雅黑" w:hAnsi="微软雅黑"/>
                <w:color w:val="000000" w:themeColor="text1"/>
                <w:szCs w:val="21"/>
              </w:rPr>
              <w:t>id</w:t>
            </w:r>
            <w:r w:rsidR="00F13FF9" w:rsidRPr="00906448">
              <w:rPr>
                <w:rFonts w:ascii="微软雅黑" w:eastAsia="微软雅黑" w:hAnsi="微软雅黑" w:hint="eastAsia"/>
                <w:color w:val="000000" w:themeColor="text1"/>
                <w:szCs w:val="21"/>
              </w:rPr>
              <w:t>（由平台分配）</w:t>
            </w:r>
          </w:p>
        </w:tc>
      </w:tr>
      <w:tr w:rsidR="00B54D05" w:rsidRPr="00906448" w14:paraId="7F51CD8F" w14:textId="77777777" w:rsidTr="00F262D1">
        <w:trPr>
          <w:trHeight w:val="494"/>
        </w:trPr>
        <w:tc>
          <w:tcPr>
            <w:tcW w:w="2060" w:type="dxa"/>
          </w:tcPr>
          <w:p w14:paraId="69CE05B3" w14:textId="77777777" w:rsidR="00960CD6" w:rsidRPr="00906448" w:rsidRDefault="000E6514"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w:t>
            </w:r>
            <w:r w:rsidR="00230322" w:rsidRPr="00906448">
              <w:rPr>
                <w:rFonts w:ascii="微软雅黑" w:eastAsia="微软雅黑" w:hAnsi="微软雅黑"/>
                <w:color w:val="000000" w:themeColor="text1"/>
                <w:szCs w:val="21"/>
              </w:rPr>
              <w:t>imestamp</w:t>
            </w:r>
          </w:p>
        </w:tc>
        <w:tc>
          <w:tcPr>
            <w:tcW w:w="1146" w:type="dxa"/>
          </w:tcPr>
          <w:p w14:paraId="1FBD9446" w14:textId="691D0EE5" w:rsidR="00960CD6" w:rsidRPr="00906448" w:rsidRDefault="000E267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325" w:type="dxa"/>
          </w:tcPr>
          <w:p w14:paraId="46EDF8A7" w14:textId="367C79B6" w:rsidR="00960CD6" w:rsidRPr="00906448" w:rsidRDefault="00B169FA"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5103" w:type="dxa"/>
          </w:tcPr>
          <w:p w14:paraId="3268F37D" w14:textId="04025419" w:rsidR="00960CD6" w:rsidRPr="00906448" w:rsidRDefault="00230322"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kern w:val="2"/>
                <w:sz w:val="21"/>
                <w:szCs w:val="21"/>
              </w:rPr>
              <w:t>yyyyMMddHHmmss</w:t>
            </w:r>
          </w:p>
        </w:tc>
      </w:tr>
      <w:tr w:rsidR="00B54D05" w:rsidRPr="00906448" w14:paraId="67D92A2A" w14:textId="77777777" w:rsidTr="00F262D1">
        <w:trPr>
          <w:trHeight w:val="1483"/>
        </w:trPr>
        <w:tc>
          <w:tcPr>
            <w:tcW w:w="2060" w:type="dxa"/>
          </w:tcPr>
          <w:p w14:paraId="0047EE46" w14:textId="5A72F68B" w:rsidR="002D2E05" w:rsidRPr="00906448" w:rsidRDefault="000E267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secretKey</w:t>
            </w:r>
          </w:p>
        </w:tc>
        <w:tc>
          <w:tcPr>
            <w:tcW w:w="1146" w:type="dxa"/>
          </w:tcPr>
          <w:p w14:paraId="628CA8B4" w14:textId="6DBAA7E5" w:rsidR="00960CD6" w:rsidRPr="00906448" w:rsidRDefault="000E267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325" w:type="dxa"/>
          </w:tcPr>
          <w:p w14:paraId="4930E0DA" w14:textId="5D52BC02" w:rsidR="00960CD6" w:rsidRPr="00906448" w:rsidRDefault="00B169FA"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5103" w:type="dxa"/>
          </w:tcPr>
          <w:p w14:paraId="732EDCCA" w14:textId="7E3DEEA3" w:rsidR="00960CD6" w:rsidRPr="00906448" w:rsidRDefault="00230322" w:rsidP="00D46FF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密钥：MD5(</w:t>
            </w:r>
            <w:r w:rsidR="000E37E1" w:rsidRPr="00906448">
              <w:rPr>
                <w:rFonts w:ascii="微软雅黑" w:eastAsia="微软雅黑" w:hAnsi="微软雅黑"/>
                <w:color w:val="000000" w:themeColor="text1"/>
                <w:szCs w:val="21"/>
              </w:rPr>
              <w:t>MD5(</w:t>
            </w:r>
            <w:r w:rsidRPr="00906448">
              <w:rPr>
                <w:rFonts w:ascii="微软雅黑" w:eastAsia="微软雅黑" w:hAnsi="微软雅黑"/>
                <w:color w:val="000000" w:themeColor="text1"/>
                <w:szCs w:val="21"/>
              </w:rPr>
              <w:t>密码</w:t>
            </w:r>
            <w:r w:rsidR="000E37E1" w:rsidRPr="00906448">
              <w:rPr>
                <w:rFonts w:ascii="微软雅黑" w:eastAsia="微软雅黑" w:hAnsi="微软雅黑"/>
                <w:color w:val="000000" w:themeColor="text1"/>
                <w:szCs w:val="21"/>
              </w:rPr>
              <w:t>)</w:t>
            </w:r>
            <w:r w:rsidR="003C5A91" w:rsidRPr="00906448">
              <w:rPr>
                <w:rFonts w:ascii="微软雅黑" w:eastAsia="微软雅黑" w:hAnsi="微软雅黑"/>
                <w:color w:val="000000" w:themeColor="text1"/>
                <w:szCs w:val="21"/>
              </w:rPr>
              <w:t>+ timestamp</w:t>
            </w:r>
            <w:r w:rsidRPr="00906448">
              <w:rPr>
                <w:rFonts w:ascii="微软雅黑" w:eastAsia="微软雅黑" w:hAnsi="微软雅黑"/>
                <w:color w:val="000000" w:themeColor="text1"/>
                <w:szCs w:val="21"/>
              </w:rPr>
              <w:t>);在登录过程不直接使用密码</w:t>
            </w:r>
            <w:r w:rsidR="00F50552" w:rsidRPr="00906448">
              <w:rPr>
                <w:rFonts w:ascii="微软雅黑" w:eastAsia="微软雅黑" w:hAnsi="微软雅黑"/>
                <w:color w:val="000000" w:themeColor="text1"/>
                <w:szCs w:val="21"/>
              </w:rPr>
              <w:t>（用于生成token）</w:t>
            </w:r>
            <w:r w:rsidR="00FF2BBE" w:rsidRPr="00906448">
              <w:rPr>
                <w:rFonts w:ascii="微软雅黑" w:eastAsia="微软雅黑" w:hAnsi="微软雅黑"/>
                <w:color w:val="000000" w:themeColor="text1"/>
                <w:szCs w:val="21"/>
              </w:rPr>
              <w:t>,</w:t>
            </w:r>
            <w:r w:rsidR="00FF2BBE" w:rsidRPr="00906448">
              <w:rPr>
                <w:rFonts w:ascii="微软雅黑" w:eastAsia="微软雅黑" w:hAnsi="微软雅黑" w:hint="eastAsia"/>
                <w:color w:val="000000" w:themeColor="text1"/>
                <w:szCs w:val="21"/>
              </w:rPr>
              <w:t>此</w:t>
            </w:r>
            <w:r w:rsidR="00FF2BBE" w:rsidRPr="00906448">
              <w:rPr>
                <w:rFonts w:ascii="微软雅黑" w:eastAsia="微软雅黑" w:hAnsi="微软雅黑"/>
                <w:color w:val="000000" w:themeColor="text1"/>
                <w:szCs w:val="21"/>
              </w:rPr>
              <w:t>密钥为渠道注册时分配。</w:t>
            </w:r>
            <w:r w:rsidR="008E52DA" w:rsidRPr="00906448">
              <w:rPr>
                <w:rFonts w:ascii="微软雅黑" w:eastAsia="微软雅黑" w:hAnsi="微软雅黑" w:hint="eastAsia"/>
                <w:color w:val="000000" w:themeColor="text1"/>
                <w:szCs w:val="21"/>
              </w:rPr>
              <w:t>MD5的字母小写</w:t>
            </w:r>
          </w:p>
        </w:tc>
      </w:tr>
    </w:tbl>
    <w:p w14:paraId="472F8298" w14:textId="29F51088" w:rsidR="00CF6240" w:rsidRPr="00906448" w:rsidRDefault="00CF6240" w:rsidP="004B2A4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返回参数</w:t>
      </w:r>
    </w:p>
    <w:tbl>
      <w:tblPr>
        <w:tblW w:w="7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701"/>
        <w:gridCol w:w="4445"/>
      </w:tblGrid>
      <w:tr w:rsidR="00B54D05" w:rsidRPr="00906448" w14:paraId="69A0DED1" w14:textId="77777777" w:rsidTr="00DF04D4">
        <w:tc>
          <w:tcPr>
            <w:tcW w:w="1526" w:type="dxa"/>
          </w:tcPr>
          <w:p w14:paraId="04B1EE18" w14:textId="77777777"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参数名</w:t>
            </w:r>
          </w:p>
        </w:tc>
        <w:tc>
          <w:tcPr>
            <w:tcW w:w="1701" w:type="dxa"/>
          </w:tcPr>
          <w:p w14:paraId="7941AEE0" w14:textId="77777777"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类型及范围</w:t>
            </w:r>
          </w:p>
        </w:tc>
        <w:tc>
          <w:tcPr>
            <w:tcW w:w="4445" w:type="dxa"/>
          </w:tcPr>
          <w:p w14:paraId="67DECE65" w14:textId="77777777"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说明</w:t>
            </w:r>
          </w:p>
        </w:tc>
      </w:tr>
      <w:tr w:rsidR="00B54D05" w:rsidRPr="00906448" w14:paraId="472431F3" w14:textId="77777777" w:rsidTr="00DF04D4">
        <w:tc>
          <w:tcPr>
            <w:tcW w:w="1526" w:type="dxa"/>
          </w:tcPr>
          <w:p w14:paraId="5B90E7DE" w14:textId="5540B895"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result</w:t>
            </w:r>
          </w:p>
        </w:tc>
        <w:tc>
          <w:tcPr>
            <w:tcW w:w="1701" w:type="dxa"/>
          </w:tcPr>
          <w:p w14:paraId="0DC6F983" w14:textId="003D8EC4" w:rsidR="00977A9B" w:rsidRPr="00906448" w:rsidRDefault="00B2051D"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4445" w:type="dxa"/>
          </w:tcPr>
          <w:p w14:paraId="418930DC" w14:textId="698DBD49"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：0-成功，1-失败</w:t>
            </w:r>
            <w:r w:rsidR="002335E4" w:rsidRPr="00906448">
              <w:rPr>
                <w:rFonts w:ascii="微软雅黑" w:eastAsia="微软雅黑" w:hAnsi="微软雅黑"/>
                <w:color w:val="000000" w:themeColor="text1"/>
                <w:szCs w:val="21"/>
              </w:rPr>
              <w:t>；系统异常则返回系统错误码，错误码参见最后章节</w:t>
            </w:r>
          </w:p>
        </w:tc>
      </w:tr>
      <w:tr w:rsidR="00B54D05" w:rsidRPr="00906448" w14:paraId="637BC524" w14:textId="77777777" w:rsidTr="00DF04D4">
        <w:tc>
          <w:tcPr>
            <w:tcW w:w="1526" w:type="dxa"/>
          </w:tcPr>
          <w:p w14:paraId="529D22CC" w14:textId="3D0960C1" w:rsidR="00977A9B" w:rsidRPr="00906448" w:rsidRDefault="00977A9B" w:rsidP="00F024E3">
            <w:pPr>
              <w:spacing w:line="360" w:lineRule="auto"/>
              <w:rPr>
                <w:rFonts w:ascii="微软雅黑" w:eastAsia="微软雅黑" w:hAnsi="微软雅黑"/>
                <w:color w:val="000000" w:themeColor="text1"/>
                <w:szCs w:val="21"/>
              </w:rPr>
            </w:pPr>
            <w:bookmarkStart w:id="11" w:name="OLE_LINK3"/>
            <w:bookmarkStart w:id="12" w:name="OLE_LINK4"/>
            <w:r w:rsidRPr="00906448">
              <w:rPr>
                <w:rFonts w:ascii="微软雅黑" w:eastAsia="微软雅黑" w:hAnsi="微软雅黑"/>
                <w:color w:val="000000" w:themeColor="text1"/>
                <w:szCs w:val="21"/>
              </w:rPr>
              <w:t>description</w:t>
            </w:r>
            <w:bookmarkEnd w:id="11"/>
            <w:bookmarkEnd w:id="12"/>
          </w:p>
        </w:tc>
        <w:tc>
          <w:tcPr>
            <w:tcW w:w="1701" w:type="dxa"/>
          </w:tcPr>
          <w:p w14:paraId="2D15C1A0" w14:textId="77777777"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4445" w:type="dxa"/>
          </w:tcPr>
          <w:p w14:paraId="36B1F11D" w14:textId="6C391BF1"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结果描述</w:t>
            </w:r>
          </w:p>
        </w:tc>
      </w:tr>
      <w:tr w:rsidR="00B54D05" w:rsidRPr="00906448" w14:paraId="1178C0AE" w14:textId="77777777" w:rsidTr="00DF04D4">
        <w:tc>
          <w:tcPr>
            <w:tcW w:w="1526" w:type="dxa"/>
          </w:tcPr>
          <w:p w14:paraId="1E46ED97" w14:textId="77777777"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accessToken</w:t>
            </w:r>
          </w:p>
        </w:tc>
        <w:tc>
          <w:tcPr>
            <w:tcW w:w="1701" w:type="dxa"/>
          </w:tcPr>
          <w:p w14:paraId="2F2F1817" w14:textId="77777777"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4445" w:type="dxa"/>
          </w:tcPr>
          <w:p w14:paraId="3CBBF37C" w14:textId="5E679345" w:rsidR="00977A9B" w:rsidRPr="00906448" w:rsidRDefault="00977A9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验证成功的后返回的访问令牌字符串</w:t>
            </w:r>
            <w:r w:rsidRPr="00906448">
              <w:rPr>
                <w:rFonts w:ascii="微软雅黑" w:eastAsia="微软雅黑" w:hAnsi="微软雅黑" w:hint="eastAsia"/>
                <w:color w:val="000000" w:themeColor="text1"/>
                <w:szCs w:val="21"/>
              </w:rPr>
              <w:t>,</w:t>
            </w:r>
          </w:p>
        </w:tc>
      </w:tr>
    </w:tbl>
    <w:p w14:paraId="25446229" w14:textId="50FC4801" w:rsidR="00960CD6" w:rsidRPr="00906448" w:rsidRDefault="00EC3656" w:rsidP="00265491">
      <w:pPr>
        <w:pStyle w:val="1"/>
        <w:numPr>
          <w:ilvl w:val="1"/>
          <w:numId w:val="2"/>
        </w:numPr>
        <w:spacing w:line="360" w:lineRule="auto"/>
        <w:rPr>
          <w:rFonts w:ascii="微软雅黑" w:eastAsia="微软雅黑" w:hAnsi="微软雅黑"/>
          <w:b w:val="0"/>
          <w:color w:val="000000" w:themeColor="text1"/>
          <w:sz w:val="36"/>
        </w:rPr>
      </w:pPr>
      <w:bookmarkStart w:id="13" w:name="_Toc496633942"/>
      <w:bookmarkStart w:id="14" w:name="_Toc496637084"/>
      <w:bookmarkStart w:id="15" w:name="_Toc496633943"/>
      <w:bookmarkStart w:id="16" w:name="_Toc496637085"/>
      <w:bookmarkStart w:id="17" w:name="_Toc496633944"/>
      <w:bookmarkStart w:id="18" w:name="_Toc496637086"/>
      <w:bookmarkStart w:id="19" w:name="_Toc496633945"/>
      <w:bookmarkStart w:id="20" w:name="_Toc496637087"/>
      <w:bookmarkStart w:id="21" w:name="_Toc496633946"/>
      <w:bookmarkStart w:id="22" w:name="_Toc496637088"/>
      <w:bookmarkStart w:id="23" w:name="_Toc496633947"/>
      <w:bookmarkStart w:id="24" w:name="_Toc496637089"/>
      <w:bookmarkStart w:id="25" w:name="_Toc324028043"/>
      <w:bookmarkStart w:id="26" w:name="_Toc496637090"/>
      <w:bookmarkEnd w:id="13"/>
      <w:bookmarkEnd w:id="14"/>
      <w:bookmarkEnd w:id="15"/>
      <w:bookmarkEnd w:id="16"/>
      <w:bookmarkEnd w:id="17"/>
      <w:bookmarkEnd w:id="18"/>
      <w:bookmarkEnd w:id="19"/>
      <w:bookmarkEnd w:id="20"/>
      <w:bookmarkEnd w:id="21"/>
      <w:bookmarkEnd w:id="22"/>
      <w:bookmarkEnd w:id="23"/>
      <w:bookmarkEnd w:id="24"/>
      <w:r w:rsidRPr="00906448">
        <w:rPr>
          <w:rFonts w:ascii="微软雅黑" w:eastAsia="微软雅黑" w:hAnsi="微软雅黑"/>
          <w:b w:val="0"/>
          <w:color w:val="000000" w:themeColor="text1"/>
          <w:sz w:val="36"/>
        </w:rPr>
        <w:t>用户</w:t>
      </w:r>
      <w:r w:rsidR="003E0A83" w:rsidRPr="00906448">
        <w:rPr>
          <w:rFonts w:ascii="微软雅黑" w:eastAsia="微软雅黑" w:hAnsi="微软雅黑" w:hint="eastAsia"/>
          <w:b w:val="0"/>
          <w:color w:val="000000" w:themeColor="text1"/>
          <w:sz w:val="36"/>
        </w:rPr>
        <w:t>风控</w:t>
      </w:r>
      <w:r w:rsidR="003E0A83" w:rsidRPr="00906448">
        <w:rPr>
          <w:rFonts w:ascii="微软雅黑" w:eastAsia="微软雅黑" w:hAnsi="微软雅黑"/>
          <w:b w:val="0"/>
          <w:color w:val="000000" w:themeColor="text1"/>
          <w:sz w:val="36"/>
        </w:rPr>
        <w:t>审核</w:t>
      </w:r>
      <w:r w:rsidR="007F7C44" w:rsidRPr="00906448">
        <w:rPr>
          <w:rFonts w:ascii="微软雅黑" w:eastAsia="微软雅黑" w:hAnsi="微软雅黑"/>
          <w:b w:val="0"/>
          <w:color w:val="000000" w:themeColor="text1"/>
          <w:sz w:val="36"/>
        </w:rPr>
        <w:t>（</w:t>
      </w:r>
      <w:r w:rsidR="00E9783A" w:rsidRPr="00906448">
        <w:rPr>
          <w:rFonts w:ascii="微软雅黑" w:eastAsia="微软雅黑" w:hAnsi="微软雅黑"/>
          <w:b w:val="0"/>
          <w:color w:val="000000" w:themeColor="text1"/>
          <w:sz w:val="36"/>
        </w:rPr>
        <w:t>IFA2</w:t>
      </w:r>
      <w:r w:rsidR="007F7C44" w:rsidRPr="00906448">
        <w:rPr>
          <w:rFonts w:ascii="微软雅黑" w:eastAsia="微软雅黑" w:hAnsi="微软雅黑"/>
          <w:b w:val="0"/>
          <w:color w:val="000000" w:themeColor="text1"/>
          <w:sz w:val="36"/>
        </w:rPr>
        <w:t>）</w:t>
      </w:r>
      <w:bookmarkEnd w:id="25"/>
      <w:bookmarkEnd w:id="26"/>
    </w:p>
    <w:p w14:paraId="573F3D7A" w14:textId="25B5F3AE" w:rsidR="006921E6" w:rsidRPr="00906448" w:rsidRDefault="006921E6" w:rsidP="006921E6">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接口说明：</w:t>
      </w:r>
      <w:r w:rsidR="00D545E7" w:rsidRPr="00906448">
        <w:rPr>
          <w:rFonts w:ascii="微软雅黑" w:eastAsia="微软雅黑" w:hAnsi="微软雅黑"/>
          <w:color w:val="000000" w:themeColor="text1"/>
          <w:kern w:val="2"/>
          <w:sz w:val="21"/>
          <w:szCs w:val="21"/>
        </w:rPr>
        <w:t>本接口为</w:t>
      </w:r>
      <w:r w:rsidR="003F4FB7" w:rsidRPr="00906448">
        <w:rPr>
          <w:rFonts w:ascii="微软雅黑" w:eastAsia="微软雅黑" w:hAnsi="微软雅黑" w:hint="eastAsia"/>
          <w:color w:val="000000" w:themeColor="text1"/>
          <w:kern w:val="2"/>
          <w:sz w:val="21"/>
          <w:szCs w:val="21"/>
        </w:rPr>
        <w:t>接收</w:t>
      </w:r>
      <w:r w:rsidR="00D545E7" w:rsidRPr="00906448">
        <w:rPr>
          <w:rFonts w:ascii="微软雅黑" w:eastAsia="微软雅黑" w:hAnsi="微软雅黑"/>
          <w:color w:val="000000" w:themeColor="text1"/>
          <w:kern w:val="2"/>
          <w:sz w:val="21"/>
          <w:szCs w:val="21"/>
        </w:rPr>
        <w:t>渠道提供个人用户在消费场景中的</w:t>
      </w:r>
      <w:r w:rsidR="00431819" w:rsidRPr="00906448">
        <w:rPr>
          <w:rFonts w:ascii="微软雅黑" w:eastAsia="微软雅黑" w:hAnsi="微软雅黑"/>
          <w:color w:val="000000" w:themeColor="text1"/>
          <w:kern w:val="2"/>
          <w:sz w:val="21"/>
          <w:szCs w:val="21"/>
        </w:rPr>
        <w:t>信息</w:t>
      </w:r>
      <w:r w:rsidR="00431819" w:rsidRPr="00906448">
        <w:rPr>
          <w:rFonts w:ascii="微软雅黑" w:eastAsia="微软雅黑" w:hAnsi="微软雅黑" w:hint="eastAsia"/>
          <w:color w:val="000000" w:themeColor="text1"/>
          <w:kern w:val="2"/>
          <w:sz w:val="21"/>
          <w:szCs w:val="21"/>
        </w:rPr>
        <w:t>；</w:t>
      </w:r>
    </w:p>
    <w:p w14:paraId="47E4B827" w14:textId="0DC257A4" w:rsidR="006921E6" w:rsidRPr="00906448" w:rsidRDefault="000A2926" w:rsidP="0008529D">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lastRenderedPageBreak/>
        <w:t>接口业务逻辑</w:t>
      </w:r>
      <w:r w:rsidRPr="00906448">
        <w:rPr>
          <w:rFonts w:ascii="微软雅黑" w:eastAsia="微软雅黑" w:hAnsi="微软雅黑" w:hint="eastAsia"/>
          <w:color w:val="000000" w:themeColor="text1"/>
          <w:kern w:val="2"/>
          <w:sz w:val="21"/>
          <w:szCs w:val="21"/>
        </w:rPr>
        <w:t xml:space="preserve">： </w:t>
      </w:r>
      <w:r w:rsidR="006921E6" w:rsidRPr="00906448">
        <w:rPr>
          <w:rFonts w:ascii="微软雅黑" w:eastAsia="微软雅黑" w:hAnsi="微软雅黑"/>
          <w:color w:val="000000" w:themeColor="text1"/>
          <w:kern w:val="2"/>
          <w:sz w:val="21"/>
          <w:szCs w:val="21"/>
        </w:rPr>
        <w:t>渠道方通过自身的业务入口收集用户基本信息以及业务信息发起风险评估请求，北京银行</w:t>
      </w:r>
      <w:r w:rsidR="00431819" w:rsidRPr="00906448">
        <w:rPr>
          <w:rFonts w:ascii="微软雅黑" w:eastAsia="微软雅黑" w:hAnsi="微软雅黑"/>
          <w:color w:val="000000" w:themeColor="text1"/>
          <w:kern w:val="2"/>
          <w:sz w:val="21"/>
          <w:szCs w:val="21"/>
        </w:rPr>
        <w:t>在接收到用户信息反馈</w:t>
      </w:r>
      <w:r w:rsidR="003F4FB7" w:rsidRPr="00906448">
        <w:rPr>
          <w:rFonts w:ascii="微软雅黑" w:eastAsia="微软雅黑" w:hAnsi="微软雅黑" w:hint="eastAsia"/>
          <w:color w:val="000000" w:themeColor="text1"/>
          <w:kern w:val="2"/>
          <w:sz w:val="21"/>
          <w:szCs w:val="21"/>
        </w:rPr>
        <w:t>是否</w:t>
      </w:r>
      <w:r w:rsidR="00431819" w:rsidRPr="00906448">
        <w:rPr>
          <w:rFonts w:ascii="微软雅黑" w:eastAsia="微软雅黑" w:hAnsi="微软雅黑"/>
          <w:color w:val="000000" w:themeColor="text1"/>
          <w:kern w:val="2"/>
          <w:sz w:val="21"/>
          <w:szCs w:val="21"/>
        </w:rPr>
        <w:t>接收成功</w:t>
      </w:r>
      <w:r w:rsidR="003D7120" w:rsidRPr="00906448">
        <w:rPr>
          <w:rFonts w:ascii="微软雅黑" w:eastAsia="微软雅黑" w:hAnsi="微软雅黑" w:hint="eastAsia"/>
          <w:color w:val="000000" w:themeColor="text1"/>
          <w:kern w:val="2"/>
          <w:sz w:val="21"/>
          <w:szCs w:val="21"/>
        </w:rPr>
        <w:t>，风控审核后异步通知渠道审核结果。</w:t>
      </w:r>
    </w:p>
    <w:p w14:paraId="4E797758" w14:textId="189DBBF2" w:rsidR="006921E6" w:rsidRPr="00906448" w:rsidRDefault="006921E6" w:rsidP="006921E6">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接口调用过程说明：</w:t>
      </w:r>
    </w:p>
    <w:p w14:paraId="66E26BD5" w14:textId="29205DF3" w:rsidR="006921E6" w:rsidRPr="00906448" w:rsidRDefault="006921E6" w:rsidP="0008529D">
      <w:pPr>
        <w:pStyle w:val="a9"/>
        <w:numPr>
          <w:ilvl w:val="0"/>
          <w:numId w:val="23"/>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北京</w:t>
      </w:r>
      <w:r w:rsidR="00431819" w:rsidRPr="00906448">
        <w:rPr>
          <w:rFonts w:ascii="微软雅黑" w:eastAsia="微软雅黑" w:hAnsi="微软雅黑"/>
          <w:color w:val="000000" w:themeColor="text1"/>
          <w:szCs w:val="21"/>
        </w:rPr>
        <w:t>银行收到渠道方发起的用户风控审核请求后</w:t>
      </w:r>
      <w:r w:rsidR="00431819" w:rsidRPr="00906448">
        <w:rPr>
          <w:rFonts w:ascii="微软雅黑" w:eastAsia="微软雅黑" w:hAnsi="微软雅黑" w:hint="eastAsia"/>
          <w:color w:val="000000" w:themeColor="text1"/>
          <w:szCs w:val="21"/>
        </w:rPr>
        <w:t>，</w:t>
      </w:r>
      <w:r w:rsidR="00495D1F" w:rsidRPr="00906448">
        <w:rPr>
          <w:rFonts w:ascii="微软雅黑" w:eastAsia="微软雅黑" w:hAnsi="微软雅黑" w:hint="eastAsia"/>
          <w:color w:val="000000" w:themeColor="text1"/>
          <w:szCs w:val="21"/>
        </w:rPr>
        <w:t>同步返回消息</w:t>
      </w:r>
      <w:r w:rsidR="003F4FB7" w:rsidRPr="00906448">
        <w:rPr>
          <w:rFonts w:ascii="微软雅黑" w:eastAsia="微软雅黑" w:hAnsi="微软雅黑" w:hint="eastAsia"/>
          <w:color w:val="000000" w:themeColor="text1"/>
          <w:szCs w:val="21"/>
        </w:rPr>
        <w:t>是否接收成功</w:t>
      </w:r>
      <w:r w:rsidR="00431819" w:rsidRPr="00906448">
        <w:rPr>
          <w:rFonts w:ascii="微软雅黑" w:eastAsia="微软雅黑" w:hAnsi="微软雅黑" w:hint="eastAsia"/>
          <w:color w:val="000000" w:themeColor="text1"/>
          <w:szCs w:val="21"/>
        </w:rPr>
        <w:t>；</w:t>
      </w:r>
      <w:r w:rsidR="00431819" w:rsidRPr="00906448">
        <w:rPr>
          <w:rFonts w:ascii="微软雅黑" w:eastAsia="微软雅黑" w:hAnsi="微软雅黑"/>
          <w:color w:val="000000" w:themeColor="text1"/>
          <w:szCs w:val="21"/>
        </w:rPr>
        <w:t xml:space="preserve"> </w:t>
      </w:r>
    </w:p>
    <w:p w14:paraId="174FAC2A" w14:textId="3BD4B8BA" w:rsidR="006921E6" w:rsidRPr="00906448" w:rsidRDefault="003F4FB7" w:rsidP="0008529D">
      <w:pPr>
        <w:pStyle w:val="a9"/>
        <w:numPr>
          <w:ilvl w:val="0"/>
          <w:numId w:val="23"/>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信息</w:t>
      </w:r>
      <w:r w:rsidR="00431819" w:rsidRPr="00906448">
        <w:rPr>
          <w:rFonts w:ascii="微软雅黑" w:eastAsia="微软雅黑" w:hAnsi="微软雅黑"/>
          <w:color w:val="000000" w:themeColor="text1"/>
          <w:szCs w:val="21"/>
        </w:rPr>
        <w:t>接收成功北京银行风控平台对用户进行风控审核</w:t>
      </w:r>
      <w:r w:rsidR="00431819" w:rsidRPr="00906448">
        <w:rPr>
          <w:rFonts w:ascii="微软雅黑" w:eastAsia="微软雅黑" w:hAnsi="微软雅黑" w:hint="eastAsia"/>
          <w:color w:val="000000" w:themeColor="text1"/>
          <w:szCs w:val="21"/>
        </w:rPr>
        <w:t>，</w:t>
      </w:r>
      <w:r w:rsidR="00431819" w:rsidRPr="00906448">
        <w:rPr>
          <w:rFonts w:ascii="微软雅黑" w:eastAsia="微软雅黑" w:hAnsi="微软雅黑"/>
          <w:color w:val="000000" w:themeColor="text1"/>
          <w:szCs w:val="21"/>
        </w:rPr>
        <w:t>接收失败</w:t>
      </w:r>
      <w:r w:rsidRPr="00906448">
        <w:rPr>
          <w:rFonts w:ascii="微软雅黑" w:eastAsia="微软雅黑" w:hAnsi="微软雅黑" w:hint="eastAsia"/>
          <w:color w:val="000000" w:themeColor="text1"/>
          <w:szCs w:val="21"/>
        </w:rPr>
        <w:t>则通知渠道失败；</w:t>
      </w:r>
    </w:p>
    <w:p w14:paraId="2F745166" w14:textId="55402E10" w:rsidR="00495D1F" w:rsidRPr="00906448" w:rsidRDefault="00495D1F" w:rsidP="0008529D">
      <w:pPr>
        <w:pStyle w:val="a9"/>
        <w:numPr>
          <w:ilvl w:val="0"/>
          <w:numId w:val="23"/>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北京银行异步对用户完成风控审核后，调用IFA3-1异步接口通知审核结果</w:t>
      </w:r>
    </w:p>
    <w:p w14:paraId="1D3353FA" w14:textId="7C0C4E5A" w:rsidR="00960CD6" w:rsidRPr="00906448" w:rsidRDefault="00230322"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 xml:space="preserve">URL: </w:t>
      </w:r>
      <w:r w:rsidR="00634223" w:rsidRPr="00906448">
        <w:rPr>
          <w:rFonts w:ascii="微软雅黑" w:eastAsia="微软雅黑" w:hAnsi="微软雅黑"/>
          <w:color w:val="000000" w:themeColor="text1"/>
          <w:szCs w:val="21"/>
        </w:rPr>
        <w:t>/auditUser</w:t>
      </w:r>
    </w:p>
    <w:p w14:paraId="79220911" w14:textId="77777777" w:rsidR="00DA02E1" w:rsidRPr="00906448" w:rsidRDefault="00DA02E1"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请求方：渠道</w:t>
      </w:r>
    </w:p>
    <w:p w14:paraId="29C2BC8D" w14:textId="0F52C179" w:rsidR="00DA02E1" w:rsidRPr="00906448" w:rsidRDefault="00DA02E1"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接收方：</w:t>
      </w:r>
      <w:r w:rsidR="000541DC" w:rsidRPr="00906448">
        <w:rPr>
          <w:rFonts w:ascii="微软雅黑" w:eastAsia="微软雅黑" w:hAnsi="微软雅黑"/>
          <w:color w:val="000000" w:themeColor="text1"/>
          <w:szCs w:val="21"/>
        </w:rPr>
        <w:t>北京银行风控平台</w:t>
      </w:r>
    </w:p>
    <w:p w14:paraId="413714B4" w14:textId="4032F4CE" w:rsidR="00DA02E1" w:rsidRPr="00906448" w:rsidRDefault="00DA02E1"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逻辑依赖：</w:t>
      </w:r>
      <w:r w:rsidR="00C142B8" w:rsidRPr="00906448">
        <w:rPr>
          <w:rFonts w:ascii="微软雅黑" w:eastAsia="微软雅黑" w:hAnsi="微软雅黑"/>
          <w:color w:val="000000" w:themeColor="text1"/>
          <w:szCs w:val="21"/>
        </w:rPr>
        <w:t>IFA1</w:t>
      </w:r>
      <w:r w:rsidRPr="00906448">
        <w:rPr>
          <w:rFonts w:ascii="微软雅黑" w:eastAsia="微软雅黑" w:hAnsi="微软雅黑"/>
          <w:color w:val="000000" w:themeColor="text1"/>
          <w:szCs w:val="21"/>
        </w:rPr>
        <w:t>返回成功</w:t>
      </w:r>
    </w:p>
    <w:p w14:paraId="55294DD9" w14:textId="77777777" w:rsidR="00960CD6" w:rsidRPr="00906448" w:rsidRDefault="00230322"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07577694" w14:textId="3C6EDCF5" w:rsidR="00960CD6" w:rsidRPr="00906448" w:rsidRDefault="00230322" w:rsidP="0099324E">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416CC8C2" w14:textId="5EC7D3D6" w:rsidR="00960CD6" w:rsidRPr="00906448" w:rsidRDefault="00230322"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请求参数</w:t>
      </w:r>
      <w:r w:rsidR="00E11CB8" w:rsidRPr="00906448">
        <w:rPr>
          <w:rFonts w:ascii="微软雅黑" w:eastAsia="微软雅黑" w:hAnsi="微软雅黑" w:hint="eastAsia"/>
          <w:color w:val="000000" w:themeColor="text1"/>
          <w:szCs w:val="21"/>
        </w:rPr>
        <w:t>-</w:t>
      </w:r>
      <w:r w:rsidR="00E11CB8" w:rsidRPr="00906448">
        <w:rPr>
          <w:rFonts w:ascii="微软雅黑" w:eastAsia="微软雅黑" w:hAnsi="微软雅黑"/>
          <w:color w:val="000000" w:themeColor="text1"/>
          <w:szCs w:val="21"/>
        </w:rPr>
        <w:t>通用基础信息</w:t>
      </w:r>
    </w:p>
    <w:tbl>
      <w:tblPr>
        <w:tblW w:w="8274" w:type="dxa"/>
        <w:tblInd w:w="118" w:type="dxa"/>
        <w:tblLook w:val="04A0" w:firstRow="1" w:lastRow="0" w:firstColumn="1" w:lastColumn="0" w:noHBand="0" w:noVBand="1"/>
      </w:tblPr>
      <w:tblGrid>
        <w:gridCol w:w="2460"/>
        <w:gridCol w:w="1392"/>
        <w:gridCol w:w="2027"/>
        <w:gridCol w:w="2395"/>
      </w:tblGrid>
      <w:tr w:rsidR="00906448" w:rsidRPr="00906448" w14:paraId="47920E9C" w14:textId="77777777" w:rsidTr="001D4CD4">
        <w:trPr>
          <w:trHeight w:val="278"/>
        </w:trPr>
        <w:tc>
          <w:tcPr>
            <w:tcW w:w="21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4293B56"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524" w:type="dxa"/>
            <w:tcBorders>
              <w:top w:val="single" w:sz="8" w:space="0" w:color="000000"/>
              <w:left w:val="nil"/>
              <w:bottom w:val="single" w:sz="8" w:space="0" w:color="000000"/>
              <w:right w:val="single" w:sz="8" w:space="0" w:color="000000"/>
            </w:tcBorders>
            <w:shd w:val="clear" w:color="auto" w:fill="auto"/>
            <w:vAlign w:val="center"/>
            <w:hideMark/>
          </w:tcPr>
          <w:p w14:paraId="2CD6317A"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2155" w:type="dxa"/>
            <w:tcBorders>
              <w:top w:val="single" w:sz="8" w:space="0" w:color="000000"/>
              <w:left w:val="nil"/>
              <w:bottom w:val="single" w:sz="8" w:space="0" w:color="000000"/>
              <w:right w:val="single" w:sz="8" w:space="0" w:color="000000"/>
            </w:tcBorders>
            <w:shd w:val="clear" w:color="auto" w:fill="auto"/>
            <w:vAlign w:val="center"/>
            <w:hideMark/>
          </w:tcPr>
          <w:p w14:paraId="3034E9FE"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15" w:type="dxa"/>
            <w:tcBorders>
              <w:top w:val="single" w:sz="8" w:space="0" w:color="000000"/>
              <w:left w:val="nil"/>
              <w:bottom w:val="single" w:sz="8" w:space="0" w:color="000000"/>
              <w:right w:val="single" w:sz="8" w:space="0" w:color="000000"/>
            </w:tcBorders>
            <w:shd w:val="clear" w:color="auto" w:fill="auto"/>
            <w:vAlign w:val="center"/>
            <w:hideMark/>
          </w:tcPr>
          <w:p w14:paraId="7901727D"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906448" w:rsidRPr="00906448" w14:paraId="0E5BD714"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49475169"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accessToken</w:t>
            </w:r>
          </w:p>
        </w:tc>
        <w:tc>
          <w:tcPr>
            <w:tcW w:w="1524" w:type="dxa"/>
            <w:tcBorders>
              <w:top w:val="nil"/>
              <w:left w:val="nil"/>
              <w:bottom w:val="single" w:sz="8" w:space="0" w:color="000000"/>
              <w:right w:val="single" w:sz="8" w:space="0" w:color="000000"/>
            </w:tcBorders>
            <w:shd w:val="clear" w:color="auto" w:fill="auto"/>
            <w:vAlign w:val="center"/>
            <w:hideMark/>
          </w:tcPr>
          <w:p w14:paraId="500B01B6"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514D716B"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2304E898"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访问令牌，登录成功后获取得到</w:t>
            </w:r>
          </w:p>
        </w:tc>
      </w:tr>
      <w:tr w:rsidR="00906448" w:rsidRPr="00906448" w14:paraId="6D336C3C"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7456D528"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timestamp</w:t>
            </w:r>
          </w:p>
        </w:tc>
        <w:tc>
          <w:tcPr>
            <w:tcW w:w="1524" w:type="dxa"/>
            <w:tcBorders>
              <w:top w:val="nil"/>
              <w:left w:val="nil"/>
              <w:bottom w:val="single" w:sz="8" w:space="0" w:color="000000"/>
              <w:right w:val="single" w:sz="8" w:space="0" w:color="000000"/>
            </w:tcBorders>
            <w:shd w:val="clear" w:color="auto" w:fill="auto"/>
            <w:vAlign w:val="center"/>
            <w:hideMark/>
          </w:tcPr>
          <w:p w14:paraId="423C56E4"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1FDE504E"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2EBB9442" w14:textId="2D0A3F1A"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时间戳，格式为</w:t>
            </w:r>
            <w:r w:rsidR="000E6933" w:rsidRPr="00906448">
              <w:rPr>
                <w:rFonts w:ascii="微软雅黑" w:eastAsia="微软雅黑" w:hAnsi="微软雅黑"/>
                <w:color w:val="000000" w:themeColor="text1"/>
                <w:kern w:val="2"/>
                <w:sz w:val="21"/>
                <w:szCs w:val="21"/>
              </w:rPr>
              <w:t>yyyyMMddHHmmss</w:t>
            </w:r>
          </w:p>
        </w:tc>
      </w:tr>
      <w:tr w:rsidR="00906448" w:rsidRPr="00906448" w14:paraId="2A01BA96"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68CC25D7"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orderNo</w:t>
            </w:r>
          </w:p>
        </w:tc>
        <w:tc>
          <w:tcPr>
            <w:tcW w:w="1524" w:type="dxa"/>
            <w:tcBorders>
              <w:top w:val="nil"/>
              <w:left w:val="nil"/>
              <w:bottom w:val="single" w:sz="8" w:space="0" w:color="000000"/>
              <w:right w:val="single" w:sz="8" w:space="0" w:color="000000"/>
            </w:tcBorders>
            <w:shd w:val="clear" w:color="auto" w:fill="auto"/>
            <w:vAlign w:val="center"/>
            <w:hideMark/>
          </w:tcPr>
          <w:p w14:paraId="7AD4A69B"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4B089207"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22D6EAFD" w14:textId="1708229D"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订单号</w:t>
            </w:r>
            <w:r w:rsidR="000A38D7" w:rsidRPr="00906448">
              <w:rPr>
                <w:rFonts w:ascii="微软雅黑" w:eastAsia="微软雅黑" w:hAnsi="微软雅黑" w:cs="宋体" w:hint="eastAsia"/>
                <w:color w:val="000000" w:themeColor="text1"/>
                <w:szCs w:val="21"/>
              </w:rPr>
              <w:t>（位数不能超过128位）</w:t>
            </w:r>
          </w:p>
        </w:tc>
      </w:tr>
      <w:tr w:rsidR="00906448" w:rsidRPr="00906448" w14:paraId="133416B3"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F5FDBB2" w14:textId="5093A8CB" w:rsidR="00E11CB8" w:rsidRPr="00906448" w:rsidRDefault="00E11CB8" w:rsidP="00F024E3">
            <w:pPr>
              <w:spacing w:line="360" w:lineRule="auto"/>
              <w:rPr>
                <w:rFonts w:ascii="微软雅黑" w:eastAsia="微软雅黑" w:hAnsi="微软雅黑"/>
                <w:color w:val="000000" w:themeColor="text1"/>
                <w:szCs w:val="21"/>
              </w:rPr>
            </w:pPr>
            <w:bookmarkStart w:id="27" w:name="RANGE!A5"/>
            <w:r w:rsidRPr="00906448">
              <w:rPr>
                <w:rFonts w:ascii="微软雅黑" w:eastAsia="微软雅黑" w:hAnsi="微软雅黑"/>
                <w:color w:val="000000" w:themeColor="text1"/>
                <w:szCs w:val="21"/>
              </w:rPr>
              <w:lastRenderedPageBreak/>
              <w:t>channelId</w:t>
            </w:r>
            <w:bookmarkEnd w:id="27"/>
          </w:p>
        </w:tc>
        <w:tc>
          <w:tcPr>
            <w:tcW w:w="1524" w:type="dxa"/>
            <w:tcBorders>
              <w:top w:val="nil"/>
              <w:left w:val="nil"/>
              <w:bottom w:val="single" w:sz="8" w:space="0" w:color="000000"/>
              <w:right w:val="single" w:sz="8" w:space="0" w:color="000000"/>
            </w:tcBorders>
            <w:shd w:val="clear" w:color="auto" w:fill="auto"/>
            <w:vAlign w:val="center"/>
            <w:hideMark/>
          </w:tcPr>
          <w:p w14:paraId="3B7BEEEA"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1C896A24"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5EB9A677" w14:textId="2F842DE6"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渠道</w:t>
            </w:r>
            <w:r w:rsidRPr="00906448">
              <w:rPr>
                <w:rFonts w:ascii="微软雅黑" w:eastAsia="微软雅黑" w:hAnsi="微软雅黑"/>
                <w:color w:val="000000" w:themeColor="text1"/>
                <w:szCs w:val="21"/>
              </w:rPr>
              <w:t>id</w:t>
            </w:r>
            <w:r w:rsidR="004221E3" w:rsidRPr="00906448">
              <w:rPr>
                <w:rFonts w:ascii="微软雅黑" w:eastAsia="微软雅黑" w:hAnsi="微软雅黑" w:hint="eastAsia"/>
                <w:color w:val="000000" w:themeColor="text1"/>
                <w:szCs w:val="21"/>
              </w:rPr>
              <w:t>（渠道</w:t>
            </w:r>
            <w:r w:rsidR="004221E3" w:rsidRPr="00906448">
              <w:rPr>
                <w:rFonts w:ascii="微软雅黑" w:eastAsia="微软雅黑" w:hAnsi="微软雅黑"/>
                <w:color w:val="000000" w:themeColor="text1"/>
                <w:szCs w:val="21"/>
              </w:rPr>
              <w:t>ID</w:t>
            </w:r>
            <w:r w:rsidR="004221E3" w:rsidRPr="00906448">
              <w:rPr>
                <w:rFonts w:ascii="微软雅黑" w:eastAsia="微软雅黑" w:hAnsi="微软雅黑" w:hint="eastAsia"/>
                <w:color w:val="000000" w:themeColor="text1"/>
                <w:szCs w:val="21"/>
              </w:rPr>
              <w:t>由</w:t>
            </w:r>
            <w:r w:rsidR="004221E3" w:rsidRPr="00906448">
              <w:rPr>
                <w:rFonts w:ascii="微软雅黑" w:eastAsia="微软雅黑" w:hAnsi="微软雅黑"/>
                <w:color w:val="000000" w:themeColor="text1"/>
                <w:szCs w:val="21"/>
              </w:rPr>
              <w:t>北京银行上海分行统一分配</w:t>
            </w:r>
            <w:r w:rsidR="004221E3" w:rsidRPr="00906448">
              <w:rPr>
                <w:rFonts w:ascii="微软雅黑" w:eastAsia="微软雅黑" w:hAnsi="微软雅黑" w:hint="eastAsia"/>
                <w:color w:val="000000" w:themeColor="text1"/>
                <w:szCs w:val="21"/>
              </w:rPr>
              <w:t>）</w:t>
            </w:r>
          </w:p>
        </w:tc>
      </w:tr>
      <w:tr w:rsidR="00906448" w:rsidRPr="00906448" w14:paraId="1F2FD8AC"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505780FB" w14:textId="31EA32D1" w:rsidR="00E11CB8" w:rsidRPr="00906448" w:rsidRDefault="003C5D2F"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dealerName</w:t>
            </w:r>
          </w:p>
        </w:tc>
        <w:tc>
          <w:tcPr>
            <w:tcW w:w="1524" w:type="dxa"/>
            <w:tcBorders>
              <w:top w:val="nil"/>
              <w:left w:val="nil"/>
              <w:bottom w:val="single" w:sz="8" w:space="0" w:color="000000"/>
              <w:right w:val="single" w:sz="8" w:space="0" w:color="000000"/>
            </w:tcBorders>
            <w:shd w:val="clear" w:color="auto" w:fill="auto"/>
            <w:vAlign w:val="center"/>
            <w:hideMark/>
          </w:tcPr>
          <w:p w14:paraId="47FC009D" w14:textId="474EE60A" w:rsidR="00E11CB8" w:rsidRPr="00906448" w:rsidRDefault="00921CE6"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29B0624D"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6EB7E096" w14:textId="1CC9D3E6" w:rsidR="00FE3997"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经销商</w:t>
            </w:r>
            <w:r w:rsidR="003C5D2F" w:rsidRPr="00906448">
              <w:rPr>
                <w:rFonts w:ascii="微软雅黑" w:eastAsia="微软雅黑" w:hAnsi="微软雅黑"/>
                <w:color w:val="000000" w:themeColor="text1"/>
                <w:szCs w:val="21"/>
              </w:rPr>
              <w:t>名称</w:t>
            </w:r>
          </w:p>
        </w:tc>
      </w:tr>
      <w:tr w:rsidR="00906448" w:rsidRPr="00906448" w14:paraId="2792731E"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04170F7B" w14:textId="3C7594B8" w:rsidR="001A1087" w:rsidRPr="00906448" w:rsidRDefault="001A1087"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documentType</w:t>
            </w:r>
          </w:p>
        </w:tc>
        <w:tc>
          <w:tcPr>
            <w:tcW w:w="1524" w:type="dxa"/>
            <w:tcBorders>
              <w:top w:val="nil"/>
              <w:left w:val="nil"/>
              <w:bottom w:val="single" w:sz="8" w:space="0" w:color="000000"/>
              <w:right w:val="single" w:sz="8" w:space="0" w:color="000000"/>
            </w:tcBorders>
            <w:shd w:val="clear" w:color="auto" w:fill="auto"/>
            <w:vAlign w:val="center"/>
          </w:tcPr>
          <w:p w14:paraId="03B9A31A" w14:textId="36D4EE98" w:rsidR="001A1087" w:rsidRPr="00906448" w:rsidRDefault="001A1087"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tcPr>
          <w:p w14:paraId="03B2BF84" w14:textId="2F21981A" w:rsidR="001A1087" w:rsidRPr="00906448" w:rsidRDefault="001A1087"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tcPr>
          <w:p w14:paraId="7B69DEBA" w14:textId="3DA9F0B5" w:rsidR="001A1087" w:rsidRPr="00906448" w:rsidRDefault="001A1087"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证件类型，默认0-身份证</w:t>
            </w:r>
          </w:p>
        </w:tc>
      </w:tr>
      <w:tr w:rsidR="00906448" w:rsidRPr="00906448" w14:paraId="15771553"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099813D5"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idNo</w:t>
            </w:r>
          </w:p>
        </w:tc>
        <w:tc>
          <w:tcPr>
            <w:tcW w:w="1524" w:type="dxa"/>
            <w:tcBorders>
              <w:top w:val="nil"/>
              <w:left w:val="nil"/>
              <w:bottom w:val="single" w:sz="8" w:space="0" w:color="000000"/>
              <w:right w:val="single" w:sz="8" w:space="0" w:color="000000"/>
            </w:tcBorders>
            <w:shd w:val="clear" w:color="auto" w:fill="auto"/>
            <w:vAlign w:val="center"/>
            <w:hideMark/>
          </w:tcPr>
          <w:p w14:paraId="2A3D8196"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14A11B9B"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0000A8B0"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申请人身份证号</w:t>
            </w:r>
          </w:p>
          <w:p w14:paraId="03ACC10F" w14:textId="4888E9A7" w:rsidR="00827EB3" w:rsidRPr="00906448" w:rsidRDefault="00827EB3" w:rsidP="000A38D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（位数：</w:t>
            </w:r>
            <w:r w:rsidR="000A38D7" w:rsidRPr="00906448">
              <w:rPr>
                <w:rFonts w:ascii="微软雅黑" w:eastAsia="微软雅黑" w:hAnsi="微软雅黑" w:cs="宋体" w:hint="eastAsia"/>
                <w:color w:val="000000" w:themeColor="text1"/>
                <w:szCs w:val="21"/>
              </w:rPr>
              <w:t xml:space="preserve"> </w:t>
            </w:r>
            <w:r w:rsidR="000A38D7" w:rsidRPr="00906448">
              <w:rPr>
                <w:rFonts w:ascii="微软雅黑" w:eastAsia="微软雅黑" w:hAnsi="微软雅黑" w:cs="宋体"/>
                <w:color w:val="000000" w:themeColor="text1"/>
                <w:szCs w:val="21"/>
              </w:rPr>
              <w:t>1</w:t>
            </w:r>
            <w:r w:rsidRPr="00906448">
              <w:rPr>
                <w:rFonts w:ascii="微软雅黑" w:eastAsia="微软雅黑" w:hAnsi="微软雅黑" w:cs="宋体"/>
                <w:color w:val="000000" w:themeColor="text1"/>
                <w:szCs w:val="21"/>
              </w:rPr>
              <w:t>8位</w:t>
            </w:r>
            <w:r w:rsidRPr="00906448">
              <w:rPr>
                <w:rFonts w:ascii="微软雅黑" w:eastAsia="微软雅黑" w:hAnsi="微软雅黑" w:cs="宋体" w:hint="eastAsia"/>
                <w:color w:val="000000" w:themeColor="text1"/>
                <w:szCs w:val="21"/>
              </w:rPr>
              <w:t>）</w:t>
            </w:r>
          </w:p>
        </w:tc>
      </w:tr>
      <w:tr w:rsidR="00906448" w:rsidRPr="00906448" w14:paraId="092090C2"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479BF76"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name</w:t>
            </w:r>
          </w:p>
        </w:tc>
        <w:tc>
          <w:tcPr>
            <w:tcW w:w="1524" w:type="dxa"/>
            <w:tcBorders>
              <w:top w:val="nil"/>
              <w:left w:val="nil"/>
              <w:bottom w:val="single" w:sz="8" w:space="0" w:color="000000"/>
              <w:right w:val="single" w:sz="8" w:space="0" w:color="000000"/>
            </w:tcBorders>
            <w:shd w:val="clear" w:color="auto" w:fill="auto"/>
            <w:vAlign w:val="center"/>
            <w:hideMark/>
          </w:tcPr>
          <w:p w14:paraId="1DB2CF16"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6FBF41D3"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174D3CC2"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申请人姓名</w:t>
            </w:r>
          </w:p>
        </w:tc>
      </w:tr>
      <w:tr w:rsidR="00906448" w:rsidRPr="00906448" w14:paraId="5D261577"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415E1162"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bankCard</w:t>
            </w:r>
          </w:p>
        </w:tc>
        <w:tc>
          <w:tcPr>
            <w:tcW w:w="1524" w:type="dxa"/>
            <w:tcBorders>
              <w:top w:val="nil"/>
              <w:left w:val="nil"/>
              <w:bottom w:val="single" w:sz="8" w:space="0" w:color="000000"/>
              <w:right w:val="single" w:sz="8" w:space="0" w:color="000000"/>
            </w:tcBorders>
            <w:shd w:val="clear" w:color="auto" w:fill="auto"/>
            <w:vAlign w:val="center"/>
            <w:hideMark/>
          </w:tcPr>
          <w:p w14:paraId="50CDAB33" w14:textId="19E86DE1" w:rsidR="00E11CB8" w:rsidRPr="00906448" w:rsidRDefault="00B54D05" w:rsidP="00F024E3">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7D2DB21E"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1605B9EC"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申请人银行卡信息</w:t>
            </w:r>
            <w:r w:rsidRPr="00906448">
              <w:rPr>
                <w:rFonts w:ascii="微软雅黑" w:eastAsia="微软雅黑" w:hAnsi="微软雅黑"/>
                <w:color w:val="000000" w:themeColor="text1"/>
                <w:szCs w:val="21"/>
              </w:rPr>
              <w:t>(</w:t>
            </w:r>
            <w:r w:rsidRPr="00906448">
              <w:rPr>
                <w:rFonts w:ascii="微软雅黑" w:eastAsia="微软雅黑" w:hAnsi="微软雅黑" w:cs="宋体" w:hint="eastAsia"/>
                <w:color w:val="000000" w:themeColor="text1"/>
                <w:szCs w:val="21"/>
              </w:rPr>
              <w:t>优先常用信用卡</w:t>
            </w:r>
            <w:r w:rsidRPr="00906448">
              <w:rPr>
                <w:rFonts w:ascii="微软雅黑" w:eastAsia="微软雅黑" w:hAnsi="微软雅黑"/>
                <w:color w:val="000000" w:themeColor="text1"/>
                <w:szCs w:val="21"/>
              </w:rPr>
              <w:t>)</w:t>
            </w:r>
          </w:p>
          <w:p w14:paraId="5D172CFF" w14:textId="5F9282EF" w:rsidR="00074DC9" w:rsidRPr="00906448" w:rsidRDefault="00074DC9"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（位数15-</w:t>
            </w:r>
            <w:r w:rsidRPr="00906448">
              <w:rPr>
                <w:rFonts w:ascii="微软雅黑" w:eastAsia="微软雅黑" w:hAnsi="微软雅黑"/>
                <w:color w:val="000000" w:themeColor="text1"/>
                <w:szCs w:val="21"/>
              </w:rPr>
              <w:t>21位</w:t>
            </w:r>
            <w:r w:rsidRPr="00906448">
              <w:rPr>
                <w:rFonts w:ascii="微软雅黑" w:eastAsia="微软雅黑" w:hAnsi="微软雅黑" w:hint="eastAsia"/>
                <w:color w:val="000000" w:themeColor="text1"/>
                <w:szCs w:val="21"/>
              </w:rPr>
              <w:t>）</w:t>
            </w:r>
          </w:p>
        </w:tc>
      </w:tr>
      <w:tr w:rsidR="00906448" w:rsidRPr="00906448" w14:paraId="6F9A76CC" w14:textId="77777777" w:rsidTr="001D4CD4">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912667A"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mobile</w:t>
            </w:r>
          </w:p>
        </w:tc>
        <w:tc>
          <w:tcPr>
            <w:tcW w:w="1524" w:type="dxa"/>
            <w:tcBorders>
              <w:top w:val="nil"/>
              <w:left w:val="nil"/>
              <w:bottom w:val="single" w:sz="8" w:space="0" w:color="000000"/>
              <w:right w:val="single" w:sz="8" w:space="0" w:color="000000"/>
            </w:tcBorders>
            <w:shd w:val="clear" w:color="auto" w:fill="auto"/>
            <w:vAlign w:val="center"/>
            <w:hideMark/>
          </w:tcPr>
          <w:p w14:paraId="71F20D8A"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6DFE6250"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530E8894" w14:textId="16CE69D1" w:rsidR="00E11CB8" w:rsidRPr="00906448" w:rsidRDefault="00106727"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申请人手机号码</w:t>
            </w:r>
            <w:r w:rsidR="00E11CB8" w:rsidRPr="00906448">
              <w:rPr>
                <w:rFonts w:ascii="微软雅黑" w:eastAsia="微软雅黑" w:hAnsi="微软雅黑"/>
                <w:color w:val="000000" w:themeColor="text1"/>
                <w:szCs w:val="21"/>
              </w:rPr>
              <w:t>(</w:t>
            </w:r>
            <w:r w:rsidR="00E11CB8" w:rsidRPr="00906448">
              <w:rPr>
                <w:rFonts w:ascii="微软雅黑" w:eastAsia="微软雅黑" w:hAnsi="微软雅黑" w:cs="宋体" w:hint="eastAsia"/>
                <w:color w:val="000000" w:themeColor="text1"/>
                <w:szCs w:val="21"/>
              </w:rPr>
              <w:t>不支持虚拟运营商号段</w:t>
            </w:r>
            <w:r w:rsidRPr="00906448">
              <w:rPr>
                <w:rFonts w:ascii="微软雅黑" w:eastAsia="微软雅黑" w:hAnsi="微软雅黑" w:cs="宋体" w:hint="eastAsia"/>
                <w:color w:val="000000" w:themeColor="text1"/>
                <w:szCs w:val="21"/>
              </w:rPr>
              <w:t>，最好是银行预留手机号码</w:t>
            </w:r>
            <w:r w:rsidR="00E11CB8" w:rsidRPr="00906448">
              <w:rPr>
                <w:rFonts w:ascii="微软雅黑" w:eastAsia="微软雅黑" w:hAnsi="微软雅黑"/>
                <w:color w:val="000000" w:themeColor="text1"/>
                <w:szCs w:val="21"/>
              </w:rPr>
              <w:t>)</w:t>
            </w:r>
          </w:p>
        </w:tc>
      </w:tr>
      <w:tr w:rsidR="00906448" w:rsidRPr="00906448" w14:paraId="7C96D2EC"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3CC5291"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loanBankCode</w:t>
            </w:r>
          </w:p>
        </w:tc>
        <w:tc>
          <w:tcPr>
            <w:tcW w:w="1524" w:type="dxa"/>
            <w:tcBorders>
              <w:top w:val="nil"/>
              <w:left w:val="nil"/>
              <w:bottom w:val="single" w:sz="8" w:space="0" w:color="000000"/>
              <w:right w:val="single" w:sz="8" w:space="0" w:color="000000"/>
            </w:tcBorders>
            <w:shd w:val="clear" w:color="auto" w:fill="auto"/>
            <w:vAlign w:val="center"/>
            <w:hideMark/>
          </w:tcPr>
          <w:p w14:paraId="2088523B"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28C754D6"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30842D13"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贷款银行编号：</w:t>
            </w:r>
            <w:r w:rsidRPr="00906448">
              <w:rPr>
                <w:rFonts w:ascii="微软雅黑" w:eastAsia="微软雅黑" w:hAnsi="微软雅黑"/>
                <w:color w:val="000000" w:themeColor="text1"/>
                <w:szCs w:val="21"/>
              </w:rPr>
              <w:t xml:space="preserve"> bob_sh-</w:t>
            </w:r>
            <w:r w:rsidRPr="00906448">
              <w:rPr>
                <w:rFonts w:ascii="微软雅黑" w:eastAsia="微软雅黑" w:hAnsi="微软雅黑" w:cs="宋体" w:hint="eastAsia"/>
                <w:color w:val="000000" w:themeColor="text1"/>
                <w:szCs w:val="21"/>
              </w:rPr>
              <w:t>北京银行，</w:t>
            </w:r>
            <w:r w:rsidRPr="00906448">
              <w:rPr>
                <w:rFonts w:ascii="微软雅黑" w:eastAsia="微软雅黑" w:hAnsi="微软雅黑"/>
                <w:color w:val="000000" w:themeColor="text1"/>
                <w:szCs w:val="21"/>
              </w:rPr>
              <w:t>other-</w:t>
            </w:r>
            <w:r w:rsidRPr="00906448">
              <w:rPr>
                <w:rFonts w:ascii="微软雅黑" w:eastAsia="微软雅黑" w:hAnsi="微软雅黑" w:cs="宋体" w:hint="eastAsia"/>
                <w:color w:val="000000" w:themeColor="text1"/>
                <w:szCs w:val="21"/>
              </w:rPr>
              <w:t>其他</w:t>
            </w:r>
          </w:p>
          <w:p w14:paraId="020E6073" w14:textId="712A806C" w:rsidR="00FD4F9C" w:rsidRPr="00906448" w:rsidRDefault="00FD4F9C"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（位数：11位）</w:t>
            </w:r>
          </w:p>
        </w:tc>
      </w:tr>
      <w:tr w:rsidR="00906448" w:rsidRPr="00906448" w14:paraId="24729859"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41269BF3"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gender</w:t>
            </w:r>
          </w:p>
        </w:tc>
        <w:tc>
          <w:tcPr>
            <w:tcW w:w="1524" w:type="dxa"/>
            <w:tcBorders>
              <w:top w:val="nil"/>
              <w:left w:val="nil"/>
              <w:bottom w:val="single" w:sz="8" w:space="0" w:color="000000"/>
              <w:right w:val="single" w:sz="8" w:space="0" w:color="000000"/>
            </w:tcBorders>
            <w:shd w:val="clear" w:color="auto" w:fill="auto"/>
            <w:vAlign w:val="center"/>
            <w:hideMark/>
          </w:tcPr>
          <w:p w14:paraId="01399F8F" w14:textId="47600130" w:rsidR="00E11CB8" w:rsidRPr="00906448" w:rsidRDefault="00BF0A9E"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1AAAE21B"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28B0DF48"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申请人性别：</w:t>
            </w:r>
            <w:r w:rsidRPr="00906448">
              <w:rPr>
                <w:rFonts w:ascii="微软雅黑" w:eastAsia="微软雅黑" w:hAnsi="微软雅黑"/>
                <w:color w:val="000000" w:themeColor="text1"/>
                <w:szCs w:val="21"/>
              </w:rPr>
              <w:t>1-</w:t>
            </w:r>
            <w:r w:rsidRPr="00906448">
              <w:rPr>
                <w:rFonts w:ascii="微软雅黑" w:eastAsia="微软雅黑" w:hAnsi="微软雅黑" w:cs="宋体" w:hint="eastAsia"/>
                <w:color w:val="000000" w:themeColor="text1"/>
                <w:szCs w:val="21"/>
              </w:rPr>
              <w:t>男，</w:t>
            </w:r>
            <w:r w:rsidRPr="00906448">
              <w:rPr>
                <w:rFonts w:ascii="微软雅黑" w:eastAsia="微软雅黑" w:hAnsi="微软雅黑"/>
                <w:color w:val="000000" w:themeColor="text1"/>
                <w:szCs w:val="21"/>
              </w:rPr>
              <w:t>0-</w:t>
            </w:r>
            <w:r w:rsidRPr="00906448">
              <w:rPr>
                <w:rFonts w:ascii="微软雅黑" w:eastAsia="微软雅黑" w:hAnsi="微软雅黑" w:cs="宋体" w:hint="eastAsia"/>
                <w:color w:val="000000" w:themeColor="text1"/>
                <w:szCs w:val="21"/>
              </w:rPr>
              <w:t>女</w:t>
            </w:r>
          </w:p>
        </w:tc>
      </w:tr>
      <w:tr w:rsidR="00906448" w:rsidRPr="00906448" w14:paraId="0D4045BE"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5B4B5F97"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age</w:t>
            </w:r>
          </w:p>
        </w:tc>
        <w:tc>
          <w:tcPr>
            <w:tcW w:w="1524" w:type="dxa"/>
            <w:tcBorders>
              <w:top w:val="nil"/>
              <w:left w:val="nil"/>
              <w:bottom w:val="single" w:sz="8" w:space="0" w:color="000000"/>
              <w:right w:val="single" w:sz="8" w:space="0" w:color="000000"/>
            </w:tcBorders>
            <w:shd w:val="clear" w:color="auto" w:fill="auto"/>
            <w:vAlign w:val="center"/>
            <w:hideMark/>
          </w:tcPr>
          <w:p w14:paraId="759F1076" w14:textId="049A1098" w:rsidR="00E11CB8" w:rsidRPr="00906448" w:rsidRDefault="00BF0A9E"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724776E6"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3AA95575"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申请人年龄</w:t>
            </w:r>
            <w:r w:rsidRPr="00906448">
              <w:rPr>
                <w:rFonts w:ascii="微软雅黑" w:eastAsia="微软雅黑" w:hAnsi="微软雅黑"/>
                <w:color w:val="000000" w:themeColor="text1"/>
                <w:szCs w:val="21"/>
              </w:rPr>
              <w:t>(18-60</w:t>
            </w:r>
            <w:r w:rsidRPr="00906448">
              <w:rPr>
                <w:rFonts w:ascii="微软雅黑" w:eastAsia="微软雅黑" w:hAnsi="微软雅黑" w:cs="宋体" w:hint="eastAsia"/>
                <w:color w:val="000000" w:themeColor="text1"/>
                <w:szCs w:val="21"/>
              </w:rPr>
              <w:t>岁</w:t>
            </w:r>
            <w:r w:rsidRPr="00906448">
              <w:rPr>
                <w:rFonts w:ascii="微软雅黑" w:eastAsia="微软雅黑" w:hAnsi="微软雅黑"/>
                <w:color w:val="000000" w:themeColor="text1"/>
                <w:szCs w:val="21"/>
              </w:rPr>
              <w:t>)</w:t>
            </w:r>
          </w:p>
        </w:tc>
      </w:tr>
      <w:tr w:rsidR="00906448" w:rsidRPr="00906448" w14:paraId="6C30943D"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75C05480"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marriage</w:t>
            </w:r>
          </w:p>
        </w:tc>
        <w:tc>
          <w:tcPr>
            <w:tcW w:w="1524" w:type="dxa"/>
            <w:tcBorders>
              <w:top w:val="nil"/>
              <w:left w:val="nil"/>
              <w:bottom w:val="single" w:sz="8" w:space="0" w:color="000000"/>
              <w:right w:val="single" w:sz="8" w:space="0" w:color="000000"/>
            </w:tcBorders>
            <w:shd w:val="clear" w:color="auto" w:fill="auto"/>
            <w:vAlign w:val="center"/>
            <w:hideMark/>
          </w:tcPr>
          <w:p w14:paraId="6E76A177" w14:textId="483B6DC5" w:rsidR="00E11CB8" w:rsidRPr="00906448" w:rsidRDefault="00BF0A9E"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581D52E2"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78017D4B"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申请人婚姻状况：</w:t>
            </w:r>
            <w:r w:rsidRPr="00906448">
              <w:rPr>
                <w:rFonts w:ascii="微软雅黑" w:eastAsia="微软雅黑" w:hAnsi="微软雅黑"/>
                <w:color w:val="000000" w:themeColor="text1"/>
                <w:szCs w:val="21"/>
              </w:rPr>
              <w:t>0-</w:t>
            </w:r>
            <w:r w:rsidRPr="00906448">
              <w:rPr>
                <w:rFonts w:ascii="微软雅黑" w:eastAsia="微软雅黑" w:hAnsi="微软雅黑" w:cs="宋体" w:hint="eastAsia"/>
                <w:color w:val="000000" w:themeColor="text1"/>
                <w:szCs w:val="21"/>
              </w:rPr>
              <w:t>未婚，</w:t>
            </w:r>
            <w:r w:rsidRPr="00906448">
              <w:rPr>
                <w:rFonts w:ascii="微软雅黑" w:eastAsia="微软雅黑" w:hAnsi="微软雅黑"/>
                <w:color w:val="000000" w:themeColor="text1"/>
                <w:szCs w:val="21"/>
              </w:rPr>
              <w:t>1-</w:t>
            </w:r>
            <w:r w:rsidRPr="00906448">
              <w:rPr>
                <w:rFonts w:ascii="微软雅黑" w:eastAsia="微软雅黑" w:hAnsi="微软雅黑" w:cs="宋体" w:hint="eastAsia"/>
                <w:color w:val="000000" w:themeColor="text1"/>
                <w:szCs w:val="21"/>
              </w:rPr>
              <w:t>已婚，</w:t>
            </w:r>
            <w:r w:rsidRPr="00906448">
              <w:rPr>
                <w:rFonts w:ascii="微软雅黑" w:eastAsia="微软雅黑" w:hAnsi="微软雅黑"/>
                <w:color w:val="000000" w:themeColor="text1"/>
                <w:szCs w:val="21"/>
              </w:rPr>
              <w:t>2-</w:t>
            </w:r>
            <w:r w:rsidRPr="00906448">
              <w:rPr>
                <w:rFonts w:ascii="微软雅黑" w:eastAsia="微软雅黑" w:hAnsi="微软雅黑" w:cs="宋体" w:hint="eastAsia"/>
                <w:color w:val="000000" w:themeColor="text1"/>
                <w:szCs w:val="21"/>
              </w:rPr>
              <w:t>其它</w:t>
            </w:r>
          </w:p>
        </w:tc>
      </w:tr>
      <w:tr w:rsidR="00906448" w:rsidRPr="00906448" w14:paraId="600D0F26" w14:textId="77777777" w:rsidTr="001D4CD4">
        <w:trPr>
          <w:trHeight w:val="111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EB3DAE1"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house</w:t>
            </w:r>
          </w:p>
        </w:tc>
        <w:tc>
          <w:tcPr>
            <w:tcW w:w="1524" w:type="dxa"/>
            <w:tcBorders>
              <w:top w:val="nil"/>
              <w:left w:val="nil"/>
              <w:bottom w:val="single" w:sz="8" w:space="0" w:color="000000"/>
              <w:right w:val="single" w:sz="8" w:space="0" w:color="000000"/>
            </w:tcBorders>
            <w:shd w:val="clear" w:color="auto" w:fill="auto"/>
            <w:vAlign w:val="center"/>
            <w:hideMark/>
          </w:tcPr>
          <w:p w14:paraId="74E0A0CF" w14:textId="1451AC1F" w:rsidR="00E11CB8" w:rsidRPr="00906448" w:rsidRDefault="00BF0A9E"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68861271" w14:textId="77777777" w:rsidR="00E11CB8" w:rsidRPr="00906448" w:rsidRDefault="00E11CB8" w:rsidP="00F024E3">
            <w:pPr>
              <w:spacing w:line="360" w:lineRule="auto"/>
              <w:rPr>
                <w:rFonts w:ascii="微软雅黑" w:eastAsia="微软雅黑" w:hAnsi="微软雅黑"/>
                <w:color w:val="000000" w:themeColor="text1"/>
                <w:szCs w:val="21"/>
              </w:rPr>
            </w:pPr>
            <w:bookmarkStart w:id="28" w:name="OLE_LINK6"/>
            <w:bookmarkStart w:id="29" w:name="OLE_LINK7"/>
            <w:bookmarkStart w:id="30" w:name="OLE_LINK8"/>
            <w:r w:rsidRPr="00906448">
              <w:rPr>
                <w:rFonts w:ascii="微软雅黑" w:eastAsia="微软雅黑" w:hAnsi="微软雅黑"/>
                <w:color w:val="000000" w:themeColor="text1"/>
                <w:szCs w:val="21"/>
              </w:rPr>
              <w:t>number</w:t>
            </w:r>
            <w:bookmarkEnd w:id="28"/>
            <w:bookmarkEnd w:id="29"/>
            <w:bookmarkEnd w:id="30"/>
          </w:p>
        </w:tc>
        <w:tc>
          <w:tcPr>
            <w:tcW w:w="2415" w:type="dxa"/>
            <w:tcBorders>
              <w:top w:val="nil"/>
              <w:left w:val="nil"/>
              <w:bottom w:val="single" w:sz="8" w:space="0" w:color="000000"/>
              <w:right w:val="single" w:sz="8" w:space="0" w:color="000000"/>
            </w:tcBorders>
            <w:shd w:val="clear" w:color="auto" w:fill="auto"/>
            <w:vAlign w:val="center"/>
            <w:hideMark/>
          </w:tcPr>
          <w:p w14:paraId="7A7E72F5"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申请人住房情况：</w:t>
            </w:r>
            <w:r w:rsidRPr="00906448">
              <w:rPr>
                <w:rFonts w:ascii="微软雅黑" w:eastAsia="微软雅黑" w:hAnsi="微软雅黑"/>
                <w:color w:val="000000" w:themeColor="text1"/>
                <w:szCs w:val="21"/>
              </w:rPr>
              <w:t>0-</w:t>
            </w:r>
            <w:r w:rsidRPr="00906448">
              <w:rPr>
                <w:rFonts w:ascii="微软雅黑" w:eastAsia="微软雅黑" w:hAnsi="微软雅黑" w:cs="宋体" w:hint="eastAsia"/>
                <w:color w:val="000000" w:themeColor="text1"/>
                <w:szCs w:val="21"/>
              </w:rPr>
              <w:t>租房或单位宿舍，</w:t>
            </w:r>
            <w:r w:rsidRPr="00906448">
              <w:rPr>
                <w:rFonts w:ascii="微软雅黑" w:eastAsia="微软雅黑" w:hAnsi="微软雅黑"/>
                <w:color w:val="000000" w:themeColor="text1"/>
                <w:szCs w:val="21"/>
              </w:rPr>
              <w:t>1-</w:t>
            </w:r>
            <w:r w:rsidRPr="00906448">
              <w:rPr>
                <w:rFonts w:ascii="微软雅黑" w:eastAsia="微软雅黑" w:hAnsi="微软雅黑" w:cs="宋体" w:hint="eastAsia"/>
                <w:color w:val="000000" w:themeColor="text1"/>
                <w:szCs w:val="21"/>
              </w:rPr>
              <w:t>住父母名下房产，</w:t>
            </w:r>
            <w:r w:rsidRPr="00906448">
              <w:rPr>
                <w:rFonts w:ascii="微软雅黑" w:eastAsia="微软雅黑" w:hAnsi="微软雅黑"/>
                <w:color w:val="000000" w:themeColor="text1"/>
                <w:szCs w:val="21"/>
              </w:rPr>
              <w:t>2-</w:t>
            </w:r>
            <w:r w:rsidRPr="00906448">
              <w:rPr>
                <w:rFonts w:ascii="微软雅黑" w:eastAsia="微软雅黑" w:hAnsi="微软雅黑" w:cs="宋体" w:hint="eastAsia"/>
                <w:color w:val="000000" w:themeColor="text1"/>
                <w:szCs w:val="21"/>
              </w:rPr>
              <w:t>自有全款商品房，</w:t>
            </w:r>
            <w:r w:rsidRPr="00906448">
              <w:rPr>
                <w:rFonts w:ascii="微软雅黑" w:eastAsia="微软雅黑" w:hAnsi="微软雅黑"/>
                <w:color w:val="000000" w:themeColor="text1"/>
                <w:szCs w:val="21"/>
              </w:rPr>
              <w:t>3-</w:t>
            </w:r>
            <w:r w:rsidRPr="00906448">
              <w:rPr>
                <w:rFonts w:ascii="微软雅黑" w:eastAsia="微软雅黑" w:hAnsi="微软雅黑" w:cs="宋体" w:hint="eastAsia"/>
                <w:color w:val="000000" w:themeColor="text1"/>
                <w:szCs w:val="21"/>
              </w:rPr>
              <w:t>自有按揭商品房</w:t>
            </w:r>
          </w:p>
        </w:tc>
      </w:tr>
      <w:tr w:rsidR="00906448" w:rsidRPr="00906448" w14:paraId="36790502" w14:textId="77777777" w:rsidTr="001D4CD4">
        <w:trPr>
          <w:trHeight w:val="133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700AFF3E"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salary</w:t>
            </w:r>
          </w:p>
        </w:tc>
        <w:tc>
          <w:tcPr>
            <w:tcW w:w="1524" w:type="dxa"/>
            <w:tcBorders>
              <w:top w:val="nil"/>
              <w:left w:val="nil"/>
              <w:bottom w:val="single" w:sz="8" w:space="0" w:color="000000"/>
              <w:right w:val="single" w:sz="8" w:space="0" w:color="000000"/>
            </w:tcBorders>
            <w:shd w:val="clear" w:color="auto" w:fill="auto"/>
            <w:vAlign w:val="center"/>
            <w:hideMark/>
          </w:tcPr>
          <w:p w14:paraId="70EED093" w14:textId="5BF194E0" w:rsidR="00E11CB8" w:rsidRPr="00906448" w:rsidRDefault="00093CDE"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14C49CB4"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55BC5E43" w14:textId="78BD7615"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申请人税后月收入：</w:t>
            </w:r>
            <w:r w:rsidRPr="00906448">
              <w:rPr>
                <w:rFonts w:ascii="微软雅黑" w:eastAsia="微软雅黑" w:hAnsi="微软雅黑"/>
                <w:color w:val="000000" w:themeColor="text1"/>
                <w:szCs w:val="21"/>
              </w:rPr>
              <w:t>0-</w:t>
            </w:r>
            <w:r w:rsidRPr="00906448">
              <w:rPr>
                <w:rFonts w:ascii="微软雅黑" w:eastAsia="微软雅黑" w:hAnsi="微软雅黑" w:cs="宋体" w:hint="eastAsia"/>
                <w:color w:val="000000" w:themeColor="text1"/>
                <w:szCs w:val="21"/>
              </w:rPr>
              <w:t>收入</w:t>
            </w:r>
            <w:r w:rsidRPr="00906448">
              <w:rPr>
                <w:rFonts w:ascii="微软雅黑" w:eastAsia="微软雅黑" w:hAnsi="微软雅黑"/>
                <w:color w:val="000000" w:themeColor="text1"/>
                <w:szCs w:val="21"/>
              </w:rPr>
              <w:t>5000</w:t>
            </w:r>
            <w:r w:rsidRPr="00906448">
              <w:rPr>
                <w:rFonts w:ascii="微软雅黑" w:eastAsia="微软雅黑" w:hAnsi="微软雅黑" w:cs="宋体" w:hint="eastAsia"/>
                <w:color w:val="000000" w:themeColor="text1"/>
                <w:szCs w:val="21"/>
              </w:rPr>
              <w:t>元以下，</w:t>
            </w:r>
            <w:r w:rsidRPr="00906448">
              <w:rPr>
                <w:rFonts w:ascii="微软雅黑" w:eastAsia="微软雅黑" w:hAnsi="微软雅黑"/>
                <w:color w:val="000000" w:themeColor="text1"/>
                <w:szCs w:val="21"/>
              </w:rPr>
              <w:t>1-</w:t>
            </w:r>
            <w:r w:rsidRPr="00906448">
              <w:rPr>
                <w:rFonts w:ascii="微软雅黑" w:eastAsia="微软雅黑" w:hAnsi="微软雅黑" w:cs="宋体" w:hint="eastAsia"/>
                <w:color w:val="000000" w:themeColor="text1"/>
                <w:szCs w:val="21"/>
              </w:rPr>
              <w:t>收入</w:t>
            </w:r>
            <w:r w:rsidRPr="00906448">
              <w:rPr>
                <w:rFonts w:ascii="微软雅黑" w:eastAsia="微软雅黑" w:hAnsi="微软雅黑"/>
                <w:color w:val="000000" w:themeColor="text1"/>
                <w:szCs w:val="21"/>
              </w:rPr>
              <w:t>5001</w:t>
            </w:r>
            <w:r w:rsidRPr="00906448">
              <w:rPr>
                <w:rFonts w:ascii="微软雅黑" w:eastAsia="微软雅黑" w:hAnsi="微软雅黑" w:cs="宋体" w:hint="eastAsia"/>
                <w:color w:val="000000" w:themeColor="text1"/>
                <w:szCs w:val="21"/>
              </w:rPr>
              <w:t>元</w:t>
            </w:r>
            <w:r w:rsidRPr="00906448">
              <w:rPr>
                <w:rFonts w:ascii="微软雅黑" w:eastAsia="微软雅黑" w:hAnsi="微软雅黑"/>
                <w:color w:val="000000" w:themeColor="text1"/>
                <w:szCs w:val="21"/>
              </w:rPr>
              <w:t>-9999</w:t>
            </w:r>
            <w:r w:rsidRPr="00906448">
              <w:rPr>
                <w:rFonts w:ascii="微软雅黑" w:eastAsia="微软雅黑" w:hAnsi="微软雅黑" w:cs="宋体" w:hint="eastAsia"/>
                <w:color w:val="000000" w:themeColor="text1"/>
                <w:szCs w:val="21"/>
              </w:rPr>
              <w:t>元之间，</w:t>
            </w:r>
            <w:r w:rsidRPr="00906448">
              <w:rPr>
                <w:rFonts w:ascii="微软雅黑" w:eastAsia="微软雅黑" w:hAnsi="微软雅黑"/>
                <w:color w:val="000000" w:themeColor="text1"/>
                <w:szCs w:val="21"/>
              </w:rPr>
              <w:t>2-</w:t>
            </w:r>
            <w:r w:rsidRPr="00906448">
              <w:rPr>
                <w:rFonts w:ascii="微软雅黑" w:eastAsia="微软雅黑" w:hAnsi="微软雅黑" w:cs="宋体" w:hint="eastAsia"/>
                <w:color w:val="000000" w:themeColor="text1"/>
                <w:szCs w:val="21"/>
              </w:rPr>
              <w:t>收入</w:t>
            </w:r>
            <w:r w:rsidRPr="00906448">
              <w:rPr>
                <w:rFonts w:ascii="微软雅黑" w:eastAsia="微软雅黑" w:hAnsi="微软雅黑"/>
                <w:color w:val="000000" w:themeColor="text1"/>
                <w:szCs w:val="21"/>
              </w:rPr>
              <w:t>10000</w:t>
            </w:r>
            <w:r w:rsidRPr="00906448">
              <w:rPr>
                <w:rFonts w:ascii="微软雅黑" w:eastAsia="微软雅黑" w:hAnsi="微软雅黑" w:cs="宋体" w:hint="eastAsia"/>
                <w:color w:val="000000" w:themeColor="text1"/>
                <w:szCs w:val="21"/>
              </w:rPr>
              <w:t>元</w:t>
            </w:r>
            <w:r w:rsidRPr="00906448">
              <w:rPr>
                <w:rFonts w:ascii="微软雅黑" w:eastAsia="微软雅黑" w:hAnsi="微软雅黑"/>
                <w:color w:val="000000" w:themeColor="text1"/>
                <w:szCs w:val="21"/>
              </w:rPr>
              <w:t>-19999</w:t>
            </w:r>
            <w:r w:rsidRPr="00906448">
              <w:rPr>
                <w:rFonts w:ascii="微软雅黑" w:eastAsia="微软雅黑" w:hAnsi="微软雅黑" w:cs="宋体" w:hint="eastAsia"/>
                <w:color w:val="000000" w:themeColor="text1"/>
                <w:szCs w:val="21"/>
              </w:rPr>
              <w:t>元之间，</w:t>
            </w:r>
            <w:r w:rsidRPr="00906448">
              <w:rPr>
                <w:rFonts w:ascii="微软雅黑" w:eastAsia="微软雅黑" w:hAnsi="微软雅黑"/>
                <w:color w:val="000000" w:themeColor="text1"/>
                <w:szCs w:val="21"/>
              </w:rPr>
              <w:t>3-</w:t>
            </w:r>
            <w:r w:rsidRPr="00906448">
              <w:rPr>
                <w:rFonts w:ascii="微软雅黑" w:eastAsia="微软雅黑" w:hAnsi="微软雅黑" w:cs="宋体" w:hint="eastAsia"/>
                <w:color w:val="000000" w:themeColor="text1"/>
                <w:szCs w:val="21"/>
              </w:rPr>
              <w:t>收入</w:t>
            </w:r>
            <w:r w:rsidRPr="00906448">
              <w:rPr>
                <w:rFonts w:ascii="微软雅黑" w:eastAsia="微软雅黑" w:hAnsi="微软雅黑"/>
                <w:color w:val="000000" w:themeColor="text1"/>
                <w:szCs w:val="21"/>
              </w:rPr>
              <w:t>20000</w:t>
            </w:r>
            <w:r w:rsidRPr="00906448">
              <w:rPr>
                <w:rFonts w:ascii="微软雅黑" w:eastAsia="微软雅黑" w:hAnsi="微软雅黑" w:cs="宋体" w:hint="eastAsia"/>
                <w:color w:val="000000" w:themeColor="text1"/>
                <w:szCs w:val="21"/>
              </w:rPr>
              <w:t>元以上</w:t>
            </w:r>
          </w:p>
        </w:tc>
      </w:tr>
      <w:tr w:rsidR="00906448" w:rsidRPr="00906448" w14:paraId="4498210C" w14:textId="77777777" w:rsidTr="001D4CD4">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5BC2014E"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education</w:t>
            </w:r>
          </w:p>
        </w:tc>
        <w:tc>
          <w:tcPr>
            <w:tcW w:w="1524" w:type="dxa"/>
            <w:tcBorders>
              <w:top w:val="nil"/>
              <w:left w:val="nil"/>
              <w:bottom w:val="single" w:sz="8" w:space="0" w:color="000000"/>
              <w:right w:val="single" w:sz="8" w:space="0" w:color="000000"/>
            </w:tcBorders>
            <w:shd w:val="clear" w:color="auto" w:fill="auto"/>
            <w:vAlign w:val="center"/>
            <w:hideMark/>
          </w:tcPr>
          <w:p w14:paraId="3CB8F689" w14:textId="57E46A35" w:rsidR="00E11CB8" w:rsidRPr="00906448" w:rsidRDefault="00093CDE"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1ED6C083"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2FA413CB"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学历：</w:t>
            </w:r>
            <w:r w:rsidRPr="00906448">
              <w:rPr>
                <w:rFonts w:ascii="微软雅黑" w:eastAsia="微软雅黑" w:hAnsi="微软雅黑"/>
                <w:color w:val="000000" w:themeColor="text1"/>
                <w:szCs w:val="21"/>
              </w:rPr>
              <w:t>1-</w:t>
            </w:r>
            <w:r w:rsidRPr="00906448">
              <w:rPr>
                <w:rFonts w:ascii="微软雅黑" w:eastAsia="微软雅黑" w:hAnsi="微软雅黑" w:cs="宋体" w:hint="eastAsia"/>
                <w:color w:val="000000" w:themeColor="text1"/>
                <w:szCs w:val="21"/>
              </w:rPr>
              <w:t>研究生及以上，</w:t>
            </w:r>
            <w:r w:rsidRPr="00906448">
              <w:rPr>
                <w:rFonts w:ascii="微软雅黑" w:eastAsia="微软雅黑" w:hAnsi="微软雅黑"/>
                <w:color w:val="000000" w:themeColor="text1"/>
                <w:szCs w:val="21"/>
              </w:rPr>
              <w:t>2-</w:t>
            </w:r>
            <w:r w:rsidRPr="00906448">
              <w:rPr>
                <w:rFonts w:ascii="微软雅黑" w:eastAsia="微软雅黑" w:hAnsi="微软雅黑" w:cs="宋体" w:hint="eastAsia"/>
                <w:color w:val="000000" w:themeColor="text1"/>
                <w:szCs w:val="21"/>
              </w:rPr>
              <w:t>本科，</w:t>
            </w:r>
            <w:r w:rsidRPr="00906448">
              <w:rPr>
                <w:rFonts w:ascii="微软雅黑" w:eastAsia="微软雅黑" w:hAnsi="微软雅黑"/>
                <w:color w:val="000000" w:themeColor="text1"/>
                <w:szCs w:val="21"/>
              </w:rPr>
              <w:t>3-</w:t>
            </w:r>
            <w:r w:rsidRPr="00906448">
              <w:rPr>
                <w:rFonts w:ascii="微软雅黑" w:eastAsia="微软雅黑" w:hAnsi="微软雅黑" w:cs="宋体" w:hint="eastAsia"/>
                <w:color w:val="000000" w:themeColor="text1"/>
                <w:szCs w:val="21"/>
              </w:rPr>
              <w:t>大专，</w:t>
            </w:r>
            <w:r w:rsidRPr="00906448">
              <w:rPr>
                <w:rFonts w:ascii="微软雅黑" w:eastAsia="微软雅黑" w:hAnsi="微软雅黑"/>
                <w:color w:val="000000" w:themeColor="text1"/>
                <w:szCs w:val="21"/>
              </w:rPr>
              <w:t>4-</w:t>
            </w:r>
            <w:r w:rsidRPr="00906448">
              <w:rPr>
                <w:rFonts w:ascii="微软雅黑" w:eastAsia="微软雅黑" w:hAnsi="微软雅黑" w:cs="宋体" w:hint="eastAsia"/>
                <w:color w:val="000000" w:themeColor="text1"/>
                <w:szCs w:val="21"/>
              </w:rPr>
              <w:t>大专以下</w:t>
            </w:r>
          </w:p>
        </w:tc>
      </w:tr>
      <w:tr w:rsidR="00906448" w:rsidRPr="00906448" w14:paraId="652DAFD1" w14:textId="77777777" w:rsidTr="001D4CD4">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tcPr>
          <w:p w14:paraId="153FEBC8" w14:textId="573AB778" w:rsidR="006342C0" w:rsidRPr="00906448" w:rsidRDefault="00D07EF1"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industry</w:t>
            </w:r>
          </w:p>
        </w:tc>
        <w:tc>
          <w:tcPr>
            <w:tcW w:w="1524" w:type="dxa"/>
            <w:tcBorders>
              <w:top w:val="nil"/>
              <w:left w:val="nil"/>
              <w:bottom w:val="single" w:sz="8" w:space="0" w:color="000000"/>
              <w:right w:val="single" w:sz="8" w:space="0" w:color="000000"/>
            </w:tcBorders>
            <w:shd w:val="clear" w:color="auto" w:fill="auto"/>
            <w:vAlign w:val="center"/>
          </w:tcPr>
          <w:p w14:paraId="504509DC" w14:textId="591E3CDD" w:rsidR="006342C0" w:rsidRPr="00906448" w:rsidRDefault="00CF587A"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03980B3A" w14:textId="51A63389" w:rsidR="00D07EF1" w:rsidRPr="00906448" w:rsidRDefault="00D07EF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tcPr>
          <w:p w14:paraId="097DA003" w14:textId="2C3AF936" w:rsidR="00D07EF1" w:rsidRPr="00906448" w:rsidRDefault="00872C92" w:rsidP="00D07EF1">
            <w:pPr>
              <w:pStyle w:val="HTML"/>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工作行业</w:t>
            </w:r>
            <w:r w:rsidR="00D07EF1" w:rsidRPr="00906448">
              <w:rPr>
                <w:rFonts w:ascii="微软雅黑" w:eastAsia="微软雅黑" w:hAnsi="微软雅黑" w:hint="eastAsia"/>
                <w:color w:val="000000" w:themeColor="text1"/>
                <w:szCs w:val="21"/>
              </w:rPr>
              <w:t>:</w:t>
            </w:r>
            <w:r w:rsidR="00D07EF1" w:rsidRPr="00906448">
              <w:rPr>
                <w:rFonts w:ascii="微软雅黑" w:eastAsia="微软雅黑" w:hAnsi="微软雅黑"/>
                <w:color w:val="000000" w:themeColor="text1"/>
                <w:szCs w:val="21"/>
              </w:rPr>
              <w:t xml:space="preserve"> 1-农、林、牧、渔 2-采矿 </w:t>
            </w:r>
            <w:r w:rsidR="00D07EF1" w:rsidRPr="00906448">
              <w:rPr>
                <w:rFonts w:ascii="微软雅黑" w:eastAsia="微软雅黑" w:hAnsi="微软雅黑"/>
                <w:color w:val="000000" w:themeColor="text1"/>
                <w:szCs w:val="21"/>
              </w:rPr>
              <w:lastRenderedPageBreak/>
              <w:t>3-制造 4-建筑  5-交通运输、仓储和邮政 6-计算机信息服务 7-批发和零售 8-住宿和餐饮 9-金融 10-房地产 11-社会、商务服务 12-卫生、社会保障和社会福利 13-文化娱乐 14-科学研究 15-政府组织 16-公共设施管理 17-教育</w:t>
            </w:r>
          </w:p>
          <w:p w14:paraId="7AF35C6D" w14:textId="029D5AC7" w:rsidR="006342C0" w:rsidRPr="00906448" w:rsidRDefault="006342C0" w:rsidP="00F024E3">
            <w:pPr>
              <w:spacing w:line="360" w:lineRule="auto"/>
              <w:rPr>
                <w:rFonts w:ascii="微软雅黑" w:eastAsia="微软雅黑" w:hAnsi="微软雅黑" w:cs="宋体"/>
                <w:color w:val="000000" w:themeColor="text1"/>
                <w:szCs w:val="21"/>
              </w:rPr>
            </w:pPr>
          </w:p>
        </w:tc>
      </w:tr>
      <w:tr w:rsidR="00906448" w:rsidRPr="00906448" w14:paraId="2E6259D8" w14:textId="77777777" w:rsidTr="00646AA3">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tcPr>
          <w:p w14:paraId="1D61F8D6" w14:textId="1B318EA9"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lastRenderedPageBreak/>
              <w:t>job</w:t>
            </w:r>
          </w:p>
        </w:tc>
        <w:tc>
          <w:tcPr>
            <w:tcW w:w="1524" w:type="dxa"/>
            <w:tcBorders>
              <w:top w:val="nil"/>
              <w:left w:val="nil"/>
              <w:bottom w:val="single" w:sz="8" w:space="0" w:color="000000"/>
              <w:right w:val="single" w:sz="8" w:space="0" w:color="000000"/>
            </w:tcBorders>
            <w:shd w:val="clear" w:color="auto" w:fill="auto"/>
          </w:tcPr>
          <w:p w14:paraId="5293DBCB" w14:textId="5E63FCDD" w:rsidR="00872C92" w:rsidRPr="00906448" w:rsidRDefault="00CF587A"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0D63E17A" w14:textId="2FFDDAD9"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4BCDB9EB" w14:textId="15A5CA94" w:rsidR="00872C92" w:rsidRPr="00906448" w:rsidRDefault="00872C92"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职业</w:t>
            </w:r>
          </w:p>
        </w:tc>
      </w:tr>
      <w:tr w:rsidR="00906448" w:rsidRPr="00906448" w14:paraId="2C88B634" w14:textId="77777777" w:rsidTr="00646AA3">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tcPr>
          <w:p w14:paraId="05C26BFE" w14:textId="3DEF2A2B"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company</w:t>
            </w:r>
          </w:p>
        </w:tc>
        <w:tc>
          <w:tcPr>
            <w:tcW w:w="1524" w:type="dxa"/>
            <w:tcBorders>
              <w:top w:val="nil"/>
              <w:left w:val="nil"/>
              <w:bottom w:val="single" w:sz="8" w:space="0" w:color="000000"/>
              <w:right w:val="single" w:sz="8" w:space="0" w:color="000000"/>
            </w:tcBorders>
            <w:shd w:val="clear" w:color="auto" w:fill="auto"/>
          </w:tcPr>
          <w:p w14:paraId="0EB593B1" w14:textId="3F389043" w:rsidR="00872C92" w:rsidRPr="00906448" w:rsidRDefault="00CF587A"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66EFB6E9" w14:textId="38C18B0D"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1548FFC4" w14:textId="27083F11" w:rsidR="00872C92" w:rsidRPr="00906448" w:rsidRDefault="00872C92"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单位名称</w:t>
            </w:r>
          </w:p>
        </w:tc>
      </w:tr>
      <w:tr w:rsidR="00906448" w:rsidRPr="00906448" w14:paraId="37FF0A02" w14:textId="77777777" w:rsidTr="00646AA3">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tcPr>
          <w:p w14:paraId="3476CAB2" w14:textId="6FAD871C" w:rsidR="00872C92" w:rsidRPr="00906448" w:rsidRDefault="00A21BC3"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liveA</w:t>
            </w:r>
            <w:r w:rsidR="00D07EF1" w:rsidRPr="00906448">
              <w:rPr>
                <w:rFonts w:ascii="微软雅黑" w:eastAsia="微软雅黑" w:hAnsi="微软雅黑" w:hint="eastAsia"/>
                <w:color w:val="000000" w:themeColor="text1"/>
                <w:szCs w:val="21"/>
              </w:rPr>
              <w:t>ddress</w:t>
            </w:r>
          </w:p>
        </w:tc>
        <w:tc>
          <w:tcPr>
            <w:tcW w:w="1524" w:type="dxa"/>
            <w:tcBorders>
              <w:top w:val="nil"/>
              <w:left w:val="nil"/>
              <w:bottom w:val="single" w:sz="8" w:space="0" w:color="000000"/>
              <w:right w:val="single" w:sz="8" w:space="0" w:color="000000"/>
            </w:tcBorders>
            <w:shd w:val="clear" w:color="auto" w:fill="auto"/>
          </w:tcPr>
          <w:p w14:paraId="4C4AD53F" w14:textId="464A55FF" w:rsidR="00872C92" w:rsidRPr="00906448" w:rsidRDefault="00093CDE"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6DE3AFC5" w14:textId="740051DA"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52DB0942" w14:textId="72F47095" w:rsidR="00872C92" w:rsidRPr="00906448" w:rsidRDefault="00872C92"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居住地址</w:t>
            </w:r>
          </w:p>
        </w:tc>
      </w:tr>
      <w:tr w:rsidR="00906448" w:rsidRPr="00906448" w14:paraId="2A3BB42C" w14:textId="77777777" w:rsidTr="00646AA3">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tcPr>
          <w:p w14:paraId="2E8D3877" w14:textId="69E28108"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regula</w:t>
            </w:r>
            <w:r w:rsidRPr="00906448">
              <w:rPr>
                <w:rFonts w:ascii="微软雅黑" w:eastAsia="微软雅黑" w:hAnsi="微软雅黑"/>
                <w:color w:val="000000" w:themeColor="text1"/>
                <w:szCs w:val="21"/>
              </w:rPr>
              <w:t>rlyName</w:t>
            </w:r>
          </w:p>
        </w:tc>
        <w:tc>
          <w:tcPr>
            <w:tcW w:w="1524" w:type="dxa"/>
            <w:tcBorders>
              <w:top w:val="nil"/>
              <w:left w:val="nil"/>
              <w:bottom w:val="single" w:sz="8" w:space="0" w:color="000000"/>
              <w:right w:val="single" w:sz="8" w:space="0" w:color="000000"/>
            </w:tcBorders>
            <w:shd w:val="clear" w:color="auto" w:fill="auto"/>
          </w:tcPr>
          <w:p w14:paraId="7ABC0AE4" w14:textId="70A1D42C" w:rsidR="00872C92" w:rsidRPr="00906448" w:rsidRDefault="007F29DE"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1AFAB701" w14:textId="4B511A1F"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1F4B63AD" w14:textId="7DBB3CDC" w:rsidR="00872C92" w:rsidRPr="00906448" w:rsidRDefault="00872C92"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常用联系人姓名</w:t>
            </w:r>
          </w:p>
        </w:tc>
      </w:tr>
      <w:tr w:rsidR="00906448" w:rsidRPr="00906448" w14:paraId="71F67628" w14:textId="77777777" w:rsidTr="00EA3E57">
        <w:trPr>
          <w:trHeight w:val="721"/>
        </w:trPr>
        <w:tc>
          <w:tcPr>
            <w:tcW w:w="2180" w:type="dxa"/>
            <w:tcBorders>
              <w:top w:val="nil"/>
              <w:left w:val="single" w:sz="8" w:space="0" w:color="000000"/>
              <w:bottom w:val="single" w:sz="8" w:space="0" w:color="000000"/>
              <w:right w:val="single" w:sz="8" w:space="0" w:color="000000"/>
            </w:tcBorders>
            <w:shd w:val="clear" w:color="auto" w:fill="auto"/>
            <w:vAlign w:val="center"/>
          </w:tcPr>
          <w:p w14:paraId="11C38FCA" w14:textId="5F5AD69D" w:rsidR="00872C92" w:rsidRPr="00906448" w:rsidRDefault="00D07EF1" w:rsidP="00872C92">
            <w:pPr>
              <w:spacing w:line="360" w:lineRule="auto"/>
              <w:rPr>
                <w:rFonts w:ascii="微软雅黑" w:eastAsia="微软雅黑" w:hAnsi="微软雅黑"/>
                <w:color w:val="000000" w:themeColor="text1"/>
                <w:szCs w:val="21"/>
              </w:rPr>
            </w:pPr>
            <w:bookmarkStart w:id="31" w:name="OLE_LINK9"/>
            <w:bookmarkStart w:id="32" w:name="OLE_LINK10"/>
            <w:r w:rsidRPr="00906448">
              <w:rPr>
                <w:rFonts w:ascii="微软雅黑" w:eastAsia="微软雅黑" w:hAnsi="微软雅黑" w:hint="eastAsia"/>
                <w:color w:val="000000" w:themeColor="text1"/>
                <w:szCs w:val="21"/>
              </w:rPr>
              <w:t>regula</w:t>
            </w:r>
            <w:r w:rsidRPr="00906448">
              <w:rPr>
                <w:rFonts w:ascii="微软雅黑" w:eastAsia="微软雅黑" w:hAnsi="微软雅黑"/>
                <w:color w:val="000000" w:themeColor="text1"/>
                <w:szCs w:val="21"/>
              </w:rPr>
              <w:t>rly</w:t>
            </w:r>
            <w:bookmarkEnd w:id="31"/>
            <w:bookmarkEnd w:id="32"/>
            <w:r w:rsidRPr="00906448">
              <w:rPr>
                <w:rFonts w:ascii="微软雅黑" w:eastAsia="微软雅黑" w:hAnsi="微软雅黑"/>
                <w:color w:val="000000" w:themeColor="text1"/>
                <w:szCs w:val="21"/>
              </w:rPr>
              <w:t>Mobile</w:t>
            </w:r>
          </w:p>
        </w:tc>
        <w:tc>
          <w:tcPr>
            <w:tcW w:w="1524" w:type="dxa"/>
            <w:tcBorders>
              <w:top w:val="nil"/>
              <w:left w:val="nil"/>
              <w:bottom w:val="single" w:sz="8" w:space="0" w:color="000000"/>
              <w:right w:val="single" w:sz="8" w:space="0" w:color="000000"/>
            </w:tcBorders>
            <w:shd w:val="clear" w:color="auto" w:fill="auto"/>
          </w:tcPr>
          <w:p w14:paraId="1670033D" w14:textId="017A29E3" w:rsidR="00872C92" w:rsidRPr="00906448" w:rsidRDefault="007F29DE" w:rsidP="00872C92">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6239003E" w14:textId="364C6E0A" w:rsidR="00872C92" w:rsidRPr="00906448" w:rsidRDefault="00D07EF1" w:rsidP="00872C9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tcPr>
          <w:p w14:paraId="068DB4FC" w14:textId="77777777" w:rsidR="00872C92" w:rsidRPr="00906448" w:rsidRDefault="00872C92"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常用联系人手机号</w:t>
            </w:r>
          </w:p>
          <w:p w14:paraId="3FCB367F" w14:textId="12B28CAD" w:rsidR="00FD4F9C" w:rsidRPr="00906448" w:rsidRDefault="00FD4F9C"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（位数：11位）</w:t>
            </w:r>
          </w:p>
        </w:tc>
      </w:tr>
      <w:tr w:rsidR="00906448" w:rsidRPr="00906448" w14:paraId="756B2447"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B389C15"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loanAmount</w:t>
            </w:r>
          </w:p>
        </w:tc>
        <w:tc>
          <w:tcPr>
            <w:tcW w:w="1524" w:type="dxa"/>
            <w:tcBorders>
              <w:top w:val="nil"/>
              <w:left w:val="nil"/>
              <w:bottom w:val="single" w:sz="8" w:space="0" w:color="000000"/>
              <w:right w:val="single" w:sz="8" w:space="0" w:color="000000"/>
            </w:tcBorders>
            <w:shd w:val="clear" w:color="auto" w:fill="auto"/>
            <w:vAlign w:val="center"/>
            <w:hideMark/>
          </w:tcPr>
          <w:p w14:paraId="65C8997C" w14:textId="40CCEC1F"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5BB50B4D" w14:textId="2443EAE7" w:rsidR="00E11CB8" w:rsidRPr="00906448" w:rsidRDefault="006224B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122C9A0C" w14:textId="2D459D8B" w:rsidR="00B64312" w:rsidRPr="00906448" w:rsidRDefault="00E11CB8"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贷款金额</w:t>
            </w:r>
            <w:r w:rsidRPr="00906448">
              <w:rPr>
                <w:rFonts w:ascii="微软雅黑" w:eastAsia="微软雅黑" w:hAnsi="微软雅黑"/>
                <w:color w:val="000000" w:themeColor="text1"/>
                <w:szCs w:val="21"/>
              </w:rPr>
              <w:t>(</w:t>
            </w:r>
            <w:r w:rsidR="00DE4C1C" w:rsidRPr="00906448">
              <w:rPr>
                <w:rFonts w:ascii="微软雅黑" w:eastAsia="微软雅黑" w:hAnsi="微软雅黑" w:cs="宋体"/>
                <w:color w:val="000000" w:themeColor="text1"/>
                <w:szCs w:val="21"/>
              </w:rPr>
              <w:t>最小值</w:t>
            </w:r>
            <w:r w:rsidR="00DE4C1C" w:rsidRPr="00906448">
              <w:rPr>
                <w:rFonts w:ascii="微软雅黑" w:eastAsia="微软雅黑" w:hAnsi="微软雅黑" w:cs="宋体" w:hint="eastAsia"/>
                <w:color w:val="000000" w:themeColor="text1"/>
                <w:szCs w:val="21"/>
              </w:rPr>
              <w:t>1000.00最大值50万</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，单位元</w:t>
            </w:r>
            <w:r w:rsidR="00872C92" w:rsidRPr="00906448">
              <w:rPr>
                <w:rFonts w:ascii="微软雅黑" w:eastAsia="微软雅黑" w:hAnsi="微软雅黑" w:cs="宋体" w:hint="eastAsia"/>
                <w:color w:val="000000" w:themeColor="text1"/>
                <w:szCs w:val="21"/>
              </w:rPr>
              <w:t>,保留</w:t>
            </w:r>
            <w:r w:rsidR="00872C92" w:rsidRPr="00906448">
              <w:rPr>
                <w:rFonts w:ascii="微软雅黑" w:eastAsia="微软雅黑" w:hAnsi="微软雅黑" w:cs="宋体"/>
                <w:color w:val="000000" w:themeColor="text1"/>
                <w:szCs w:val="21"/>
              </w:rPr>
              <w:t>小数点后两位</w:t>
            </w:r>
          </w:p>
          <w:p w14:paraId="4B7F8055" w14:textId="7DBBACC1" w:rsidR="00BF0A9E" w:rsidRPr="00906448" w:rsidRDefault="00BF0A9E" w:rsidP="00872C92">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businessType</w:t>
            </w:r>
            <w:r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05时</w:t>
            </w:r>
            <w:r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贷款金额无最小值</w:t>
            </w:r>
          </w:p>
        </w:tc>
      </w:tr>
      <w:tr w:rsidR="00906448" w:rsidRPr="00906448" w14:paraId="12D8BBB2" w14:textId="77777777" w:rsidTr="001D4CD4">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2A5BAB1C"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loanPeriod</w:t>
            </w:r>
          </w:p>
        </w:tc>
        <w:tc>
          <w:tcPr>
            <w:tcW w:w="1524" w:type="dxa"/>
            <w:tcBorders>
              <w:top w:val="nil"/>
              <w:left w:val="nil"/>
              <w:bottom w:val="single" w:sz="8" w:space="0" w:color="000000"/>
              <w:right w:val="single" w:sz="8" w:space="0" w:color="000000"/>
            </w:tcBorders>
            <w:shd w:val="clear" w:color="auto" w:fill="auto"/>
            <w:vAlign w:val="center"/>
            <w:hideMark/>
          </w:tcPr>
          <w:p w14:paraId="19C019A1"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79A401C3" w14:textId="77777777" w:rsidR="00E11CB8" w:rsidRPr="00906448" w:rsidRDefault="00E11CB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23E49299" w14:textId="3B29AC52"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贷款期限：</w:t>
            </w:r>
            <w:r w:rsidRPr="00906448">
              <w:rPr>
                <w:rFonts w:ascii="微软雅黑" w:eastAsia="微软雅黑" w:hAnsi="微软雅黑"/>
                <w:color w:val="000000" w:themeColor="text1"/>
                <w:szCs w:val="21"/>
              </w:rPr>
              <w:t>3</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6</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9</w:t>
            </w:r>
            <w:r w:rsidRPr="00906448">
              <w:rPr>
                <w:rFonts w:ascii="微软雅黑" w:eastAsia="微软雅黑" w:hAnsi="微软雅黑" w:cs="宋体" w:hint="eastAsia"/>
                <w:color w:val="000000" w:themeColor="text1"/>
                <w:szCs w:val="21"/>
              </w:rPr>
              <w:t>期，</w:t>
            </w:r>
            <w:r w:rsidR="000752B9" w:rsidRPr="00906448">
              <w:rPr>
                <w:rFonts w:ascii="微软雅黑" w:eastAsia="微软雅黑" w:hAnsi="微软雅黑" w:cs="宋体" w:hint="eastAsia"/>
                <w:color w:val="000000" w:themeColor="text1"/>
                <w:szCs w:val="21"/>
              </w:rPr>
              <w:t>10期，</w:t>
            </w:r>
            <w:r w:rsidRPr="00906448">
              <w:rPr>
                <w:rFonts w:ascii="微软雅黑" w:eastAsia="微软雅黑" w:hAnsi="微软雅黑"/>
                <w:color w:val="000000" w:themeColor="text1"/>
                <w:szCs w:val="21"/>
              </w:rPr>
              <w:t>12</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24</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36</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 xml:space="preserve"> </w:t>
            </w:r>
            <w:r w:rsidR="001B05D8" w:rsidRPr="00906448">
              <w:rPr>
                <w:rFonts w:ascii="微软雅黑" w:eastAsia="微软雅黑" w:hAnsi="微软雅黑" w:hint="eastAsia"/>
                <w:color w:val="000000" w:themeColor="text1"/>
                <w:szCs w:val="21"/>
              </w:rPr>
              <w:t>（数字为多少就代表多少期，</w:t>
            </w:r>
            <w:r w:rsidR="009A7E53" w:rsidRPr="00906448">
              <w:rPr>
                <w:rFonts w:ascii="微软雅黑" w:eastAsia="微软雅黑" w:hAnsi="微软雅黑" w:hint="eastAsia"/>
                <w:color w:val="000000" w:themeColor="text1"/>
                <w:szCs w:val="21"/>
              </w:rPr>
              <w:t>数字可取任意值</w:t>
            </w:r>
            <w:r w:rsidR="001B05D8" w:rsidRPr="00906448">
              <w:rPr>
                <w:rFonts w:ascii="微软雅黑" w:eastAsia="微软雅黑" w:hAnsi="微软雅黑" w:hint="eastAsia"/>
                <w:color w:val="000000" w:themeColor="text1"/>
                <w:szCs w:val="21"/>
              </w:rPr>
              <w:t>）</w:t>
            </w:r>
          </w:p>
        </w:tc>
      </w:tr>
      <w:tr w:rsidR="00906448" w:rsidRPr="00906448" w14:paraId="16286DB9" w14:textId="77777777" w:rsidTr="001D4CD4">
        <w:trPr>
          <w:trHeight w:val="674"/>
        </w:trPr>
        <w:tc>
          <w:tcPr>
            <w:tcW w:w="2180" w:type="dxa"/>
            <w:tcBorders>
              <w:top w:val="nil"/>
              <w:left w:val="single" w:sz="8" w:space="0" w:color="000000"/>
              <w:bottom w:val="single" w:sz="8" w:space="0" w:color="000000"/>
              <w:right w:val="single" w:sz="8" w:space="0" w:color="000000"/>
            </w:tcBorders>
            <w:shd w:val="clear" w:color="auto" w:fill="auto"/>
            <w:vAlign w:val="center"/>
          </w:tcPr>
          <w:p w14:paraId="7077AFC7" w14:textId="16750229"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downPaymentRatio</w:t>
            </w:r>
          </w:p>
        </w:tc>
        <w:tc>
          <w:tcPr>
            <w:tcW w:w="1524" w:type="dxa"/>
            <w:tcBorders>
              <w:top w:val="nil"/>
              <w:left w:val="nil"/>
              <w:bottom w:val="single" w:sz="8" w:space="0" w:color="000000"/>
              <w:right w:val="single" w:sz="8" w:space="0" w:color="000000"/>
            </w:tcBorders>
            <w:shd w:val="clear" w:color="auto" w:fill="auto"/>
            <w:vAlign w:val="center"/>
          </w:tcPr>
          <w:p w14:paraId="3A9F4BF2" w14:textId="21E0990B"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tcPr>
          <w:p w14:paraId="0C315710" w14:textId="405BECAD"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tcPr>
          <w:p w14:paraId="5BE5B39D" w14:textId="242992B9" w:rsidR="00433EE1" w:rsidRPr="00906448" w:rsidRDefault="00433EE1"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首付比，</w:t>
            </w:r>
            <w:r w:rsidRPr="00906448">
              <w:rPr>
                <w:rFonts w:ascii="微软雅黑" w:eastAsia="微软雅黑" w:hAnsi="微软雅黑"/>
                <w:color w:val="000000" w:themeColor="text1"/>
                <w:szCs w:val="21"/>
              </w:rPr>
              <w:t>0</w:t>
            </w:r>
            <w:r w:rsidRPr="00906448">
              <w:rPr>
                <w:rFonts w:ascii="微软雅黑" w:eastAsia="微软雅黑" w:hAnsi="微软雅黑" w:cs="宋体"/>
                <w:color w:val="000000" w:themeColor="text1"/>
                <w:szCs w:val="21"/>
              </w:rPr>
              <w:t>-0%</w:t>
            </w:r>
            <w:r w:rsidRPr="00906448">
              <w:rPr>
                <w:rFonts w:ascii="微软雅黑" w:eastAsia="微软雅黑" w:hAnsi="微软雅黑" w:cs="宋体" w:hint="eastAsia"/>
                <w:color w:val="000000" w:themeColor="text1"/>
                <w:szCs w:val="21"/>
              </w:rPr>
              <w:t>，</w:t>
            </w:r>
            <w:r w:rsidRPr="00906448">
              <w:rPr>
                <w:rFonts w:ascii="微软雅黑" w:eastAsia="微软雅黑" w:hAnsi="微软雅黑"/>
                <w:color w:val="000000" w:themeColor="text1"/>
                <w:szCs w:val="21"/>
              </w:rPr>
              <w:t>1-10%</w:t>
            </w:r>
            <w:r w:rsidRPr="00906448">
              <w:rPr>
                <w:rFonts w:ascii="微软雅黑" w:eastAsia="微软雅黑" w:hAnsi="微软雅黑" w:cs="宋体" w:hint="eastAsia"/>
                <w:color w:val="000000" w:themeColor="text1"/>
                <w:szCs w:val="21"/>
              </w:rPr>
              <w:t>，</w:t>
            </w:r>
            <w:r w:rsidRPr="00906448">
              <w:rPr>
                <w:rFonts w:ascii="微软雅黑" w:eastAsia="微软雅黑" w:hAnsi="微软雅黑"/>
                <w:color w:val="000000" w:themeColor="text1"/>
                <w:szCs w:val="21"/>
              </w:rPr>
              <w:t>2-20%</w:t>
            </w:r>
            <w:r w:rsidRPr="00906448">
              <w:rPr>
                <w:rFonts w:ascii="微软雅黑" w:eastAsia="微软雅黑" w:hAnsi="微软雅黑" w:cs="宋体" w:hint="eastAsia"/>
                <w:color w:val="000000" w:themeColor="text1"/>
                <w:szCs w:val="21"/>
              </w:rPr>
              <w:t>，</w:t>
            </w:r>
            <w:r w:rsidRPr="00906448">
              <w:rPr>
                <w:rFonts w:ascii="微软雅黑" w:eastAsia="微软雅黑" w:hAnsi="微软雅黑"/>
                <w:color w:val="000000" w:themeColor="text1"/>
                <w:szCs w:val="21"/>
              </w:rPr>
              <w:t xml:space="preserve">3-30% </w:t>
            </w:r>
            <w:r w:rsidRPr="00906448">
              <w:rPr>
                <w:rFonts w:ascii="微软雅黑" w:eastAsia="微软雅黑" w:hAnsi="微软雅黑" w:cs="宋体" w:hint="eastAsia"/>
                <w:color w:val="000000" w:themeColor="text1"/>
                <w:szCs w:val="21"/>
              </w:rPr>
              <w:t>，</w:t>
            </w:r>
            <w:r w:rsidRPr="00906448">
              <w:rPr>
                <w:rFonts w:ascii="微软雅黑" w:eastAsia="微软雅黑" w:hAnsi="微软雅黑"/>
                <w:color w:val="000000" w:themeColor="text1"/>
                <w:szCs w:val="21"/>
              </w:rPr>
              <w:t>4-40%</w:t>
            </w:r>
            <w:r w:rsidRPr="00906448">
              <w:rPr>
                <w:rFonts w:ascii="微软雅黑" w:eastAsia="微软雅黑" w:hAnsi="微软雅黑" w:cs="宋体" w:hint="eastAsia"/>
                <w:color w:val="000000" w:themeColor="text1"/>
                <w:szCs w:val="21"/>
              </w:rPr>
              <w:t>，</w:t>
            </w:r>
            <w:r w:rsidRPr="00906448">
              <w:rPr>
                <w:rFonts w:ascii="微软雅黑" w:eastAsia="微软雅黑" w:hAnsi="微软雅黑"/>
                <w:color w:val="000000" w:themeColor="text1"/>
                <w:szCs w:val="21"/>
              </w:rPr>
              <w:t>5-</w:t>
            </w:r>
            <w:r w:rsidR="00FD0140" w:rsidRPr="00906448">
              <w:rPr>
                <w:rFonts w:ascii="微软雅黑" w:eastAsia="微软雅黑" w:hAnsi="微软雅黑"/>
                <w:color w:val="000000" w:themeColor="text1"/>
                <w:szCs w:val="21"/>
              </w:rPr>
              <w:t>7</w:t>
            </w:r>
            <w:r w:rsidRPr="00906448">
              <w:rPr>
                <w:rFonts w:ascii="微软雅黑" w:eastAsia="微软雅黑" w:hAnsi="微软雅黑"/>
                <w:color w:val="000000" w:themeColor="text1"/>
                <w:szCs w:val="21"/>
              </w:rPr>
              <w:t>0%</w:t>
            </w:r>
            <w:r w:rsidR="00CF587A" w:rsidRPr="00906448">
              <w:rPr>
                <w:rFonts w:ascii="微软雅黑" w:eastAsia="微软雅黑" w:hAnsi="微软雅黑" w:hint="eastAsia"/>
                <w:color w:val="000000" w:themeColor="text1"/>
                <w:szCs w:val="21"/>
              </w:rPr>
              <w:t>（非10位整数的四舍五入）</w:t>
            </w:r>
            <w:r w:rsidR="00F562F7" w:rsidRPr="00906448">
              <w:rPr>
                <w:rFonts w:ascii="微软雅黑" w:eastAsia="微软雅黑" w:hAnsi="微软雅黑"/>
                <w:color w:val="000000" w:themeColor="text1"/>
                <w:szCs w:val="21"/>
              </w:rPr>
              <w:t>businessType</w:t>
            </w:r>
            <w:r w:rsidR="00F562F7" w:rsidRPr="00906448">
              <w:rPr>
                <w:rFonts w:ascii="微软雅黑" w:eastAsia="微软雅黑" w:hAnsi="微软雅黑" w:hint="eastAsia"/>
                <w:color w:val="000000" w:themeColor="text1"/>
                <w:szCs w:val="21"/>
              </w:rPr>
              <w:t>=</w:t>
            </w:r>
            <w:r w:rsidR="00F562F7" w:rsidRPr="00906448">
              <w:rPr>
                <w:rFonts w:ascii="微软雅黑" w:eastAsia="微软雅黑" w:hAnsi="微软雅黑"/>
                <w:color w:val="000000" w:themeColor="text1"/>
                <w:szCs w:val="21"/>
              </w:rPr>
              <w:t>05时</w:t>
            </w:r>
            <w:r w:rsidR="00F562F7" w:rsidRPr="00906448">
              <w:rPr>
                <w:rFonts w:ascii="微软雅黑" w:eastAsia="微软雅黑" w:hAnsi="微软雅黑" w:hint="eastAsia"/>
                <w:color w:val="000000" w:themeColor="text1"/>
                <w:szCs w:val="21"/>
              </w:rPr>
              <w:t>，</w:t>
            </w:r>
            <w:r w:rsidR="008C0B1E" w:rsidRPr="00906448">
              <w:rPr>
                <w:rFonts w:ascii="微软雅黑" w:eastAsia="微软雅黑" w:hAnsi="微软雅黑"/>
                <w:color w:val="000000" w:themeColor="text1"/>
                <w:szCs w:val="21"/>
              </w:rPr>
              <w:t>取值</w:t>
            </w:r>
            <w:r w:rsidR="008C0B1E" w:rsidRPr="00906448">
              <w:rPr>
                <w:rFonts w:ascii="微软雅黑" w:eastAsia="微软雅黑" w:hAnsi="微软雅黑" w:hint="eastAsia"/>
                <w:color w:val="000000" w:themeColor="text1"/>
                <w:szCs w:val="21"/>
              </w:rPr>
              <w:t>0</w:t>
            </w:r>
          </w:p>
        </w:tc>
      </w:tr>
      <w:tr w:rsidR="00906448" w:rsidRPr="00906448" w14:paraId="49715B1F" w14:textId="77777777" w:rsidTr="001D4CD4">
        <w:trPr>
          <w:trHeight w:val="454"/>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FA5536A" w14:textId="77777777"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authorizationCode</w:t>
            </w:r>
          </w:p>
        </w:tc>
        <w:tc>
          <w:tcPr>
            <w:tcW w:w="1524" w:type="dxa"/>
            <w:tcBorders>
              <w:top w:val="nil"/>
              <w:left w:val="nil"/>
              <w:bottom w:val="single" w:sz="8" w:space="0" w:color="000000"/>
              <w:right w:val="single" w:sz="8" w:space="0" w:color="000000"/>
            </w:tcBorders>
            <w:shd w:val="clear" w:color="auto" w:fill="auto"/>
            <w:vAlign w:val="center"/>
            <w:hideMark/>
          </w:tcPr>
          <w:p w14:paraId="247DC261" w14:textId="0EF14CB7" w:rsidR="00433EE1" w:rsidRPr="00906448" w:rsidRDefault="00301B31"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0796D7E9" w14:textId="77777777"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hideMark/>
          </w:tcPr>
          <w:p w14:paraId="40E5C2DC" w14:textId="03D4B4E6" w:rsidR="00433EE1" w:rsidRPr="00906448" w:rsidRDefault="00433EE1" w:rsidP="00BF0A9E">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征信授权标识</w:t>
            </w:r>
            <w:r w:rsidR="00FD0140" w:rsidRPr="00906448">
              <w:rPr>
                <w:rFonts w:ascii="微软雅黑" w:eastAsia="微软雅黑" w:hAnsi="微软雅黑" w:cs="宋体" w:hint="eastAsia"/>
                <w:color w:val="000000" w:themeColor="text1"/>
                <w:szCs w:val="21"/>
              </w:rPr>
              <w:t>（</w:t>
            </w:r>
            <w:r w:rsidR="004221E3" w:rsidRPr="00906448">
              <w:rPr>
                <w:rFonts w:ascii="微软雅黑" w:eastAsia="微软雅黑" w:hAnsi="微软雅黑" w:cs="宋体"/>
                <w:color w:val="000000" w:themeColor="text1"/>
                <w:szCs w:val="21"/>
              </w:rPr>
              <w:t>该授权标识为渠道与借款</w:t>
            </w:r>
            <w:r w:rsidR="004221E3" w:rsidRPr="00906448">
              <w:rPr>
                <w:rFonts w:ascii="微软雅黑" w:eastAsia="微软雅黑" w:hAnsi="微软雅黑" w:cs="宋体"/>
                <w:color w:val="000000" w:themeColor="text1"/>
                <w:szCs w:val="21"/>
              </w:rPr>
              <w:lastRenderedPageBreak/>
              <w:t>人之间的征信授权协议标识，</w:t>
            </w:r>
            <w:r w:rsidR="004221E3" w:rsidRPr="00906448">
              <w:rPr>
                <w:rFonts w:ascii="微软雅黑" w:eastAsia="微软雅黑" w:hAnsi="微软雅黑" w:cs="宋体" w:hint="eastAsia"/>
                <w:color w:val="000000" w:themeColor="text1"/>
                <w:szCs w:val="21"/>
              </w:rPr>
              <w:t>可</w:t>
            </w:r>
            <w:r w:rsidR="004221E3" w:rsidRPr="00906448">
              <w:rPr>
                <w:rFonts w:ascii="微软雅黑" w:eastAsia="微软雅黑" w:hAnsi="微软雅黑" w:cs="宋体"/>
                <w:color w:val="000000" w:themeColor="text1"/>
                <w:szCs w:val="21"/>
              </w:rPr>
              <w:t>为服务协议或电签等</w:t>
            </w:r>
            <w:r w:rsidR="00FD0140" w:rsidRPr="00906448">
              <w:rPr>
                <w:rFonts w:ascii="微软雅黑" w:eastAsia="微软雅黑" w:hAnsi="微软雅黑" w:cs="宋体" w:hint="eastAsia"/>
                <w:color w:val="000000" w:themeColor="text1"/>
                <w:szCs w:val="21"/>
              </w:rPr>
              <w:t>）</w:t>
            </w:r>
            <w:r w:rsidRPr="00906448">
              <w:rPr>
                <w:rFonts w:ascii="微软雅黑" w:eastAsia="微软雅黑" w:hAnsi="微软雅黑" w:cs="宋体" w:hint="eastAsia"/>
                <w:color w:val="000000" w:themeColor="text1"/>
                <w:szCs w:val="21"/>
              </w:rPr>
              <w:t>，</w:t>
            </w:r>
          </w:p>
        </w:tc>
      </w:tr>
      <w:tr w:rsidR="00906448" w:rsidRPr="00906448" w14:paraId="0A4FE05C"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1CC18F01" w14:textId="77777777"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zhimaCredit</w:t>
            </w:r>
          </w:p>
        </w:tc>
        <w:tc>
          <w:tcPr>
            <w:tcW w:w="1524" w:type="dxa"/>
            <w:tcBorders>
              <w:top w:val="nil"/>
              <w:left w:val="nil"/>
              <w:bottom w:val="single" w:sz="8" w:space="0" w:color="000000"/>
              <w:right w:val="single" w:sz="8" w:space="0" w:color="000000"/>
            </w:tcBorders>
            <w:shd w:val="clear" w:color="auto" w:fill="auto"/>
            <w:vAlign w:val="center"/>
            <w:hideMark/>
          </w:tcPr>
          <w:p w14:paraId="4897CB91" w14:textId="77777777"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hideMark/>
          </w:tcPr>
          <w:p w14:paraId="026947FB" w14:textId="77777777"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hideMark/>
          </w:tcPr>
          <w:p w14:paraId="1BFB148B" w14:textId="77777777" w:rsidR="00433EE1" w:rsidRPr="00906448" w:rsidRDefault="00433EE1"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芝麻信用分</w:t>
            </w:r>
          </w:p>
        </w:tc>
      </w:tr>
      <w:tr w:rsidR="00906448" w:rsidRPr="00906448" w14:paraId="1D160AD4"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33C9A334" w14:textId="342A8DC5"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tongdun</w:t>
            </w:r>
          </w:p>
        </w:tc>
        <w:tc>
          <w:tcPr>
            <w:tcW w:w="1524" w:type="dxa"/>
            <w:tcBorders>
              <w:top w:val="nil"/>
              <w:left w:val="nil"/>
              <w:bottom w:val="single" w:sz="8" w:space="0" w:color="000000"/>
              <w:right w:val="single" w:sz="8" w:space="0" w:color="000000"/>
            </w:tcBorders>
            <w:shd w:val="clear" w:color="auto" w:fill="auto"/>
            <w:vAlign w:val="center"/>
          </w:tcPr>
          <w:p w14:paraId="5986E060" w14:textId="5F8D8CDD"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265A9E97" w14:textId="5461F35E"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5" w:type="dxa"/>
            <w:tcBorders>
              <w:top w:val="nil"/>
              <w:left w:val="nil"/>
              <w:bottom w:val="single" w:sz="8" w:space="0" w:color="000000"/>
              <w:right w:val="single" w:sz="8" w:space="0" w:color="000000"/>
            </w:tcBorders>
            <w:shd w:val="clear" w:color="auto" w:fill="auto"/>
            <w:vAlign w:val="center"/>
          </w:tcPr>
          <w:p w14:paraId="7D82C6EA" w14:textId="4CC24B5E" w:rsidR="00433EE1" w:rsidRPr="00906448" w:rsidRDefault="00433EE1"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同盾分数</w:t>
            </w:r>
          </w:p>
        </w:tc>
      </w:tr>
      <w:tr w:rsidR="00906448" w:rsidRPr="00906448" w14:paraId="0D9C8996"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4F030904" w14:textId="092F3891"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ip</w:t>
            </w:r>
          </w:p>
        </w:tc>
        <w:tc>
          <w:tcPr>
            <w:tcW w:w="1524" w:type="dxa"/>
            <w:tcBorders>
              <w:top w:val="nil"/>
              <w:left w:val="nil"/>
              <w:bottom w:val="single" w:sz="8" w:space="0" w:color="000000"/>
              <w:right w:val="single" w:sz="8" w:space="0" w:color="000000"/>
            </w:tcBorders>
            <w:shd w:val="clear" w:color="auto" w:fill="auto"/>
            <w:vAlign w:val="center"/>
          </w:tcPr>
          <w:p w14:paraId="427DBCDD" w14:textId="329D539B"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6CC33F07" w14:textId="3C9D0B6D"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430F22E9" w14:textId="15BAB621" w:rsidR="009E00EA" w:rsidRPr="00906448" w:rsidRDefault="009E00EA" w:rsidP="009E00EA">
            <w:pPr>
              <w:rPr>
                <w:rFonts w:ascii="微软雅黑" w:eastAsia="微软雅黑" w:hAnsi="微软雅黑"/>
                <w:color w:val="000000" w:themeColor="text1"/>
                <w:szCs w:val="21"/>
              </w:rPr>
            </w:pPr>
            <w:r w:rsidRPr="00906448">
              <w:rPr>
                <w:rFonts w:ascii="微软雅黑" w:eastAsia="微软雅黑" w:hAnsi="微软雅黑" w:cs="Tahoma" w:hint="eastAsia"/>
                <w:color w:val="000000" w:themeColor="text1"/>
                <w:szCs w:val="21"/>
              </w:rPr>
              <w:t>i</w:t>
            </w:r>
            <w:r w:rsidRPr="00906448">
              <w:rPr>
                <w:rFonts w:ascii="微软雅黑" w:eastAsia="微软雅黑" w:hAnsi="微软雅黑" w:cs="Tahoma"/>
                <w:color w:val="000000" w:themeColor="text1"/>
                <w:szCs w:val="21"/>
              </w:rPr>
              <w:t>p</w:t>
            </w:r>
            <w:r w:rsidRPr="00906448">
              <w:rPr>
                <w:rFonts w:ascii="微软雅黑" w:eastAsia="微软雅黑" w:hAnsi="微软雅黑" w:cs="MS Mincho"/>
                <w:color w:val="000000" w:themeColor="text1"/>
                <w:szCs w:val="21"/>
              </w:rPr>
              <w:t>地址。以</w:t>
            </w:r>
            <w:r w:rsidRPr="00906448">
              <w:rPr>
                <w:rFonts w:ascii="微软雅黑" w:eastAsia="微软雅黑" w:hAnsi="微软雅黑" w:cs="Tahoma"/>
                <w:color w:val="000000" w:themeColor="text1"/>
                <w:szCs w:val="21"/>
              </w:rPr>
              <w:t>”.”</w:t>
            </w:r>
            <w:r w:rsidRPr="00906448">
              <w:rPr>
                <w:rFonts w:ascii="微软雅黑" w:eastAsia="微软雅黑" w:hAnsi="微软雅黑" w:cs="MS Mincho"/>
                <w:color w:val="000000" w:themeColor="text1"/>
                <w:szCs w:val="21"/>
              </w:rPr>
              <w:t>分割的四段</w:t>
            </w:r>
            <w:r w:rsidRPr="00906448">
              <w:rPr>
                <w:rFonts w:ascii="微软雅黑" w:eastAsia="微软雅黑" w:hAnsi="微软雅黑" w:cs="Tahoma"/>
                <w:color w:val="000000" w:themeColor="text1"/>
                <w:szCs w:val="21"/>
              </w:rPr>
              <w:t>Ip</w:t>
            </w:r>
            <w:r w:rsidRPr="00906448">
              <w:rPr>
                <w:rFonts w:ascii="微软雅黑" w:eastAsia="微软雅黑" w:hAnsi="微软雅黑" w:cs="MS Mincho"/>
                <w:color w:val="000000" w:themeColor="text1"/>
                <w:szCs w:val="21"/>
              </w:rPr>
              <w:t>，如</w:t>
            </w:r>
            <w:r w:rsidRPr="00906448">
              <w:rPr>
                <w:rFonts w:ascii="微软雅黑" w:eastAsia="微软雅黑" w:hAnsi="微软雅黑" w:cs="Tahoma"/>
                <w:color w:val="000000" w:themeColor="text1"/>
                <w:szCs w:val="21"/>
              </w:rPr>
              <w:t xml:space="preserve"> x.x.x.x</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x</w:t>
            </w:r>
            <w:r w:rsidRPr="00906448">
              <w:rPr>
                <w:rFonts w:ascii="微软雅黑" w:eastAsia="微软雅黑" w:hAnsi="微软雅黑" w:cs="宋体"/>
                <w:color w:val="000000" w:themeColor="text1"/>
                <w:szCs w:val="21"/>
              </w:rPr>
              <w:t>为</w:t>
            </w:r>
            <w:r w:rsidRPr="00906448">
              <w:rPr>
                <w:rFonts w:ascii="微软雅黑" w:eastAsia="微软雅黑" w:hAnsi="微软雅黑" w:cs="Tahoma"/>
                <w:color w:val="000000" w:themeColor="text1"/>
                <w:szCs w:val="21"/>
              </w:rPr>
              <w:t>[0,255]</w:t>
            </w:r>
            <w:r w:rsidRPr="00906448">
              <w:rPr>
                <w:rFonts w:ascii="微软雅黑" w:eastAsia="微软雅黑" w:hAnsi="微软雅黑" w:cs="MS Mincho"/>
                <w:color w:val="000000" w:themeColor="text1"/>
                <w:szCs w:val="21"/>
              </w:rPr>
              <w:t>之</w:t>
            </w:r>
            <w:r w:rsidRPr="00906448">
              <w:rPr>
                <w:rFonts w:ascii="微软雅黑" w:eastAsia="微软雅黑" w:hAnsi="微软雅黑" w:cs="宋体"/>
                <w:color w:val="000000" w:themeColor="text1"/>
                <w:szCs w:val="21"/>
              </w:rPr>
              <w:t>间</w:t>
            </w:r>
            <w:r w:rsidRPr="00906448">
              <w:rPr>
                <w:rFonts w:ascii="微软雅黑" w:eastAsia="微软雅黑" w:hAnsi="微软雅黑" w:cs="MS Mincho"/>
                <w:color w:val="000000" w:themeColor="text1"/>
                <w:szCs w:val="21"/>
              </w:rPr>
              <w:t>的整数</w:t>
            </w:r>
          </w:p>
          <w:p w14:paraId="1955DA18" w14:textId="77777777" w:rsidR="009E00EA" w:rsidRPr="00906448" w:rsidRDefault="009E00EA" w:rsidP="00F024E3">
            <w:pPr>
              <w:spacing w:line="360" w:lineRule="auto"/>
              <w:rPr>
                <w:rFonts w:ascii="微软雅黑" w:eastAsia="微软雅黑" w:hAnsi="微软雅黑" w:cs="宋体"/>
                <w:color w:val="000000" w:themeColor="text1"/>
                <w:szCs w:val="21"/>
              </w:rPr>
            </w:pPr>
          </w:p>
        </w:tc>
      </w:tr>
      <w:tr w:rsidR="00906448" w:rsidRPr="00906448" w14:paraId="491B2585"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43EEE019" w14:textId="317B2946"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mac</w:t>
            </w:r>
          </w:p>
        </w:tc>
        <w:tc>
          <w:tcPr>
            <w:tcW w:w="1524" w:type="dxa"/>
            <w:tcBorders>
              <w:top w:val="nil"/>
              <w:left w:val="nil"/>
              <w:bottom w:val="single" w:sz="8" w:space="0" w:color="000000"/>
              <w:right w:val="single" w:sz="8" w:space="0" w:color="000000"/>
            </w:tcBorders>
            <w:shd w:val="clear" w:color="auto" w:fill="auto"/>
            <w:vAlign w:val="center"/>
          </w:tcPr>
          <w:p w14:paraId="3E17E630" w14:textId="36E9D6DF"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35E6A7BD" w14:textId="43E4FC68"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6CBDD181" w14:textId="375697E7" w:rsidR="009E00EA" w:rsidRPr="00906448" w:rsidRDefault="009E00EA" w:rsidP="009E00EA">
            <w:pPr>
              <w:rPr>
                <w:rFonts w:ascii="微软雅黑" w:eastAsia="微软雅黑" w:hAnsi="微软雅黑"/>
                <w:color w:val="000000" w:themeColor="text1"/>
                <w:szCs w:val="21"/>
              </w:rPr>
            </w:pPr>
            <w:r w:rsidRPr="00906448">
              <w:rPr>
                <w:rFonts w:ascii="微软雅黑" w:eastAsia="微软雅黑" w:hAnsi="微软雅黑" w:cs="MS Mincho"/>
                <w:color w:val="000000" w:themeColor="text1"/>
                <w:szCs w:val="21"/>
              </w:rPr>
              <w:t>物理地址。支持格式如下：</w:t>
            </w:r>
            <w:r w:rsidRPr="00906448">
              <w:rPr>
                <w:rFonts w:ascii="微软雅黑" w:eastAsia="微软雅黑" w:hAnsi="微软雅黑" w:cs="Tahoma"/>
                <w:color w:val="000000" w:themeColor="text1"/>
                <w:szCs w:val="21"/>
              </w:rPr>
              <w:t>xx:xx:xx:xx:xx:xx</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xx-xx-xx-xx-xx-xx</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xxxxxxxxxxxx</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x</w:t>
            </w:r>
            <w:r w:rsidRPr="00906448">
              <w:rPr>
                <w:rFonts w:ascii="微软雅黑" w:eastAsia="微软雅黑" w:hAnsi="微软雅黑" w:cs="MS Mincho"/>
                <w:color w:val="000000" w:themeColor="text1"/>
                <w:szCs w:val="21"/>
              </w:rPr>
              <w:t>取</w:t>
            </w:r>
            <w:r w:rsidRPr="00906448">
              <w:rPr>
                <w:rFonts w:ascii="微软雅黑" w:eastAsia="微软雅黑" w:hAnsi="微软雅黑" w:cs="宋体"/>
                <w:color w:val="000000" w:themeColor="text1"/>
                <w:szCs w:val="21"/>
              </w:rPr>
              <w:t>值</w:t>
            </w:r>
            <w:r w:rsidRPr="00906448">
              <w:rPr>
                <w:rFonts w:ascii="微软雅黑" w:eastAsia="微软雅黑" w:hAnsi="微软雅黑" w:cs="MS Mincho"/>
                <w:color w:val="000000" w:themeColor="text1"/>
                <w:szCs w:val="21"/>
              </w:rPr>
              <w:t>范</w:t>
            </w:r>
            <w:r w:rsidRPr="00906448">
              <w:rPr>
                <w:rFonts w:ascii="微软雅黑" w:eastAsia="微软雅黑" w:hAnsi="微软雅黑" w:cs="宋体"/>
                <w:color w:val="000000" w:themeColor="text1"/>
                <w:szCs w:val="21"/>
              </w:rPr>
              <w:t>围</w:t>
            </w:r>
            <w:r w:rsidRPr="00906448">
              <w:rPr>
                <w:rFonts w:ascii="微软雅黑" w:eastAsia="微软雅黑" w:hAnsi="微软雅黑" w:cs="Tahoma"/>
                <w:color w:val="000000" w:themeColor="text1"/>
                <w:szCs w:val="21"/>
              </w:rPr>
              <w:t>[0,9]</w:t>
            </w:r>
            <w:r w:rsidRPr="00906448">
              <w:rPr>
                <w:rFonts w:ascii="微软雅黑" w:eastAsia="微软雅黑" w:hAnsi="微软雅黑" w:cs="MS Mincho"/>
                <w:color w:val="000000" w:themeColor="text1"/>
                <w:szCs w:val="21"/>
              </w:rPr>
              <w:t>之</w:t>
            </w:r>
            <w:r w:rsidRPr="00906448">
              <w:rPr>
                <w:rFonts w:ascii="微软雅黑" w:eastAsia="微软雅黑" w:hAnsi="微软雅黑" w:cs="宋体"/>
                <w:color w:val="000000" w:themeColor="text1"/>
                <w:szCs w:val="21"/>
              </w:rPr>
              <w:t>间</w:t>
            </w:r>
            <w:r w:rsidRPr="00906448">
              <w:rPr>
                <w:rFonts w:ascii="微软雅黑" w:eastAsia="微软雅黑" w:hAnsi="微软雅黑" w:cs="MS Mincho"/>
                <w:color w:val="000000" w:themeColor="text1"/>
                <w:szCs w:val="21"/>
              </w:rPr>
              <w:t>的整数及</w:t>
            </w:r>
            <w:r w:rsidRPr="00906448">
              <w:rPr>
                <w:rFonts w:ascii="微软雅黑" w:eastAsia="微软雅黑" w:hAnsi="微软雅黑" w:cs="Tahoma"/>
                <w:color w:val="000000" w:themeColor="text1"/>
                <w:szCs w:val="21"/>
              </w:rPr>
              <w:t>A</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B</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C</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D</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E</w:t>
            </w:r>
            <w:r w:rsidRPr="00906448">
              <w:rPr>
                <w:rFonts w:ascii="微软雅黑" w:eastAsia="微软雅黑" w:hAnsi="微软雅黑" w:cs="MS Mincho"/>
                <w:color w:val="000000" w:themeColor="text1"/>
                <w:szCs w:val="21"/>
              </w:rPr>
              <w:t>，</w:t>
            </w:r>
            <w:r w:rsidRPr="00906448">
              <w:rPr>
                <w:rFonts w:ascii="微软雅黑" w:eastAsia="微软雅黑" w:hAnsi="微软雅黑" w:cs="Tahoma"/>
                <w:color w:val="000000" w:themeColor="text1"/>
                <w:szCs w:val="21"/>
              </w:rPr>
              <w:t>F</w:t>
            </w:r>
          </w:p>
        </w:tc>
      </w:tr>
      <w:tr w:rsidR="00906448" w:rsidRPr="00906448" w14:paraId="01462AF2"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63904E72" w14:textId="1B69F8B3" w:rsidR="009E00EA" w:rsidRPr="00906448" w:rsidRDefault="009E00EA" w:rsidP="009E00EA">
            <w:pPr>
              <w:rPr>
                <w:rFonts w:ascii="微软雅黑" w:eastAsia="微软雅黑" w:hAnsi="微软雅黑"/>
                <w:color w:val="000000" w:themeColor="text1"/>
                <w:szCs w:val="21"/>
              </w:rPr>
            </w:pPr>
            <w:r w:rsidRPr="00906448">
              <w:rPr>
                <w:rFonts w:ascii="微软雅黑" w:eastAsia="微软雅黑" w:hAnsi="微软雅黑" w:cs="Tahoma" w:hint="eastAsia"/>
                <w:color w:val="000000" w:themeColor="text1"/>
                <w:szCs w:val="21"/>
                <w:shd w:val="clear" w:color="auto" w:fill="FFFFFF"/>
              </w:rPr>
              <w:t>wifiMac</w:t>
            </w:r>
          </w:p>
        </w:tc>
        <w:tc>
          <w:tcPr>
            <w:tcW w:w="1524" w:type="dxa"/>
            <w:tcBorders>
              <w:top w:val="nil"/>
              <w:left w:val="nil"/>
              <w:bottom w:val="single" w:sz="8" w:space="0" w:color="000000"/>
              <w:right w:val="single" w:sz="8" w:space="0" w:color="000000"/>
            </w:tcBorders>
            <w:shd w:val="clear" w:color="auto" w:fill="auto"/>
            <w:vAlign w:val="center"/>
          </w:tcPr>
          <w:p w14:paraId="321E67A5" w14:textId="4B76AFD0"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537B04EC" w14:textId="23438EAA"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3178C5B9" w14:textId="35AE7E39" w:rsidR="009E00EA" w:rsidRPr="00906448" w:rsidRDefault="009E00EA" w:rsidP="009E00EA">
            <w:pPr>
              <w:rPr>
                <w:rFonts w:ascii="微软雅黑" w:eastAsia="微软雅黑" w:hAnsi="微软雅黑"/>
                <w:color w:val="000000" w:themeColor="text1"/>
                <w:szCs w:val="21"/>
              </w:rPr>
            </w:pPr>
            <w:r w:rsidRPr="00906448">
              <w:rPr>
                <w:rFonts w:ascii="微软雅黑" w:eastAsia="微软雅黑" w:hAnsi="微软雅黑" w:cs="Tahoma"/>
                <w:color w:val="000000" w:themeColor="text1"/>
                <w:szCs w:val="21"/>
                <w:shd w:val="clear" w:color="auto" w:fill="FFFFFF"/>
              </w:rPr>
              <w:t>wifi</w:t>
            </w:r>
            <w:r w:rsidRPr="00906448">
              <w:rPr>
                <w:rFonts w:ascii="微软雅黑" w:eastAsia="微软雅黑" w:hAnsi="微软雅黑" w:cs="MS Mincho"/>
                <w:color w:val="000000" w:themeColor="text1"/>
                <w:szCs w:val="21"/>
                <w:shd w:val="clear" w:color="auto" w:fill="FFFFFF"/>
              </w:rPr>
              <w:t>的物理地址。支持格式如下：</w:t>
            </w:r>
            <w:r w:rsidRPr="00906448">
              <w:rPr>
                <w:rFonts w:ascii="微软雅黑" w:eastAsia="微软雅黑" w:hAnsi="微软雅黑" w:cs="Tahoma"/>
                <w:color w:val="000000" w:themeColor="text1"/>
                <w:szCs w:val="21"/>
                <w:shd w:val="clear" w:color="auto" w:fill="FFFFFF"/>
              </w:rPr>
              <w:t>xx:xx:xx:xx:xx:xx</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lastRenderedPageBreak/>
              <w:t>xx-xx-xx-xx-xx-xx</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xxxxxxxxxxxx</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x</w:t>
            </w:r>
            <w:r w:rsidRPr="00906448">
              <w:rPr>
                <w:rFonts w:ascii="微软雅黑" w:eastAsia="微软雅黑" w:hAnsi="微软雅黑" w:cs="MS Mincho"/>
                <w:color w:val="000000" w:themeColor="text1"/>
                <w:szCs w:val="21"/>
                <w:shd w:val="clear" w:color="auto" w:fill="FFFFFF"/>
              </w:rPr>
              <w:t>取</w:t>
            </w:r>
            <w:r w:rsidRPr="00906448">
              <w:rPr>
                <w:rFonts w:ascii="微软雅黑" w:eastAsia="微软雅黑" w:hAnsi="微软雅黑" w:cs="宋体"/>
                <w:color w:val="000000" w:themeColor="text1"/>
                <w:szCs w:val="21"/>
                <w:shd w:val="clear" w:color="auto" w:fill="FFFFFF"/>
              </w:rPr>
              <w:t>值</w:t>
            </w:r>
            <w:r w:rsidRPr="00906448">
              <w:rPr>
                <w:rFonts w:ascii="微软雅黑" w:eastAsia="微软雅黑" w:hAnsi="微软雅黑" w:cs="MS Mincho"/>
                <w:color w:val="000000" w:themeColor="text1"/>
                <w:szCs w:val="21"/>
                <w:shd w:val="clear" w:color="auto" w:fill="FFFFFF"/>
              </w:rPr>
              <w:t>范</w:t>
            </w:r>
            <w:r w:rsidRPr="00906448">
              <w:rPr>
                <w:rFonts w:ascii="微软雅黑" w:eastAsia="微软雅黑" w:hAnsi="微软雅黑" w:cs="宋体"/>
                <w:color w:val="000000" w:themeColor="text1"/>
                <w:szCs w:val="21"/>
                <w:shd w:val="clear" w:color="auto" w:fill="FFFFFF"/>
              </w:rPr>
              <w:t>围</w:t>
            </w:r>
            <w:r w:rsidRPr="00906448">
              <w:rPr>
                <w:rFonts w:ascii="微软雅黑" w:eastAsia="微软雅黑" w:hAnsi="微软雅黑" w:cs="Tahoma"/>
                <w:color w:val="000000" w:themeColor="text1"/>
                <w:szCs w:val="21"/>
                <w:shd w:val="clear" w:color="auto" w:fill="FFFFFF"/>
              </w:rPr>
              <w:t>[0,9]</w:t>
            </w:r>
            <w:r w:rsidRPr="00906448">
              <w:rPr>
                <w:rFonts w:ascii="微软雅黑" w:eastAsia="微软雅黑" w:hAnsi="微软雅黑" w:cs="MS Mincho"/>
                <w:color w:val="000000" w:themeColor="text1"/>
                <w:szCs w:val="21"/>
                <w:shd w:val="clear" w:color="auto" w:fill="FFFFFF"/>
              </w:rPr>
              <w:t>之</w:t>
            </w:r>
            <w:r w:rsidRPr="00906448">
              <w:rPr>
                <w:rFonts w:ascii="微软雅黑" w:eastAsia="微软雅黑" w:hAnsi="微软雅黑" w:cs="宋体"/>
                <w:color w:val="000000" w:themeColor="text1"/>
                <w:szCs w:val="21"/>
                <w:shd w:val="clear" w:color="auto" w:fill="FFFFFF"/>
              </w:rPr>
              <w:t>间</w:t>
            </w:r>
            <w:r w:rsidRPr="00906448">
              <w:rPr>
                <w:rFonts w:ascii="微软雅黑" w:eastAsia="微软雅黑" w:hAnsi="微软雅黑" w:cs="MS Mincho"/>
                <w:color w:val="000000" w:themeColor="text1"/>
                <w:szCs w:val="21"/>
                <w:shd w:val="clear" w:color="auto" w:fill="FFFFFF"/>
              </w:rPr>
              <w:t>的整数及</w:t>
            </w:r>
            <w:r w:rsidRPr="00906448">
              <w:rPr>
                <w:rFonts w:ascii="微软雅黑" w:eastAsia="微软雅黑" w:hAnsi="微软雅黑" w:cs="Tahoma"/>
                <w:color w:val="000000" w:themeColor="text1"/>
                <w:szCs w:val="21"/>
                <w:shd w:val="clear" w:color="auto" w:fill="FFFFFF"/>
              </w:rPr>
              <w:t>A</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B</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C</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D</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E</w:t>
            </w:r>
            <w:r w:rsidRPr="00906448">
              <w:rPr>
                <w:rFonts w:ascii="微软雅黑" w:eastAsia="微软雅黑" w:hAnsi="微软雅黑" w:cs="MS Mincho"/>
                <w:color w:val="000000" w:themeColor="text1"/>
                <w:szCs w:val="21"/>
                <w:shd w:val="clear" w:color="auto" w:fill="FFFFFF"/>
              </w:rPr>
              <w:t>，</w:t>
            </w:r>
            <w:r w:rsidRPr="00906448">
              <w:rPr>
                <w:rFonts w:ascii="微软雅黑" w:eastAsia="微软雅黑" w:hAnsi="微软雅黑" w:cs="Tahoma"/>
                <w:color w:val="000000" w:themeColor="text1"/>
                <w:szCs w:val="21"/>
                <w:shd w:val="clear" w:color="auto" w:fill="FFFFFF"/>
              </w:rPr>
              <w:t>F</w:t>
            </w:r>
          </w:p>
        </w:tc>
      </w:tr>
      <w:tr w:rsidR="00906448" w:rsidRPr="00906448" w14:paraId="6D4B19DE" w14:textId="77777777" w:rsidTr="009E00EA">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5742892E" w14:textId="752C5461" w:rsidR="009E00EA" w:rsidRPr="00906448" w:rsidRDefault="009E00EA" w:rsidP="009E00EA">
            <w:pPr>
              <w:rPr>
                <w:rFonts w:ascii="微软雅黑" w:eastAsia="微软雅黑" w:hAnsi="微软雅黑" w:cs="Tahoma"/>
                <w:color w:val="000000" w:themeColor="text1"/>
                <w:szCs w:val="21"/>
              </w:rPr>
            </w:pPr>
            <w:r w:rsidRPr="00906448">
              <w:rPr>
                <w:rFonts w:ascii="微软雅黑" w:eastAsia="微软雅黑" w:hAnsi="微软雅黑" w:cs="Tahoma" w:hint="eastAsia"/>
                <w:color w:val="000000" w:themeColor="text1"/>
                <w:szCs w:val="21"/>
              </w:rPr>
              <w:lastRenderedPageBreak/>
              <w:t>imei</w:t>
            </w:r>
          </w:p>
        </w:tc>
        <w:tc>
          <w:tcPr>
            <w:tcW w:w="1524" w:type="dxa"/>
            <w:tcBorders>
              <w:top w:val="nil"/>
              <w:left w:val="nil"/>
              <w:bottom w:val="single" w:sz="8" w:space="0" w:color="000000"/>
              <w:right w:val="single" w:sz="8" w:space="0" w:color="000000"/>
            </w:tcBorders>
            <w:shd w:val="clear" w:color="auto" w:fill="auto"/>
            <w:vAlign w:val="center"/>
          </w:tcPr>
          <w:p w14:paraId="2E9596F5" w14:textId="40ADFB75"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3BCD0866" w14:textId="6D9498D5" w:rsidR="009E00EA" w:rsidRPr="00906448" w:rsidRDefault="009E00E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43C81143" w14:textId="5D872B1E" w:rsidR="009E00EA" w:rsidRPr="00906448" w:rsidRDefault="009E00EA" w:rsidP="009E00EA">
            <w:pPr>
              <w:rPr>
                <w:rFonts w:ascii="微软雅黑" w:eastAsia="微软雅黑" w:hAnsi="微软雅黑"/>
                <w:color w:val="000000" w:themeColor="text1"/>
                <w:szCs w:val="21"/>
              </w:rPr>
            </w:pPr>
            <w:r w:rsidRPr="00906448">
              <w:rPr>
                <w:rFonts w:ascii="微软雅黑" w:eastAsia="微软雅黑" w:hAnsi="微软雅黑" w:cs="MS Mincho"/>
                <w:color w:val="000000" w:themeColor="text1"/>
                <w:szCs w:val="21"/>
              </w:rPr>
              <w:t>国</w:t>
            </w:r>
            <w:r w:rsidRPr="00906448">
              <w:rPr>
                <w:rFonts w:ascii="微软雅黑" w:eastAsia="微软雅黑" w:hAnsi="微软雅黑" w:cs="宋体"/>
                <w:color w:val="000000" w:themeColor="text1"/>
                <w:szCs w:val="21"/>
              </w:rPr>
              <w:t>际</w:t>
            </w:r>
            <w:r w:rsidRPr="00906448">
              <w:rPr>
                <w:rFonts w:ascii="微软雅黑" w:eastAsia="微软雅黑" w:hAnsi="微软雅黑" w:cs="MS Mincho"/>
                <w:color w:val="000000" w:themeColor="text1"/>
                <w:szCs w:val="21"/>
              </w:rPr>
              <w:t>移</w:t>
            </w:r>
            <w:r w:rsidRPr="00906448">
              <w:rPr>
                <w:rFonts w:ascii="微软雅黑" w:eastAsia="微软雅黑" w:hAnsi="微软雅黑" w:cs="宋体"/>
                <w:color w:val="000000" w:themeColor="text1"/>
                <w:szCs w:val="21"/>
              </w:rPr>
              <w:t>动设备标</w:t>
            </w:r>
            <w:r w:rsidRPr="00906448">
              <w:rPr>
                <w:rFonts w:ascii="微软雅黑" w:eastAsia="微软雅黑" w:hAnsi="微软雅黑" w:cs="MS Mincho"/>
                <w:color w:val="000000" w:themeColor="text1"/>
                <w:szCs w:val="21"/>
              </w:rPr>
              <w:t>志。</w:t>
            </w:r>
            <w:r w:rsidRPr="00906448">
              <w:rPr>
                <w:rFonts w:ascii="微软雅黑" w:eastAsia="微软雅黑" w:hAnsi="微软雅黑" w:cs="Tahoma"/>
                <w:color w:val="000000" w:themeColor="text1"/>
                <w:szCs w:val="21"/>
              </w:rPr>
              <w:t>15</w:t>
            </w:r>
            <w:r w:rsidRPr="00906448">
              <w:rPr>
                <w:rFonts w:ascii="微软雅黑" w:eastAsia="微软雅黑" w:hAnsi="微软雅黑" w:cs="MS Mincho"/>
                <w:color w:val="000000" w:themeColor="text1"/>
                <w:szCs w:val="21"/>
              </w:rPr>
              <w:t>位</w:t>
            </w:r>
            <w:r w:rsidRPr="00906448">
              <w:rPr>
                <w:rFonts w:ascii="微软雅黑" w:eastAsia="微软雅黑" w:hAnsi="微软雅黑" w:cs="宋体"/>
                <w:color w:val="000000" w:themeColor="text1"/>
                <w:szCs w:val="21"/>
              </w:rPr>
              <w:t>长</w:t>
            </w:r>
            <w:r w:rsidRPr="00906448">
              <w:rPr>
                <w:rFonts w:ascii="微软雅黑" w:eastAsia="微软雅黑" w:hAnsi="微软雅黑" w:cs="MS Mincho"/>
                <w:color w:val="000000" w:themeColor="text1"/>
                <w:szCs w:val="21"/>
              </w:rPr>
              <w:t>度数字</w:t>
            </w:r>
          </w:p>
        </w:tc>
      </w:tr>
      <w:tr w:rsidR="00906448" w:rsidRPr="00906448" w14:paraId="4FBE5C5C" w14:textId="77777777" w:rsidTr="009E00EA">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2A6B5900" w14:textId="26D5105B" w:rsidR="00437343" w:rsidRPr="00906448" w:rsidRDefault="00437343" w:rsidP="009E00EA">
            <w:pPr>
              <w:rPr>
                <w:rFonts w:ascii="微软雅黑" w:eastAsia="微软雅黑" w:hAnsi="微软雅黑" w:cs="Tahoma"/>
                <w:color w:val="000000" w:themeColor="text1"/>
                <w:szCs w:val="21"/>
              </w:rPr>
            </w:pPr>
            <w:r w:rsidRPr="00906448">
              <w:rPr>
                <w:rFonts w:ascii="微软雅黑" w:eastAsia="微软雅黑" w:hAnsi="微软雅黑" w:cs="Tahoma"/>
                <w:color w:val="000000" w:themeColor="text1"/>
                <w:szCs w:val="21"/>
              </w:rPr>
              <w:t>email</w:t>
            </w:r>
          </w:p>
        </w:tc>
        <w:tc>
          <w:tcPr>
            <w:tcW w:w="1524" w:type="dxa"/>
            <w:tcBorders>
              <w:top w:val="nil"/>
              <w:left w:val="nil"/>
              <w:bottom w:val="single" w:sz="8" w:space="0" w:color="000000"/>
              <w:right w:val="single" w:sz="8" w:space="0" w:color="000000"/>
            </w:tcBorders>
            <w:shd w:val="clear" w:color="auto" w:fill="auto"/>
            <w:vAlign w:val="center"/>
          </w:tcPr>
          <w:p w14:paraId="734210CA" w14:textId="3446B8C5" w:rsidR="00437343" w:rsidRPr="00906448" w:rsidRDefault="00437343"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2155" w:type="dxa"/>
            <w:tcBorders>
              <w:top w:val="nil"/>
              <w:left w:val="nil"/>
              <w:bottom w:val="single" w:sz="8" w:space="0" w:color="000000"/>
              <w:right w:val="single" w:sz="8" w:space="0" w:color="000000"/>
            </w:tcBorders>
            <w:shd w:val="clear" w:color="auto" w:fill="auto"/>
            <w:vAlign w:val="center"/>
          </w:tcPr>
          <w:p w14:paraId="488B13A3" w14:textId="657F6CDD" w:rsidR="00437343" w:rsidRPr="00906448" w:rsidRDefault="00437343"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1A7D309B" w14:textId="3A45F229" w:rsidR="00437343" w:rsidRPr="00906448" w:rsidRDefault="00437343" w:rsidP="009E00EA">
            <w:pPr>
              <w:rPr>
                <w:rFonts w:ascii="微软雅黑" w:eastAsia="微软雅黑" w:hAnsi="微软雅黑" w:cs="MS Mincho"/>
                <w:color w:val="000000" w:themeColor="text1"/>
                <w:szCs w:val="21"/>
              </w:rPr>
            </w:pPr>
            <w:r w:rsidRPr="00906448">
              <w:rPr>
                <w:rFonts w:ascii="微软雅黑" w:eastAsia="微软雅黑" w:hAnsi="微软雅黑" w:cs="MS Mincho" w:hint="eastAsia"/>
                <w:color w:val="000000" w:themeColor="text1"/>
                <w:szCs w:val="21"/>
              </w:rPr>
              <w:t>用户电子邮箱</w:t>
            </w:r>
          </w:p>
        </w:tc>
      </w:tr>
      <w:tr w:rsidR="00906448" w:rsidRPr="00906448" w14:paraId="4CA5C39C"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tcPr>
          <w:p w14:paraId="141F9DFF" w14:textId="4442BB59" w:rsidR="00433EE1" w:rsidRPr="00906448" w:rsidRDefault="00433EE1" w:rsidP="00F024E3">
            <w:pPr>
              <w:spacing w:line="360" w:lineRule="auto"/>
              <w:rPr>
                <w:rFonts w:ascii="微软雅黑" w:eastAsia="微软雅黑" w:hAnsi="微软雅黑"/>
                <w:color w:val="000000" w:themeColor="text1"/>
                <w:szCs w:val="21"/>
              </w:rPr>
            </w:pPr>
            <w:bookmarkStart w:id="33" w:name="_Hlk479181039"/>
            <w:r w:rsidRPr="00906448">
              <w:rPr>
                <w:rFonts w:ascii="微软雅黑" w:eastAsia="微软雅黑" w:hAnsi="微软雅黑"/>
                <w:color w:val="000000" w:themeColor="text1"/>
                <w:szCs w:val="21"/>
              </w:rPr>
              <w:t>businessType</w:t>
            </w:r>
          </w:p>
        </w:tc>
        <w:tc>
          <w:tcPr>
            <w:tcW w:w="1524" w:type="dxa"/>
            <w:tcBorders>
              <w:top w:val="nil"/>
              <w:left w:val="nil"/>
              <w:bottom w:val="single" w:sz="8" w:space="0" w:color="000000"/>
              <w:right w:val="single" w:sz="8" w:space="0" w:color="000000"/>
            </w:tcBorders>
            <w:shd w:val="clear" w:color="auto" w:fill="auto"/>
            <w:vAlign w:val="center"/>
          </w:tcPr>
          <w:p w14:paraId="1BFCFF1A" w14:textId="3B1033DB"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tcPr>
          <w:p w14:paraId="53D35C84" w14:textId="377155BE" w:rsidR="00433EE1" w:rsidRPr="00906448" w:rsidRDefault="006417FE"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2415" w:type="dxa"/>
            <w:tcBorders>
              <w:top w:val="nil"/>
              <w:left w:val="nil"/>
              <w:bottom w:val="single" w:sz="8" w:space="0" w:color="000000"/>
              <w:right w:val="single" w:sz="8" w:space="0" w:color="000000"/>
            </w:tcBorders>
            <w:shd w:val="clear" w:color="auto" w:fill="auto"/>
            <w:vAlign w:val="center"/>
          </w:tcPr>
          <w:p w14:paraId="6E910626" w14:textId="0023FFA1" w:rsidR="00433EE1" w:rsidRPr="00906448" w:rsidRDefault="00A3656D"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0</w:t>
            </w:r>
            <w:r w:rsidR="00433EE1" w:rsidRPr="00906448">
              <w:rPr>
                <w:rFonts w:ascii="微软雅黑" w:eastAsia="微软雅黑" w:hAnsi="微软雅黑" w:cs="宋体" w:hint="eastAsia"/>
                <w:color w:val="000000" w:themeColor="text1"/>
                <w:szCs w:val="21"/>
              </w:rPr>
              <w:t>1-车贷，</w:t>
            </w:r>
            <w:r w:rsidRPr="00906448">
              <w:rPr>
                <w:rFonts w:ascii="微软雅黑" w:eastAsia="微软雅黑" w:hAnsi="微软雅黑" w:cs="宋体" w:hint="eastAsia"/>
                <w:color w:val="000000" w:themeColor="text1"/>
                <w:szCs w:val="21"/>
              </w:rPr>
              <w:t>0</w:t>
            </w:r>
            <w:r w:rsidR="00433EE1" w:rsidRPr="00906448">
              <w:rPr>
                <w:rFonts w:ascii="微软雅黑" w:eastAsia="微软雅黑" w:hAnsi="微软雅黑" w:cs="宋体" w:hint="eastAsia"/>
                <w:color w:val="000000" w:themeColor="text1"/>
                <w:szCs w:val="21"/>
              </w:rPr>
              <w:t>2-</w:t>
            </w:r>
            <w:r w:rsidR="00FD0140" w:rsidRPr="00906448">
              <w:rPr>
                <w:rFonts w:ascii="微软雅黑" w:eastAsia="微软雅黑" w:hAnsi="微软雅黑" w:cs="宋体" w:hint="eastAsia"/>
                <w:color w:val="000000" w:themeColor="text1"/>
                <w:szCs w:val="21"/>
              </w:rPr>
              <w:t>装修</w:t>
            </w:r>
            <w:r w:rsidR="00433EE1" w:rsidRPr="00906448">
              <w:rPr>
                <w:rFonts w:ascii="微软雅黑" w:eastAsia="微软雅黑" w:hAnsi="微软雅黑" w:cs="宋体" w:hint="eastAsia"/>
                <w:color w:val="000000" w:themeColor="text1"/>
                <w:szCs w:val="21"/>
              </w:rPr>
              <w:t>贷，</w:t>
            </w:r>
            <w:r w:rsidRPr="00906448">
              <w:rPr>
                <w:rFonts w:ascii="微软雅黑" w:eastAsia="微软雅黑" w:hAnsi="微软雅黑" w:cs="宋体" w:hint="eastAsia"/>
                <w:color w:val="000000" w:themeColor="text1"/>
                <w:szCs w:val="21"/>
              </w:rPr>
              <w:t>0</w:t>
            </w:r>
            <w:r w:rsidR="00433EE1" w:rsidRPr="00906448">
              <w:rPr>
                <w:rFonts w:ascii="微软雅黑" w:eastAsia="微软雅黑" w:hAnsi="微软雅黑" w:cs="宋体" w:hint="eastAsia"/>
                <w:color w:val="000000" w:themeColor="text1"/>
                <w:szCs w:val="21"/>
              </w:rPr>
              <w:t>3</w:t>
            </w:r>
            <w:r w:rsidR="00CA14A3">
              <w:rPr>
                <w:rFonts w:ascii="微软雅黑" w:eastAsia="微软雅黑" w:hAnsi="微软雅黑" w:cs="宋体" w:hint="eastAsia"/>
                <w:color w:val="000000" w:themeColor="text1"/>
                <w:szCs w:val="21"/>
              </w:rPr>
              <w:t>-</w:t>
            </w:r>
            <w:r w:rsidR="00433EE1" w:rsidRPr="00906448">
              <w:rPr>
                <w:rFonts w:ascii="微软雅黑" w:eastAsia="微软雅黑" w:hAnsi="微软雅黑" w:cs="宋体" w:hint="eastAsia"/>
                <w:color w:val="000000" w:themeColor="text1"/>
                <w:szCs w:val="21"/>
              </w:rPr>
              <w:t>加盟贷</w:t>
            </w:r>
            <w:r w:rsidR="007C609A" w:rsidRPr="00906448">
              <w:rPr>
                <w:rFonts w:ascii="微软雅黑" w:eastAsia="微软雅黑" w:hAnsi="微软雅黑" w:cs="宋体" w:hint="eastAsia"/>
                <w:color w:val="000000" w:themeColor="text1"/>
                <w:szCs w:val="21"/>
              </w:rPr>
              <w:t>，</w:t>
            </w:r>
            <w:r w:rsidRPr="00906448">
              <w:rPr>
                <w:rFonts w:ascii="微软雅黑" w:eastAsia="微软雅黑" w:hAnsi="微软雅黑" w:cs="宋体" w:hint="eastAsia"/>
                <w:color w:val="000000" w:themeColor="text1"/>
                <w:szCs w:val="21"/>
              </w:rPr>
              <w:t>0</w:t>
            </w:r>
            <w:r w:rsidR="007C609A" w:rsidRPr="00906448">
              <w:rPr>
                <w:rFonts w:ascii="微软雅黑" w:eastAsia="微软雅黑" w:hAnsi="微软雅黑" w:cs="宋体" w:hint="eastAsia"/>
                <w:color w:val="000000" w:themeColor="text1"/>
                <w:szCs w:val="21"/>
              </w:rPr>
              <w:t>4-租房贷</w:t>
            </w:r>
            <w:r w:rsidR="00D25394" w:rsidRPr="00906448">
              <w:rPr>
                <w:rFonts w:ascii="微软雅黑" w:eastAsia="微软雅黑" w:hAnsi="微软雅黑" w:cs="宋体" w:hint="eastAsia"/>
                <w:color w:val="000000" w:themeColor="text1"/>
                <w:szCs w:val="21"/>
              </w:rPr>
              <w:t>，05-</w:t>
            </w:r>
            <w:r w:rsidR="008C7F79" w:rsidRPr="00906448">
              <w:rPr>
                <w:rFonts w:ascii="微软雅黑" w:eastAsia="微软雅黑" w:hAnsi="微软雅黑" w:cs="宋体" w:hint="eastAsia"/>
                <w:color w:val="000000" w:themeColor="text1"/>
                <w:szCs w:val="21"/>
              </w:rPr>
              <w:t>其他消费</w:t>
            </w:r>
            <w:r w:rsidR="004359F6" w:rsidRPr="00906448">
              <w:rPr>
                <w:rFonts w:ascii="微软雅黑" w:eastAsia="微软雅黑" w:hAnsi="微软雅黑" w:cs="宋体" w:hint="eastAsia"/>
                <w:color w:val="000000" w:themeColor="text1"/>
                <w:szCs w:val="21"/>
              </w:rPr>
              <w:t>，06-车险分期</w:t>
            </w:r>
            <w:r w:rsidR="00EF1BF1" w:rsidRPr="00906448">
              <w:rPr>
                <w:rFonts w:ascii="微软雅黑" w:eastAsia="微软雅黑" w:hAnsi="微软雅黑" w:cs="宋体" w:hint="eastAsia"/>
                <w:color w:val="000000" w:themeColor="text1"/>
                <w:szCs w:val="21"/>
              </w:rPr>
              <w:t>，07-</w:t>
            </w:r>
            <w:r w:rsidR="008F7B46" w:rsidRPr="00906448">
              <w:rPr>
                <w:rFonts w:ascii="微软雅黑" w:eastAsia="微软雅黑" w:hAnsi="微软雅黑" w:cs="宋体" w:hint="eastAsia"/>
                <w:color w:val="000000" w:themeColor="text1"/>
                <w:szCs w:val="21"/>
              </w:rPr>
              <w:t>业主贷</w:t>
            </w:r>
            <w:r w:rsidR="002E6C99" w:rsidRPr="00906448">
              <w:rPr>
                <w:rFonts w:ascii="微软雅黑" w:eastAsia="微软雅黑" w:hAnsi="微软雅黑" w:cs="宋体" w:hint="eastAsia"/>
                <w:color w:val="000000" w:themeColor="text1"/>
                <w:szCs w:val="21"/>
              </w:rPr>
              <w:t>，08-教育分期</w:t>
            </w:r>
            <w:r w:rsidR="00F6612C">
              <w:rPr>
                <w:rFonts w:ascii="微软雅黑" w:eastAsia="微软雅黑" w:hAnsi="微软雅黑" w:cs="宋体" w:hint="eastAsia"/>
                <w:color w:val="000000" w:themeColor="text1"/>
                <w:szCs w:val="21"/>
              </w:rPr>
              <w:t>，09-</w:t>
            </w:r>
            <w:r w:rsidR="004C4900">
              <w:rPr>
                <w:rFonts w:ascii="微软雅黑" w:eastAsia="微软雅黑" w:hAnsi="微软雅黑" w:cs="宋体" w:hint="eastAsia"/>
                <w:color w:val="000000" w:themeColor="text1"/>
                <w:szCs w:val="21"/>
              </w:rPr>
              <w:t>商品</w:t>
            </w:r>
            <w:r w:rsidR="00F6612C">
              <w:rPr>
                <w:rFonts w:ascii="微软雅黑" w:eastAsia="微软雅黑" w:hAnsi="微软雅黑" w:cs="宋体" w:hint="eastAsia"/>
                <w:color w:val="000000" w:themeColor="text1"/>
                <w:szCs w:val="21"/>
              </w:rPr>
              <w:t>分期</w:t>
            </w:r>
          </w:p>
        </w:tc>
      </w:tr>
      <w:bookmarkEnd w:id="33"/>
      <w:tr w:rsidR="00906448" w:rsidRPr="00906448" w14:paraId="3ECE0382" w14:textId="77777777" w:rsidTr="001D4CD4">
        <w:trPr>
          <w:trHeight w:val="278"/>
        </w:trPr>
        <w:tc>
          <w:tcPr>
            <w:tcW w:w="2180" w:type="dxa"/>
            <w:tcBorders>
              <w:top w:val="nil"/>
              <w:left w:val="single" w:sz="8" w:space="0" w:color="000000"/>
              <w:bottom w:val="single" w:sz="8" w:space="0" w:color="000000"/>
              <w:right w:val="single" w:sz="8" w:space="0" w:color="000000"/>
            </w:tcBorders>
            <w:shd w:val="clear" w:color="auto" w:fill="auto"/>
            <w:vAlign w:val="center"/>
            <w:hideMark/>
          </w:tcPr>
          <w:p w14:paraId="355ED4F5" w14:textId="1FDCCB2E"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businessObject</w:t>
            </w:r>
          </w:p>
        </w:tc>
        <w:tc>
          <w:tcPr>
            <w:tcW w:w="1524" w:type="dxa"/>
            <w:tcBorders>
              <w:top w:val="nil"/>
              <w:left w:val="nil"/>
              <w:bottom w:val="single" w:sz="8" w:space="0" w:color="000000"/>
              <w:right w:val="single" w:sz="8" w:space="0" w:color="000000"/>
            </w:tcBorders>
            <w:shd w:val="clear" w:color="auto" w:fill="auto"/>
            <w:vAlign w:val="center"/>
            <w:hideMark/>
          </w:tcPr>
          <w:p w14:paraId="121C82F0" w14:textId="22E1D6D6"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155" w:type="dxa"/>
            <w:tcBorders>
              <w:top w:val="nil"/>
              <w:left w:val="nil"/>
              <w:bottom w:val="single" w:sz="8" w:space="0" w:color="000000"/>
              <w:right w:val="single" w:sz="8" w:space="0" w:color="000000"/>
            </w:tcBorders>
            <w:shd w:val="clear" w:color="auto" w:fill="auto"/>
            <w:vAlign w:val="center"/>
            <w:hideMark/>
          </w:tcPr>
          <w:p w14:paraId="6AD7F30C" w14:textId="44176ECA" w:rsidR="00433EE1" w:rsidRPr="00906448" w:rsidRDefault="00433EE1"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r w:rsidRPr="00906448">
              <w:rPr>
                <w:rFonts w:ascii="微软雅黑" w:eastAsia="微软雅黑" w:hAnsi="微软雅黑"/>
                <w:color w:val="000000" w:themeColor="text1"/>
                <w:szCs w:val="21"/>
              </w:rPr>
              <w:t>bject</w:t>
            </w:r>
          </w:p>
        </w:tc>
        <w:tc>
          <w:tcPr>
            <w:tcW w:w="2415" w:type="dxa"/>
            <w:tcBorders>
              <w:top w:val="nil"/>
              <w:left w:val="nil"/>
              <w:bottom w:val="single" w:sz="8" w:space="0" w:color="000000"/>
              <w:right w:val="single" w:sz="8" w:space="0" w:color="000000"/>
            </w:tcBorders>
            <w:shd w:val="clear" w:color="auto" w:fill="auto"/>
            <w:vAlign w:val="center"/>
            <w:hideMark/>
          </w:tcPr>
          <w:p w14:paraId="79940699" w14:textId="48E16178" w:rsidR="00433EE1" w:rsidRPr="00906448" w:rsidRDefault="00FD014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业务对象，</w:t>
            </w:r>
            <w:r w:rsidRPr="00906448">
              <w:rPr>
                <w:rFonts w:ascii="微软雅黑" w:eastAsia="微软雅黑" w:hAnsi="微软雅黑" w:cs="宋体" w:hint="eastAsia"/>
                <w:color w:val="000000" w:themeColor="text1"/>
                <w:szCs w:val="21"/>
              </w:rPr>
              <w:t>不同</w:t>
            </w:r>
            <w:r w:rsidRPr="00906448">
              <w:rPr>
                <w:rFonts w:ascii="微软雅黑" w:eastAsia="微软雅黑" w:hAnsi="微软雅黑" w:cs="宋体"/>
                <w:color w:val="000000" w:themeColor="text1"/>
                <w:szCs w:val="21"/>
              </w:rPr>
              <w:t>业务类型对象中包括的数据属性不同</w:t>
            </w:r>
            <w:r w:rsidRPr="00906448">
              <w:rPr>
                <w:rFonts w:ascii="微软雅黑" w:eastAsia="微软雅黑" w:hAnsi="微软雅黑" w:cs="宋体" w:hint="eastAsia"/>
                <w:color w:val="000000" w:themeColor="text1"/>
                <w:szCs w:val="21"/>
              </w:rPr>
              <w:t>，具体</w:t>
            </w:r>
            <w:r w:rsidRPr="00906448">
              <w:rPr>
                <w:rFonts w:ascii="微软雅黑" w:eastAsia="微软雅黑" w:hAnsi="微软雅黑" w:cs="宋体"/>
                <w:color w:val="000000" w:themeColor="text1"/>
                <w:szCs w:val="21"/>
              </w:rPr>
              <w:t>业务类型对象参见细化说明</w:t>
            </w:r>
          </w:p>
        </w:tc>
      </w:tr>
    </w:tbl>
    <w:p w14:paraId="0ABBCFAA" w14:textId="3C9CED64" w:rsidR="00960CD6" w:rsidRPr="00906448" w:rsidRDefault="00762ADF"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w:t>
      </w:r>
      <w:r w:rsidR="00A3656D" w:rsidRPr="00906448">
        <w:rPr>
          <w:rFonts w:ascii="微软雅黑" w:eastAsia="微软雅黑" w:hAnsi="微软雅黑"/>
          <w:color w:val="000000" w:themeColor="text1"/>
          <w:szCs w:val="21"/>
        </w:rPr>
        <w:t>0</w:t>
      </w:r>
      <w:r w:rsidRPr="00906448">
        <w:rPr>
          <w:rFonts w:ascii="微软雅黑" w:eastAsia="微软雅黑" w:hAnsi="微软雅黑"/>
          <w:color w:val="000000" w:themeColor="text1"/>
          <w:szCs w:val="21"/>
        </w:rPr>
        <w:t>1</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00FD0140" w:rsidRPr="00906448">
        <w:rPr>
          <w:rFonts w:ascii="微软雅黑" w:eastAsia="微软雅黑" w:hAnsi="微软雅黑" w:hint="eastAsia"/>
          <w:color w:val="000000" w:themeColor="text1"/>
        </w:rPr>
        <w:t>车贷</w:t>
      </w:r>
      <w:r w:rsidR="00FD0140" w:rsidRPr="00906448">
        <w:rPr>
          <w:rFonts w:ascii="微软雅黑" w:eastAsia="微软雅黑" w:hAnsi="微软雅黑"/>
          <w:color w:val="000000" w:themeColor="text1"/>
        </w:rPr>
        <w:t>业务对象细化说明</w:t>
      </w:r>
      <w:r w:rsidRPr="00906448">
        <w:rPr>
          <w:rFonts w:ascii="微软雅黑" w:eastAsia="微软雅黑" w:hAnsi="微软雅黑"/>
          <w:color w:val="000000" w:themeColor="text1"/>
        </w:rPr>
        <w:t>：</w:t>
      </w:r>
    </w:p>
    <w:tbl>
      <w:tblPr>
        <w:tblW w:w="8236" w:type="dxa"/>
        <w:tblInd w:w="98" w:type="dxa"/>
        <w:tblLayout w:type="fixed"/>
        <w:tblLook w:val="04A0" w:firstRow="1" w:lastRow="0" w:firstColumn="1" w:lastColumn="0" w:noHBand="0" w:noVBand="1"/>
      </w:tblPr>
      <w:tblGrid>
        <w:gridCol w:w="2160"/>
        <w:gridCol w:w="1681"/>
        <w:gridCol w:w="1985"/>
        <w:gridCol w:w="2410"/>
      </w:tblGrid>
      <w:tr w:rsidR="00B54D05" w:rsidRPr="00906448" w14:paraId="335248FD" w14:textId="77777777" w:rsidTr="001D4CD4">
        <w:trPr>
          <w:trHeight w:val="275"/>
        </w:trPr>
        <w:tc>
          <w:tcPr>
            <w:tcW w:w="21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A1FCC51"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lastRenderedPageBreak/>
              <w:t>参数名</w:t>
            </w:r>
          </w:p>
        </w:tc>
        <w:tc>
          <w:tcPr>
            <w:tcW w:w="1681" w:type="dxa"/>
            <w:tcBorders>
              <w:top w:val="single" w:sz="8" w:space="0" w:color="000000"/>
              <w:left w:val="nil"/>
              <w:bottom w:val="single" w:sz="8" w:space="0" w:color="000000"/>
              <w:right w:val="single" w:sz="8" w:space="0" w:color="000000"/>
            </w:tcBorders>
            <w:shd w:val="clear" w:color="auto" w:fill="auto"/>
            <w:vAlign w:val="center"/>
            <w:hideMark/>
          </w:tcPr>
          <w:p w14:paraId="10EE3092"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985" w:type="dxa"/>
            <w:tcBorders>
              <w:top w:val="single" w:sz="8" w:space="0" w:color="000000"/>
              <w:left w:val="nil"/>
              <w:bottom w:val="single" w:sz="8" w:space="0" w:color="000000"/>
              <w:right w:val="single" w:sz="8" w:space="0" w:color="000000"/>
            </w:tcBorders>
            <w:shd w:val="clear" w:color="auto" w:fill="auto"/>
            <w:vAlign w:val="center"/>
            <w:hideMark/>
          </w:tcPr>
          <w:p w14:paraId="1CCA0F28"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10" w:type="dxa"/>
            <w:tcBorders>
              <w:top w:val="single" w:sz="8" w:space="0" w:color="000000"/>
              <w:left w:val="nil"/>
              <w:bottom w:val="single" w:sz="8" w:space="0" w:color="000000"/>
              <w:right w:val="single" w:sz="8" w:space="0" w:color="000000"/>
            </w:tcBorders>
            <w:shd w:val="clear" w:color="auto" w:fill="auto"/>
            <w:vAlign w:val="center"/>
            <w:hideMark/>
          </w:tcPr>
          <w:p w14:paraId="0EB43B44" w14:textId="77777777" w:rsidR="00E11CB8" w:rsidRPr="00906448" w:rsidRDefault="00E11CB8"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4C8595EE" w14:textId="77777777" w:rsidTr="001D4CD4">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37D3D89D" w14:textId="0FA45FC1"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brand</w:t>
            </w:r>
          </w:p>
        </w:tc>
        <w:tc>
          <w:tcPr>
            <w:tcW w:w="1681" w:type="dxa"/>
            <w:tcBorders>
              <w:top w:val="nil"/>
              <w:left w:val="nil"/>
              <w:bottom w:val="single" w:sz="8" w:space="0" w:color="000000"/>
              <w:right w:val="single" w:sz="8" w:space="0" w:color="000000"/>
            </w:tcBorders>
            <w:shd w:val="clear" w:color="auto" w:fill="auto"/>
            <w:vAlign w:val="center"/>
          </w:tcPr>
          <w:p w14:paraId="5529D234" w14:textId="2FFA28E2"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4072068F" w14:textId="2AFF41AA"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7172647A" w14:textId="1D86EF40" w:rsidR="008A0F08" w:rsidRPr="00906448" w:rsidRDefault="008A0F08" w:rsidP="008A0F0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品牌</w:t>
            </w:r>
          </w:p>
        </w:tc>
      </w:tr>
      <w:tr w:rsidR="00B54D05" w:rsidRPr="00906448" w14:paraId="0CE2AB45" w14:textId="77777777" w:rsidTr="001D4CD4">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094CCDD5" w14:textId="5C953195"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series</w:t>
            </w:r>
          </w:p>
        </w:tc>
        <w:tc>
          <w:tcPr>
            <w:tcW w:w="1681" w:type="dxa"/>
            <w:tcBorders>
              <w:top w:val="nil"/>
              <w:left w:val="nil"/>
              <w:bottom w:val="single" w:sz="8" w:space="0" w:color="000000"/>
              <w:right w:val="single" w:sz="8" w:space="0" w:color="000000"/>
            </w:tcBorders>
            <w:shd w:val="clear" w:color="auto" w:fill="auto"/>
            <w:vAlign w:val="center"/>
          </w:tcPr>
          <w:p w14:paraId="62811215" w14:textId="629BF7F8"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0C9FA831" w14:textId="1484D2F1"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64041D3D" w14:textId="469D25F7" w:rsidR="008A0F08" w:rsidRPr="00906448" w:rsidRDefault="008A0F08" w:rsidP="008A0F0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系列</w:t>
            </w:r>
          </w:p>
        </w:tc>
      </w:tr>
      <w:tr w:rsidR="00B54D05" w:rsidRPr="00906448" w14:paraId="643690F2" w14:textId="77777777" w:rsidTr="001D4CD4">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222E52A2" w14:textId="15C65A56"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type</w:t>
            </w:r>
          </w:p>
        </w:tc>
        <w:tc>
          <w:tcPr>
            <w:tcW w:w="1681" w:type="dxa"/>
            <w:tcBorders>
              <w:top w:val="nil"/>
              <w:left w:val="nil"/>
              <w:bottom w:val="single" w:sz="8" w:space="0" w:color="000000"/>
              <w:right w:val="single" w:sz="8" w:space="0" w:color="000000"/>
            </w:tcBorders>
            <w:shd w:val="clear" w:color="auto" w:fill="auto"/>
            <w:vAlign w:val="center"/>
          </w:tcPr>
          <w:p w14:paraId="6624E7B1" w14:textId="75845467"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30D95F26" w14:textId="70A6F857"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1E23F339" w14:textId="5092046F" w:rsidR="008A0F08" w:rsidRPr="00906448" w:rsidRDefault="008A0F08" w:rsidP="008A0F0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车型</w:t>
            </w:r>
          </w:p>
        </w:tc>
      </w:tr>
      <w:tr w:rsidR="00B54D05" w:rsidRPr="00906448" w14:paraId="625081C8" w14:textId="77777777" w:rsidTr="001D4CD4">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759591C9" w14:textId="27E6CA3D"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transactionPrice</w:t>
            </w:r>
          </w:p>
        </w:tc>
        <w:tc>
          <w:tcPr>
            <w:tcW w:w="1681" w:type="dxa"/>
            <w:tcBorders>
              <w:top w:val="nil"/>
              <w:left w:val="nil"/>
              <w:bottom w:val="single" w:sz="8" w:space="0" w:color="000000"/>
              <w:right w:val="single" w:sz="8" w:space="0" w:color="000000"/>
            </w:tcBorders>
            <w:shd w:val="clear" w:color="auto" w:fill="auto"/>
            <w:vAlign w:val="center"/>
          </w:tcPr>
          <w:p w14:paraId="0606B393" w14:textId="5BE95881"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4A23C314" w14:textId="21F53E9B"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0" w:type="dxa"/>
            <w:tcBorders>
              <w:top w:val="nil"/>
              <w:left w:val="nil"/>
              <w:bottom w:val="single" w:sz="8" w:space="0" w:color="000000"/>
              <w:right w:val="single" w:sz="8" w:space="0" w:color="000000"/>
            </w:tcBorders>
            <w:shd w:val="clear" w:color="auto" w:fill="auto"/>
            <w:vAlign w:val="center"/>
          </w:tcPr>
          <w:p w14:paraId="58FFA457" w14:textId="2EF2963D" w:rsidR="008A0F08" w:rsidRPr="00906448" w:rsidRDefault="008A0F08" w:rsidP="008A0F0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成交价</w:t>
            </w:r>
            <w:r w:rsidRPr="00906448">
              <w:rPr>
                <w:rFonts w:ascii="微软雅黑" w:eastAsia="微软雅黑" w:hAnsi="微软雅黑"/>
                <w:color w:val="000000" w:themeColor="text1"/>
                <w:szCs w:val="21"/>
              </w:rPr>
              <w:t>(0</w:t>
            </w:r>
            <w:r w:rsidR="00F876E6" w:rsidRPr="00906448">
              <w:rPr>
                <w:rFonts w:ascii="微软雅黑" w:eastAsia="微软雅黑" w:hAnsi="微软雅黑"/>
                <w:color w:val="000000" w:themeColor="text1"/>
                <w:szCs w:val="21"/>
              </w:rPr>
              <w:t>.00</w:t>
            </w:r>
            <w:r w:rsidRPr="00906448">
              <w:rPr>
                <w:rFonts w:ascii="微软雅黑" w:eastAsia="微软雅黑" w:hAnsi="微软雅黑"/>
                <w:color w:val="000000" w:themeColor="text1"/>
                <w:szCs w:val="21"/>
              </w:rPr>
              <w:t>-1000000</w:t>
            </w:r>
            <w:r w:rsidR="00F876E6" w:rsidRPr="00906448">
              <w:rPr>
                <w:rFonts w:ascii="微软雅黑" w:eastAsia="微软雅黑" w:hAnsi="微软雅黑" w:hint="eastAsia"/>
                <w:color w:val="000000" w:themeColor="text1"/>
                <w:szCs w:val="21"/>
              </w:rPr>
              <w:t>.00</w:t>
            </w:r>
            <w:r w:rsidRPr="00906448">
              <w:rPr>
                <w:rFonts w:ascii="微软雅黑" w:eastAsia="微软雅黑" w:hAnsi="微软雅黑"/>
                <w:color w:val="000000" w:themeColor="text1"/>
                <w:szCs w:val="21"/>
              </w:rPr>
              <w:t>)</w:t>
            </w:r>
            <w:r w:rsidRPr="00906448">
              <w:rPr>
                <w:rFonts w:ascii="微软雅黑" w:eastAsia="微软雅黑" w:hAnsi="微软雅黑" w:cs="宋体" w:hint="eastAsia"/>
                <w:color w:val="000000" w:themeColor="text1"/>
                <w:szCs w:val="21"/>
              </w:rPr>
              <w:t>，单位元</w:t>
            </w:r>
            <w:r w:rsidR="00F876E6" w:rsidRPr="00906448">
              <w:rPr>
                <w:rFonts w:ascii="微软雅黑" w:eastAsia="微软雅黑" w:hAnsi="微软雅黑" w:cs="宋体" w:hint="eastAsia"/>
                <w:color w:val="000000" w:themeColor="text1"/>
                <w:szCs w:val="21"/>
              </w:rPr>
              <w:t>,保留小数点两位</w:t>
            </w:r>
          </w:p>
        </w:tc>
      </w:tr>
      <w:tr w:rsidR="00B54D05" w:rsidRPr="00906448" w14:paraId="61FA058F" w14:textId="77777777" w:rsidTr="001D4CD4">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419F4727" w14:textId="4AECC753"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guidancePrice</w:t>
            </w:r>
          </w:p>
        </w:tc>
        <w:tc>
          <w:tcPr>
            <w:tcW w:w="1681" w:type="dxa"/>
            <w:tcBorders>
              <w:top w:val="nil"/>
              <w:left w:val="nil"/>
              <w:bottom w:val="single" w:sz="8" w:space="0" w:color="000000"/>
              <w:right w:val="single" w:sz="8" w:space="0" w:color="000000"/>
            </w:tcBorders>
            <w:shd w:val="clear" w:color="auto" w:fill="auto"/>
            <w:vAlign w:val="center"/>
          </w:tcPr>
          <w:p w14:paraId="1679804F" w14:textId="78A78DCC"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4E3C01B5" w14:textId="4EF7B25C" w:rsidR="008A0F08" w:rsidRPr="00906448" w:rsidRDefault="008A0F08" w:rsidP="008A0F0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0" w:type="dxa"/>
            <w:tcBorders>
              <w:top w:val="nil"/>
              <w:left w:val="nil"/>
              <w:bottom w:val="single" w:sz="8" w:space="0" w:color="000000"/>
              <w:right w:val="single" w:sz="8" w:space="0" w:color="000000"/>
            </w:tcBorders>
            <w:shd w:val="clear" w:color="auto" w:fill="auto"/>
            <w:vAlign w:val="center"/>
          </w:tcPr>
          <w:p w14:paraId="6F1A60A1" w14:textId="717721DC" w:rsidR="008A0F08" w:rsidRPr="00906448" w:rsidRDefault="008A0F08" w:rsidP="008A0F0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新车指导价，单位元</w:t>
            </w:r>
            <w:r w:rsidR="00B927FD" w:rsidRPr="00906448">
              <w:rPr>
                <w:rFonts w:ascii="微软雅黑" w:eastAsia="微软雅黑" w:hAnsi="微软雅黑" w:cs="宋体" w:hint="eastAsia"/>
                <w:color w:val="000000" w:themeColor="text1"/>
                <w:szCs w:val="21"/>
              </w:rPr>
              <w:t>，保留小数点两位</w:t>
            </w:r>
          </w:p>
        </w:tc>
      </w:tr>
      <w:tr w:rsidR="00B54D05" w:rsidRPr="00906448" w14:paraId="15F1B3D3" w14:textId="77777777" w:rsidTr="001D4CD4">
        <w:trPr>
          <w:trHeight w:val="884"/>
        </w:trPr>
        <w:tc>
          <w:tcPr>
            <w:tcW w:w="2160" w:type="dxa"/>
            <w:tcBorders>
              <w:top w:val="nil"/>
              <w:left w:val="single" w:sz="8" w:space="0" w:color="000000"/>
              <w:bottom w:val="single" w:sz="8" w:space="0" w:color="000000"/>
              <w:right w:val="single" w:sz="8" w:space="0" w:color="000000"/>
            </w:tcBorders>
            <w:shd w:val="clear" w:color="auto" w:fill="auto"/>
          </w:tcPr>
          <w:p w14:paraId="2355CF81" w14:textId="27AF1948" w:rsidR="00317991" w:rsidRPr="00906448" w:rsidRDefault="00317991" w:rsidP="00317991">
            <w:pPr>
              <w:spacing w:line="360" w:lineRule="auto"/>
              <w:rPr>
                <w:rFonts w:ascii="微软雅黑" w:eastAsia="微软雅黑" w:hAnsi="微软雅黑" w:cs="宋体"/>
                <w:color w:val="000000" w:themeColor="text1"/>
                <w:szCs w:val="21"/>
              </w:rPr>
            </w:pPr>
            <w:bookmarkStart w:id="34" w:name="OLE_LINK27"/>
            <w:bookmarkStart w:id="35" w:name="OLE_LINK28"/>
            <w:r w:rsidRPr="00906448">
              <w:rPr>
                <w:rFonts w:ascii="微软雅黑" w:eastAsia="微软雅黑" w:hAnsi="微软雅黑" w:cs="宋体"/>
                <w:color w:val="000000" w:themeColor="text1"/>
                <w:szCs w:val="21"/>
              </w:rPr>
              <w:t>carAddress</w:t>
            </w:r>
            <w:bookmarkEnd w:id="34"/>
            <w:bookmarkEnd w:id="35"/>
          </w:p>
        </w:tc>
        <w:tc>
          <w:tcPr>
            <w:tcW w:w="1681" w:type="dxa"/>
            <w:tcBorders>
              <w:top w:val="nil"/>
              <w:left w:val="nil"/>
              <w:bottom w:val="single" w:sz="8" w:space="0" w:color="000000"/>
              <w:right w:val="single" w:sz="8" w:space="0" w:color="000000"/>
            </w:tcBorders>
            <w:shd w:val="clear" w:color="auto" w:fill="auto"/>
          </w:tcPr>
          <w:p w14:paraId="2E064408" w14:textId="0D933DB6" w:rsidR="00317991" w:rsidRPr="00906448" w:rsidRDefault="00317991" w:rsidP="008A0F0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985" w:type="dxa"/>
            <w:tcBorders>
              <w:top w:val="nil"/>
              <w:left w:val="nil"/>
              <w:bottom w:val="single" w:sz="8" w:space="0" w:color="000000"/>
              <w:right w:val="single" w:sz="8" w:space="0" w:color="000000"/>
            </w:tcBorders>
            <w:shd w:val="clear" w:color="auto" w:fill="auto"/>
          </w:tcPr>
          <w:p w14:paraId="416CBB47" w14:textId="64B339F8" w:rsidR="00317991" w:rsidRPr="00906448" w:rsidRDefault="00317991" w:rsidP="008A0F0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tcPr>
          <w:p w14:paraId="03595A81" w14:textId="740EAD01" w:rsidR="00317991" w:rsidRPr="00906448" w:rsidRDefault="00317991" w:rsidP="00317991">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w:t>
            </w:r>
            <w:r w:rsidR="00CA2644" w:rsidRPr="00906448">
              <w:rPr>
                <w:rFonts w:ascii="微软雅黑" w:eastAsia="微软雅黑" w:hAnsi="微软雅黑" w:cs="宋体"/>
                <w:color w:val="000000" w:themeColor="text1"/>
                <w:szCs w:val="21"/>
              </w:rPr>
              <w:t>辆</w:t>
            </w:r>
            <w:r w:rsidRPr="00906448">
              <w:rPr>
                <w:rFonts w:ascii="微软雅黑" w:eastAsia="微软雅黑" w:hAnsi="微软雅黑" w:cs="宋体" w:hint="eastAsia"/>
                <w:color w:val="000000" w:themeColor="text1"/>
                <w:szCs w:val="21"/>
              </w:rPr>
              <w:t>所在地</w:t>
            </w:r>
          </w:p>
        </w:tc>
      </w:tr>
      <w:tr w:rsidR="00B54D05" w:rsidRPr="00906448" w14:paraId="47EB19AD" w14:textId="77777777" w:rsidTr="001D4CD4">
        <w:trPr>
          <w:trHeight w:val="884"/>
        </w:trPr>
        <w:tc>
          <w:tcPr>
            <w:tcW w:w="2160" w:type="dxa"/>
            <w:tcBorders>
              <w:top w:val="nil"/>
              <w:left w:val="single" w:sz="8" w:space="0" w:color="000000"/>
              <w:bottom w:val="single" w:sz="4" w:space="0" w:color="auto"/>
              <w:right w:val="single" w:sz="8" w:space="0" w:color="000000"/>
            </w:tcBorders>
            <w:shd w:val="clear" w:color="auto" w:fill="auto"/>
            <w:vAlign w:val="center"/>
          </w:tcPr>
          <w:p w14:paraId="40404EE1" w14:textId="02A4E213" w:rsidR="00317991" w:rsidRPr="00906448" w:rsidRDefault="00317991" w:rsidP="003F084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isNew</w:t>
            </w:r>
          </w:p>
        </w:tc>
        <w:tc>
          <w:tcPr>
            <w:tcW w:w="1681" w:type="dxa"/>
            <w:tcBorders>
              <w:top w:val="nil"/>
              <w:left w:val="nil"/>
              <w:bottom w:val="single" w:sz="4" w:space="0" w:color="auto"/>
              <w:right w:val="single" w:sz="8" w:space="0" w:color="000000"/>
            </w:tcBorders>
            <w:shd w:val="clear" w:color="auto" w:fill="auto"/>
            <w:vAlign w:val="center"/>
          </w:tcPr>
          <w:p w14:paraId="7E1EEAA5" w14:textId="0A81AE06" w:rsidR="00317991" w:rsidRPr="00906448" w:rsidRDefault="00317991" w:rsidP="003F084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031CC524" w14:textId="2BFDDBB9" w:rsidR="00317991" w:rsidRPr="00906448" w:rsidRDefault="00317991" w:rsidP="003F0842">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0" w:type="dxa"/>
            <w:tcBorders>
              <w:top w:val="nil"/>
              <w:left w:val="nil"/>
              <w:bottom w:val="single" w:sz="4" w:space="0" w:color="auto"/>
              <w:right w:val="single" w:sz="8" w:space="0" w:color="000000"/>
            </w:tcBorders>
            <w:shd w:val="clear" w:color="auto" w:fill="auto"/>
            <w:vAlign w:val="center"/>
          </w:tcPr>
          <w:p w14:paraId="01C399AC" w14:textId="44E313E0" w:rsidR="00317991" w:rsidRPr="00906448" w:rsidRDefault="00317991" w:rsidP="003F0842">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是否是新车：</w:t>
            </w:r>
            <w:r w:rsidRPr="00906448">
              <w:rPr>
                <w:rFonts w:ascii="微软雅黑" w:eastAsia="微软雅黑" w:hAnsi="微软雅黑"/>
                <w:color w:val="000000" w:themeColor="text1"/>
                <w:szCs w:val="21"/>
              </w:rPr>
              <w:t>0-</w:t>
            </w:r>
            <w:r w:rsidRPr="00906448">
              <w:rPr>
                <w:rFonts w:ascii="微软雅黑" w:eastAsia="微软雅黑" w:hAnsi="微软雅黑" w:cs="宋体" w:hint="eastAsia"/>
                <w:color w:val="000000" w:themeColor="text1"/>
                <w:szCs w:val="21"/>
              </w:rPr>
              <w:t>新车，</w:t>
            </w:r>
            <w:r w:rsidRPr="00906448">
              <w:rPr>
                <w:rFonts w:ascii="微软雅黑" w:eastAsia="微软雅黑" w:hAnsi="微软雅黑"/>
                <w:color w:val="000000" w:themeColor="text1"/>
                <w:szCs w:val="21"/>
              </w:rPr>
              <w:t>1-</w:t>
            </w:r>
            <w:r w:rsidRPr="00906448">
              <w:rPr>
                <w:rFonts w:ascii="微软雅黑" w:eastAsia="微软雅黑" w:hAnsi="微软雅黑" w:cs="宋体" w:hint="eastAsia"/>
                <w:color w:val="000000" w:themeColor="text1"/>
                <w:szCs w:val="21"/>
              </w:rPr>
              <w:t>二手车</w:t>
            </w:r>
          </w:p>
        </w:tc>
      </w:tr>
      <w:tr w:rsidR="00B54D05" w:rsidRPr="00906448" w14:paraId="05F18BE1" w14:textId="77777777" w:rsidTr="001D4CD4">
        <w:trPr>
          <w:trHeight w:val="884"/>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77A5BA47" w14:textId="787AAD21"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hasDetection</w:t>
            </w:r>
          </w:p>
        </w:tc>
        <w:tc>
          <w:tcPr>
            <w:tcW w:w="1681" w:type="dxa"/>
            <w:tcBorders>
              <w:top w:val="single" w:sz="4" w:space="0" w:color="auto"/>
              <w:left w:val="single" w:sz="4" w:space="0" w:color="auto"/>
              <w:bottom w:val="single" w:sz="4" w:space="0" w:color="auto"/>
              <w:right w:val="single" w:sz="4" w:space="0" w:color="auto"/>
            </w:tcBorders>
            <w:shd w:val="clear" w:color="auto" w:fill="auto"/>
            <w:vAlign w:val="center"/>
          </w:tcPr>
          <w:p w14:paraId="2BE83626" w14:textId="1550B0F8"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6720921" w14:textId="53A1D5D0"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number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5FD4E8BD" w14:textId="02945D7D" w:rsidR="00317991" w:rsidRPr="00906448" w:rsidRDefault="00317991" w:rsidP="00156EB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车辆是否检测过（当isNew为1时有效）：</w:t>
            </w:r>
            <w:r w:rsidRPr="00906448">
              <w:rPr>
                <w:rFonts w:ascii="微软雅黑" w:eastAsia="微软雅黑" w:hAnsi="微软雅黑" w:cs="宋体"/>
                <w:color w:val="000000" w:themeColor="text1"/>
                <w:szCs w:val="21"/>
              </w:rPr>
              <w:t>0-</w:t>
            </w:r>
            <w:r w:rsidRPr="00906448">
              <w:rPr>
                <w:rFonts w:ascii="微软雅黑" w:eastAsia="微软雅黑" w:hAnsi="微软雅黑" w:cs="宋体" w:hint="eastAsia"/>
                <w:color w:val="000000" w:themeColor="text1"/>
                <w:szCs w:val="21"/>
              </w:rPr>
              <w:t>已检测，</w:t>
            </w:r>
            <w:r w:rsidRPr="00906448">
              <w:rPr>
                <w:rFonts w:ascii="微软雅黑" w:eastAsia="微软雅黑" w:hAnsi="微软雅黑" w:cs="宋体"/>
                <w:color w:val="000000" w:themeColor="text1"/>
                <w:szCs w:val="21"/>
              </w:rPr>
              <w:t>1-</w:t>
            </w:r>
            <w:r w:rsidRPr="00906448">
              <w:rPr>
                <w:rFonts w:ascii="微软雅黑" w:eastAsia="微软雅黑" w:hAnsi="微软雅黑" w:cs="宋体" w:hint="eastAsia"/>
                <w:color w:val="000000" w:themeColor="text1"/>
                <w:szCs w:val="21"/>
              </w:rPr>
              <w:t>未检测，</w:t>
            </w:r>
            <w:r w:rsidRPr="00906448">
              <w:rPr>
                <w:rFonts w:ascii="微软雅黑" w:eastAsia="微软雅黑" w:hAnsi="微软雅黑" w:cs="宋体"/>
                <w:color w:val="000000" w:themeColor="text1"/>
                <w:szCs w:val="21"/>
              </w:rPr>
              <w:t>2-</w:t>
            </w:r>
            <w:r w:rsidRPr="00906448">
              <w:rPr>
                <w:rFonts w:ascii="微软雅黑" w:eastAsia="微软雅黑" w:hAnsi="微软雅黑" w:cs="宋体" w:hint="eastAsia"/>
                <w:color w:val="000000" w:themeColor="text1"/>
                <w:szCs w:val="21"/>
              </w:rPr>
              <w:t>免检</w:t>
            </w:r>
          </w:p>
        </w:tc>
      </w:tr>
      <w:tr w:rsidR="00B54D05" w:rsidRPr="00906448" w14:paraId="430CF095" w14:textId="77777777" w:rsidTr="001D4CD4">
        <w:trPr>
          <w:trHeight w:val="884"/>
        </w:trPr>
        <w:tc>
          <w:tcPr>
            <w:tcW w:w="2160" w:type="dxa"/>
            <w:tcBorders>
              <w:top w:val="nil"/>
              <w:left w:val="single" w:sz="8" w:space="0" w:color="000000"/>
              <w:bottom w:val="single" w:sz="4" w:space="0" w:color="auto"/>
              <w:right w:val="single" w:sz="8" w:space="0" w:color="000000"/>
            </w:tcBorders>
            <w:shd w:val="clear" w:color="auto" w:fill="auto"/>
            <w:vAlign w:val="center"/>
          </w:tcPr>
          <w:p w14:paraId="3307E8FC" w14:textId="10D33E7C"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vin</w:t>
            </w:r>
          </w:p>
        </w:tc>
        <w:tc>
          <w:tcPr>
            <w:tcW w:w="1681" w:type="dxa"/>
            <w:tcBorders>
              <w:top w:val="nil"/>
              <w:left w:val="nil"/>
              <w:bottom w:val="single" w:sz="4" w:space="0" w:color="auto"/>
              <w:right w:val="single" w:sz="8" w:space="0" w:color="000000"/>
            </w:tcBorders>
            <w:shd w:val="clear" w:color="auto" w:fill="auto"/>
            <w:vAlign w:val="center"/>
          </w:tcPr>
          <w:p w14:paraId="5181EC0E" w14:textId="1310C5C3"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0049AD22" w14:textId="057F827D"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2410" w:type="dxa"/>
            <w:tcBorders>
              <w:top w:val="nil"/>
              <w:left w:val="nil"/>
              <w:bottom w:val="single" w:sz="4" w:space="0" w:color="auto"/>
              <w:right w:val="single" w:sz="8" w:space="0" w:color="000000"/>
            </w:tcBorders>
            <w:shd w:val="clear" w:color="auto" w:fill="auto"/>
            <w:vAlign w:val="center"/>
          </w:tcPr>
          <w:p w14:paraId="25838EE0" w14:textId="07BDB52E" w:rsidR="00317991" w:rsidRPr="00906448" w:rsidRDefault="00317991" w:rsidP="00156EB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VIN</w:t>
            </w:r>
            <w:r w:rsidRPr="00906448">
              <w:rPr>
                <w:rFonts w:ascii="微软雅黑" w:eastAsia="微软雅黑" w:hAnsi="微软雅黑" w:cs="宋体" w:hint="eastAsia"/>
                <w:color w:val="000000" w:themeColor="text1"/>
                <w:szCs w:val="21"/>
              </w:rPr>
              <w:t>码（当isNew为1时有效）</w:t>
            </w:r>
          </w:p>
        </w:tc>
      </w:tr>
      <w:tr w:rsidR="00B54D05" w:rsidRPr="00906448" w14:paraId="2E11DD8F" w14:textId="77777777" w:rsidTr="001D4CD4">
        <w:trPr>
          <w:trHeight w:val="884"/>
        </w:trPr>
        <w:tc>
          <w:tcPr>
            <w:tcW w:w="2160" w:type="dxa"/>
            <w:tcBorders>
              <w:top w:val="nil"/>
              <w:left w:val="single" w:sz="8" w:space="0" w:color="000000"/>
              <w:bottom w:val="single" w:sz="4" w:space="0" w:color="auto"/>
              <w:right w:val="single" w:sz="8" w:space="0" w:color="000000"/>
            </w:tcBorders>
            <w:shd w:val="clear" w:color="auto" w:fill="auto"/>
            <w:vAlign w:val="center"/>
          </w:tcPr>
          <w:p w14:paraId="7A460143" w14:textId="13DC48EE"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mileage</w:t>
            </w:r>
          </w:p>
        </w:tc>
        <w:tc>
          <w:tcPr>
            <w:tcW w:w="1681" w:type="dxa"/>
            <w:tcBorders>
              <w:top w:val="nil"/>
              <w:left w:val="nil"/>
              <w:bottom w:val="single" w:sz="4" w:space="0" w:color="auto"/>
              <w:right w:val="single" w:sz="8" w:space="0" w:color="000000"/>
            </w:tcBorders>
            <w:shd w:val="clear" w:color="auto" w:fill="auto"/>
            <w:vAlign w:val="center"/>
          </w:tcPr>
          <w:p w14:paraId="6AAB5509" w14:textId="04E6942D"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49EA2830" w14:textId="1CCF414A"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number</w:t>
            </w:r>
          </w:p>
        </w:tc>
        <w:tc>
          <w:tcPr>
            <w:tcW w:w="2410" w:type="dxa"/>
            <w:tcBorders>
              <w:top w:val="nil"/>
              <w:left w:val="nil"/>
              <w:bottom w:val="single" w:sz="4" w:space="0" w:color="auto"/>
              <w:right w:val="single" w:sz="8" w:space="0" w:color="000000"/>
            </w:tcBorders>
            <w:shd w:val="clear" w:color="auto" w:fill="auto"/>
            <w:vAlign w:val="center"/>
          </w:tcPr>
          <w:p w14:paraId="3714A52F" w14:textId="56087D89" w:rsidR="00317991" w:rsidRPr="00906448" w:rsidRDefault="00317991" w:rsidP="00156EB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里程（当isNew为1时有效）</w:t>
            </w:r>
          </w:p>
        </w:tc>
      </w:tr>
      <w:tr w:rsidR="00B54D05" w:rsidRPr="00906448" w14:paraId="0F10D92F" w14:textId="77777777" w:rsidTr="001D4CD4">
        <w:trPr>
          <w:trHeight w:val="884"/>
        </w:trPr>
        <w:tc>
          <w:tcPr>
            <w:tcW w:w="2160" w:type="dxa"/>
            <w:tcBorders>
              <w:top w:val="nil"/>
              <w:left w:val="single" w:sz="8" w:space="0" w:color="000000"/>
              <w:bottom w:val="single" w:sz="4" w:space="0" w:color="auto"/>
              <w:right w:val="single" w:sz="8" w:space="0" w:color="000000"/>
            </w:tcBorders>
            <w:shd w:val="clear" w:color="auto" w:fill="auto"/>
          </w:tcPr>
          <w:p w14:paraId="72379976" w14:textId="1EC4DFD1"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lastRenderedPageBreak/>
              <w:t>initialRegistrationDate</w:t>
            </w:r>
          </w:p>
        </w:tc>
        <w:tc>
          <w:tcPr>
            <w:tcW w:w="1681" w:type="dxa"/>
            <w:tcBorders>
              <w:top w:val="nil"/>
              <w:left w:val="nil"/>
              <w:bottom w:val="single" w:sz="4" w:space="0" w:color="auto"/>
              <w:right w:val="single" w:sz="8" w:space="0" w:color="000000"/>
            </w:tcBorders>
            <w:shd w:val="clear" w:color="auto" w:fill="auto"/>
          </w:tcPr>
          <w:p w14:paraId="5A073216" w14:textId="01CB0FC0"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985" w:type="dxa"/>
            <w:tcBorders>
              <w:top w:val="nil"/>
              <w:left w:val="nil"/>
              <w:bottom w:val="single" w:sz="4" w:space="0" w:color="auto"/>
              <w:right w:val="single" w:sz="8" w:space="0" w:color="000000"/>
            </w:tcBorders>
            <w:shd w:val="clear" w:color="auto" w:fill="auto"/>
          </w:tcPr>
          <w:p w14:paraId="61195753" w14:textId="6627DC6A"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2410" w:type="dxa"/>
            <w:tcBorders>
              <w:top w:val="nil"/>
              <w:left w:val="nil"/>
              <w:bottom w:val="single" w:sz="4" w:space="0" w:color="auto"/>
              <w:right w:val="single" w:sz="8" w:space="0" w:color="000000"/>
            </w:tcBorders>
            <w:shd w:val="clear" w:color="auto" w:fill="auto"/>
          </w:tcPr>
          <w:p w14:paraId="2437E31F" w14:textId="223FBA09" w:rsidR="00317991" w:rsidRPr="00906448" w:rsidRDefault="00317991" w:rsidP="00156EB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首次上牌时间</w:t>
            </w:r>
            <w:r w:rsidRPr="00906448">
              <w:rPr>
                <w:rFonts w:ascii="微软雅黑" w:eastAsia="微软雅黑" w:hAnsi="微软雅黑" w:cs="宋体" w:hint="eastAsia"/>
                <w:color w:val="000000" w:themeColor="text1"/>
                <w:szCs w:val="21"/>
              </w:rPr>
              <w:t>（当isNew为1时有效）</w:t>
            </w:r>
          </w:p>
        </w:tc>
      </w:tr>
      <w:tr w:rsidR="00B54D05" w:rsidRPr="00906448" w14:paraId="05D97C28" w14:textId="77777777" w:rsidTr="001D4CD4">
        <w:trPr>
          <w:trHeight w:val="884"/>
        </w:trPr>
        <w:tc>
          <w:tcPr>
            <w:tcW w:w="2160" w:type="dxa"/>
            <w:tcBorders>
              <w:top w:val="nil"/>
              <w:left w:val="single" w:sz="8" w:space="0" w:color="000000"/>
              <w:bottom w:val="single" w:sz="4" w:space="0" w:color="auto"/>
              <w:right w:val="single" w:sz="8" w:space="0" w:color="000000"/>
            </w:tcBorders>
            <w:shd w:val="clear" w:color="auto" w:fill="auto"/>
          </w:tcPr>
          <w:p w14:paraId="41DB4FB1" w14:textId="01D0A87D" w:rsidR="00317991" w:rsidRPr="00906448" w:rsidRDefault="004D3313" w:rsidP="00156EB4">
            <w:pPr>
              <w:spacing w:line="360" w:lineRule="auto"/>
              <w:rPr>
                <w:rFonts w:ascii="微软雅黑" w:eastAsia="微软雅黑" w:hAnsi="微软雅黑"/>
                <w:color w:val="000000" w:themeColor="text1"/>
                <w:szCs w:val="21"/>
              </w:rPr>
            </w:pPr>
            <w:hyperlink r:id="rId19" w:tgtFrame="_blank" w:history="1">
              <w:r w:rsidR="00317991" w:rsidRPr="00906448">
                <w:rPr>
                  <w:rFonts w:ascii="微软雅黑" w:eastAsia="微软雅黑" w:hAnsi="微软雅黑" w:cs="宋体"/>
                  <w:color w:val="000000" w:themeColor="text1"/>
                  <w:szCs w:val="21"/>
                </w:rPr>
                <w:t>license</w:t>
              </w:r>
              <w:r w:rsidR="00317991" w:rsidRPr="00906448">
                <w:rPr>
                  <w:rFonts w:ascii="微软雅黑" w:eastAsia="微软雅黑" w:hAnsi="微软雅黑" w:cs="宋体" w:hint="eastAsia"/>
                  <w:color w:val="000000" w:themeColor="text1"/>
                  <w:szCs w:val="21"/>
                </w:rPr>
                <w:t>P</w:t>
              </w:r>
              <w:r w:rsidR="00317991" w:rsidRPr="00906448">
                <w:rPr>
                  <w:rFonts w:ascii="微软雅黑" w:eastAsia="微软雅黑" w:hAnsi="微软雅黑" w:cs="宋体"/>
                  <w:color w:val="000000" w:themeColor="text1"/>
                  <w:szCs w:val="21"/>
                </w:rPr>
                <w:t>late</w:t>
              </w:r>
            </w:hyperlink>
            <w:r w:rsidR="00317991" w:rsidRPr="00906448">
              <w:rPr>
                <w:rFonts w:ascii="微软雅黑" w:eastAsia="微软雅黑" w:hAnsi="微软雅黑" w:cs="宋体"/>
                <w:color w:val="000000" w:themeColor="text1"/>
                <w:szCs w:val="21"/>
              </w:rPr>
              <w:t>Address</w:t>
            </w:r>
          </w:p>
        </w:tc>
        <w:tc>
          <w:tcPr>
            <w:tcW w:w="1681" w:type="dxa"/>
            <w:tcBorders>
              <w:top w:val="nil"/>
              <w:left w:val="nil"/>
              <w:bottom w:val="single" w:sz="4" w:space="0" w:color="auto"/>
              <w:right w:val="single" w:sz="8" w:space="0" w:color="000000"/>
            </w:tcBorders>
            <w:shd w:val="clear" w:color="auto" w:fill="auto"/>
          </w:tcPr>
          <w:p w14:paraId="158D1F48" w14:textId="3CDC863F"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985" w:type="dxa"/>
            <w:tcBorders>
              <w:top w:val="nil"/>
              <w:left w:val="nil"/>
              <w:bottom w:val="single" w:sz="4" w:space="0" w:color="auto"/>
              <w:right w:val="single" w:sz="8" w:space="0" w:color="000000"/>
            </w:tcBorders>
            <w:shd w:val="clear" w:color="auto" w:fill="auto"/>
          </w:tcPr>
          <w:p w14:paraId="61F5C8CC" w14:textId="7316F9A0"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2410" w:type="dxa"/>
            <w:tcBorders>
              <w:top w:val="nil"/>
              <w:left w:val="nil"/>
              <w:bottom w:val="single" w:sz="4" w:space="0" w:color="auto"/>
              <w:right w:val="single" w:sz="8" w:space="0" w:color="000000"/>
            </w:tcBorders>
            <w:shd w:val="clear" w:color="auto" w:fill="auto"/>
          </w:tcPr>
          <w:p w14:paraId="2D252A6E" w14:textId="53735EB1" w:rsidR="00317991" w:rsidRPr="00906448" w:rsidRDefault="00317991" w:rsidP="00156EB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购车上牌</w:t>
            </w:r>
            <w:r w:rsidRPr="00906448">
              <w:rPr>
                <w:rFonts w:ascii="微软雅黑" w:eastAsia="微软雅黑" w:hAnsi="微软雅黑" w:cs="宋体" w:hint="eastAsia"/>
                <w:color w:val="000000" w:themeColor="text1"/>
                <w:szCs w:val="21"/>
              </w:rPr>
              <w:t>所在地（当isNew为1时有效）</w:t>
            </w:r>
          </w:p>
        </w:tc>
      </w:tr>
      <w:tr w:rsidR="00317991" w:rsidRPr="00906448" w14:paraId="45F1E779" w14:textId="77777777" w:rsidTr="001D4CD4">
        <w:trPr>
          <w:trHeight w:val="884"/>
        </w:trPr>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14:paraId="5EC0A830" w14:textId="5A0A2547"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evaluationPrice</w:t>
            </w:r>
          </w:p>
        </w:tc>
        <w:tc>
          <w:tcPr>
            <w:tcW w:w="1681" w:type="dxa"/>
            <w:tcBorders>
              <w:top w:val="single" w:sz="4" w:space="0" w:color="auto"/>
              <w:left w:val="single" w:sz="4" w:space="0" w:color="auto"/>
              <w:bottom w:val="single" w:sz="4" w:space="0" w:color="auto"/>
              <w:right w:val="single" w:sz="4" w:space="0" w:color="auto"/>
            </w:tcBorders>
            <w:shd w:val="clear" w:color="auto" w:fill="auto"/>
            <w:vAlign w:val="center"/>
          </w:tcPr>
          <w:p w14:paraId="20012064" w14:textId="5245003D"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664465D5" w14:textId="3C271022" w:rsidR="00317991" w:rsidRPr="00906448" w:rsidRDefault="00317991" w:rsidP="00156EB4">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69037D7C" w14:textId="41A2B860" w:rsidR="00317991" w:rsidRPr="00906448" w:rsidRDefault="00317991" w:rsidP="00156EB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认定价格（当isNew为1时有效），单位元</w:t>
            </w:r>
          </w:p>
        </w:tc>
      </w:tr>
    </w:tbl>
    <w:p w14:paraId="13C9FF87" w14:textId="77777777" w:rsidR="003F0842" w:rsidRPr="00906448" w:rsidRDefault="003F0842" w:rsidP="00F024E3">
      <w:pPr>
        <w:spacing w:line="360" w:lineRule="auto"/>
        <w:rPr>
          <w:rFonts w:ascii="微软雅黑" w:eastAsia="微软雅黑" w:hAnsi="微软雅黑"/>
          <w:color w:val="000000" w:themeColor="text1"/>
        </w:rPr>
      </w:pPr>
    </w:p>
    <w:p w14:paraId="77BBFF58" w14:textId="3D79DA72" w:rsidR="00074130" w:rsidRPr="00906448" w:rsidRDefault="00B82B8B" w:rsidP="003C66F2">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w:t>
      </w:r>
      <w:r w:rsidR="00A3656D" w:rsidRPr="00906448">
        <w:rPr>
          <w:rFonts w:ascii="微软雅黑" w:eastAsia="微软雅黑" w:hAnsi="微软雅黑"/>
          <w:color w:val="000000" w:themeColor="text1"/>
          <w:szCs w:val="21"/>
        </w:rPr>
        <w:t>0</w:t>
      </w:r>
      <w:r w:rsidRPr="00906448">
        <w:rPr>
          <w:rFonts w:ascii="微软雅黑" w:eastAsia="微软雅黑" w:hAnsi="微软雅黑"/>
          <w:color w:val="000000" w:themeColor="text1"/>
          <w:szCs w:val="21"/>
        </w:rPr>
        <w:t>2</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00CA2644" w:rsidRPr="00906448">
        <w:rPr>
          <w:rFonts w:ascii="微软雅黑" w:eastAsia="微软雅黑" w:hAnsi="微软雅黑" w:hint="eastAsia"/>
          <w:color w:val="000000" w:themeColor="text1"/>
          <w:szCs w:val="21"/>
        </w:rPr>
        <w:t>场景</w:t>
      </w:r>
      <w:r w:rsidR="00CA2644" w:rsidRPr="00906448">
        <w:rPr>
          <w:rFonts w:ascii="微软雅黑" w:eastAsia="微软雅黑" w:hAnsi="微软雅黑"/>
          <w:color w:val="000000" w:themeColor="text1"/>
          <w:szCs w:val="21"/>
        </w:rPr>
        <w:t>为装修贷，</w:t>
      </w:r>
      <w:r w:rsidR="00FD0140" w:rsidRPr="00906448">
        <w:rPr>
          <w:rFonts w:ascii="微软雅黑" w:eastAsia="微软雅黑" w:hAnsi="微软雅黑" w:hint="eastAsia"/>
          <w:color w:val="000000" w:themeColor="text1"/>
        </w:rPr>
        <w:t>装修贷</w:t>
      </w:r>
      <w:r w:rsidR="00FD0140" w:rsidRPr="00906448">
        <w:rPr>
          <w:rFonts w:ascii="微软雅黑" w:eastAsia="微软雅黑" w:hAnsi="微软雅黑"/>
          <w:color w:val="000000" w:themeColor="text1"/>
        </w:rPr>
        <w:t>业务对象细化说明</w:t>
      </w:r>
    </w:p>
    <w:tbl>
      <w:tblPr>
        <w:tblW w:w="8409" w:type="dxa"/>
        <w:tblInd w:w="113" w:type="dxa"/>
        <w:tblLook w:val="04A0" w:firstRow="1" w:lastRow="0" w:firstColumn="1" w:lastColumn="0" w:noHBand="0" w:noVBand="1"/>
      </w:tblPr>
      <w:tblGrid>
        <w:gridCol w:w="3217"/>
        <w:gridCol w:w="1052"/>
        <w:gridCol w:w="1118"/>
        <w:gridCol w:w="3022"/>
      </w:tblGrid>
      <w:tr w:rsidR="00906448" w:rsidRPr="00906448" w14:paraId="29281086" w14:textId="77777777" w:rsidTr="00823230">
        <w:trPr>
          <w:trHeight w:val="270"/>
        </w:trPr>
        <w:tc>
          <w:tcPr>
            <w:tcW w:w="32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B76848"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14:paraId="26286661"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76EC5101" w14:textId="5BBC82D5" w:rsidR="00074130" w:rsidRPr="00906448" w:rsidRDefault="004440FF"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w:t>
            </w:r>
          </w:p>
        </w:tc>
        <w:tc>
          <w:tcPr>
            <w:tcW w:w="3129" w:type="dxa"/>
            <w:tcBorders>
              <w:top w:val="single" w:sz="4" w:space="0" w:color="auto"/>
              <w:left w:val="nil"/>
              <w:bottom w:val="single" w:sz="4" w:space="0" w:color="auto"/>
              <w:right w:val="single" w:sz="4" w:space="0" w:color="auto"/>
            </w:tcBorders>
            <w:shd w:val="clear" w:color="auto" w:fill="auto"/>
            <w:vAlign w:val="center"/>
            <w:hideMark/>
          </w:tcPr>
          <w:p w14:paraId="62EC954A"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906448" w:rsidRPr="00906448" w14:paraId="648B46EB" w14:textId="77777777" w:rsidTr="00823230">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hideMark/>
          </w:tcPr>
          <w:p w14:paraId="010EB9F4" w14:textId="6ED27726" w:rsidR="00074130" w:rsidRPr="00906448" w:rsidRDefault="0097152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w:t>
            </w:r>
            <w:r w:rsidR="00161AD4" w:rsidRPr="00906448">
              <w:rPr>
                <w:rFonts w:ascii="微软雅黑" w:eastAsia="微软雅黑" w:hAnsi="微软雅黑" w:cs="宋体" w:hint="eastAsia"/>
                <w:color w:val="000000" w:themeColor="text1"/>
                <w:szCs w:val="21"/>
              </w:rPr>
              <w:t>ertificateN</w:t>
            </w:r>
            <w:r w:rsidR="00074130" w:rsidRPr="00906448">
              <w:rPr>
                <w:rFonts w:ascii="微软雅黑" w:eastAsia="微软雅黑" w:hAnsi="微软雅黑" w:cs="宋体" w:hint="eastAsia"/>
                <w:color w:val="000000" w:themeColor="text1"/>
                <w:szCs w:val="21"/>
              </w:rPr>
              <w:t>umber</w:t>
            </w:r>
          </w:p>
        </w:tc>
        <w:tc>
          <w:tcPr>
            <w:tcW w:w="1052" w:type="dxa"/>
            <w:tcBorders>
              <w:top w:val="nil"/>
              <w:left w:val="nil"/>
              <w:bottom w:val="single" w:sz="4" w:space="0" w:color="auto"/>
              <w:right w:val="single" w:sz="4" w:space="0" w:color="auto"/>
            </w:tcBorders>
            <w:shd w:val="clear" w:color="auto" w:fill="auto"/>
            <w:noWrap/>
            <w:vAlign w:val="bottom"/>
            <w:hideMark/>
          </w:tcPr>
          <w:p w14:paraId="2D006DE1" w14:textId="521808BF" w:rsidR="00074130" w:rsidRPr="00906448" w:rsidRDefault="00F61052"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1011" w:type="dxa"/>
            <w:tcBorders>
              <w:top w:val="nil"/>
              <w:left w:val="nil"/>
              <w:bottom w:val="single" w:sz="4" w:space="0" w:color="auto"/>
              <w:right w:val="single" w:sz="4" w:space="0" w:color="auto"/>
            </w:tcBorders>
            <w:shd w:val="clear" w:color="auto" w:fill="auto"/>
            <w:noWrap/>
            <w:vAlign w:val="bottom"/>
            <w:hideMark/>
          </w:tcPr>
          <w:p w14:paraId="048418F9" w14:textId="6D95C637" w:rsidR="00074130" w:rsidRPr="00906448" w:rsidRDefault="00A12A4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w:t>
            </w:r>
            <w:r w:rsidRPr="00906448">
              <w:rPr>
                <w:rFonts w:ascii="微软雅黑" w:eastAsia="微软雅黑" w:hAnsi="微软雅黑" w:cs="宋体"/>
                <w:color w:val="000000" w:themeColor="text1"/>
                <w:szCs w:val="21"/>
              </w:rPr>
              <w:t>tring</w:t>
            </w:r>
          </w:p>
        </w:tc>
        <w:tc>
          <w:tcPr>
            <w:tcW w:w="3129" w:type="dxa"/>
            <w:tcBorders>
              <w:top w:val="nil"/>
              <w:left w:val="nil"/>
              <w:bottom w:val="single" w:sz="4" w:space="0" w:color="auto"/>
              <w:right w:val="single" w:sz="4" w:space="0" w:color="auto"/>
            </w:tcBorders>
            <w:shd w:val="clear" w:color="auto" w:fill="auto"/>
            <w:vAlign w:val="center"/>
            <w:hideMark/>
          </w:tcPr>
          <w:p w14:paraId="5ABECB54" w14:textId="7DC20E5B" w:rsidR="00074130" w:rsidRPr="00906448" w:rsidRDefault="00074130" w:rsidP="006263BD">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房产证编号</w:t>
            </w:r>
          </w:p>
        </w:tc>
      </w:tr>
      <w:tr w:rsidR="00906448" w:rsidRPr="00906448" w14:paraId="7A59F2D1" w14:textId="77777777" w:rsidTr="00823230">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6480140B" w14:textId="32F6F3C9" w:rsidR="00364E2E" w:rsidRPr="00906448" w:rsidRDefault="00364E2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w:t>
            </w:r>
            <w:r w:rsidRPr="00906448">
              <w:rPr>
                <w:rFonts w:ascii="微软雅黑" w:eastAsia="微软雅黑" w:hAnsi="微软雅黑" w:cs="宋体"/>
                <w:color w:val="000000" w:themeColor="text1"/>
                <w:szCs w:val="21"/>
              </w:rPr>
              <w:t>ouse</w:t>
            </w:r>
            <w:r w:rsidRPr="00906448">
              <w:rPr>
                <w:rFonts w:ascii="微软雅黑" w:eastAsia="微软雅黑" w:hAnsi="微软雅黑" w:cs="宋体" w:hint="eastAsia"/>
                <w:color w:val="000000" w:themeColor="text1"/>
                <w:szCs w:val="21"/>
              </w:rPr>
              <w:t>Size</w:t>
            </w:r>
          </w:p>
        </w:tc>
        <w:tc>
          <w:tcPr>
            <w:tcW w:w="1052" w:type="dxa"/>
            <w:tcBorders>
              <w:top w:val="nil"/>
              <w:left w:val="nil"/>
              <w:bottom w:val="single" w:sz="4" w:space="0" w:color="auto"/>
              <w:right w:val="single" w:sz="4" w:space="0" w:color="auto"/>
            </w:tcBorders>
            <w:shd w:val="clear" w:color="auto" w:fill="auto"/>
            <w:noWrap/>
            <w:vAlign w:val="bottom"/>
          </w:tcPr>
          <w:p w14:paraId="208DD2F9" w14:textId="46F32BED" w:rsidR="00364E2E" w:rsidRPr="00906448" w:rsidRDefault="00364E2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tcPr>
          <w:p w14:paraId="7BE36EAC" w14:textId="12000D1A" w:rsidR="00364E2E" w:rsidRPr="00906448" w:rsidRDefault="00364E2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3129" w:type="dxa"/>
            <w:tcBorders>
              <w:top w:val="nil"/>
              <w:left w:val="nil"/>
              <w:bottom w:val="single" w:sz="4" w:space="0" w:color="auto"/>
              <w:right w:val="single" w:sz="4" w:space="0" w:color="auto"/>
            </w:tcBorders>
            <w:shd w:val="clear" w:color="auto" w:fill="auto"/>
            <w:vAlign w:val="center"/>
          </w:tcPr>
          <w:p w14:paraId="5F19C2FB" w14:textId="16698B1B" w:rsidR="00364E2E" w:rsidRPr="00906448" w:rsidRDefault="00B20BC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装修</w:t>
            </w:r>
            <w:r w:rsidR="00364E2E" w:rsidRPr="00906448">
              <w:rPr>
                <w:rFonts w:ascii="微软雅黑" w:eastAsia="微软雅黑" w:hAnsi="微软雅黑" w:cs="宋体" w:hint="eastAsia"/>
                <w:color w:val="000000" w:themeColor="text1"/>
                <w:szCs w:val="21"/>
              </w:rPr>
              <w:t>房屋</w:t>
            </w:r>
            <w:r w:rsidR="00364E2E" w:rsidRPr="00906448">
              <w:rPr>
                <w:rFonts w:ascii="微软雅黑" w:eastAsia="微软雅黑" w:hAnsi="微软雅黑" w:cs="宋体"/>
                <w:color w:val="000000" w:themeColor="text1"/>
                <w:szCs w:val="21"/>
              </w:rPr>
              <w:t>面积，</w:t>
            </w:r>
            <w:r w:rsidR="00364E2E" w:rsidRPr="00906448">
              <w:rPr>
                <w:rFonts w:ascii="微软雅黑" w:eastAsia="微软雅黑" w:hAnsi="微软雅黑" w:cs="宋体" w:hint="eastAsia"/>
                <w:color w:val="000000" w:themeColor="text1"/>
                <w:szCs w:val="21"/>
              </w:rPr>
              <w:t>单位</w:t>
            </w:r>
            <w:r w:rsidR="00364E2E" w:rsidRPr="00906448">
              <w:rPr>
                <w:rFonts w:ascii="微软雅黑" w:eastAsia="微软雅黑" w:hAnsi="微软雅黑" w:cs="宋体"/>
                <w:color w:val="000000" w:themeColor="text1"/>
                <w:szCs w:val="21"/>
              </w:rPr>
              <w:t>平方</w:t>
            </w:r>
            <w:r w:rsidR="00364E2E" w:rsidRPr="00906448">
              <w:rPr>
                <w:rFonts w:ascii="微软雅黑" w:eastAsia="微软雅黑" w:hAnsi="微软雅黑" w:cs="宋体" w:hint="eastAsia"/>
                <w:color w:val="000000" w:themeColor="text1"/>
                <w:szCs w:val="21"/>
              </w:rPr>
              <w:t>，无</w:t>
            </w:r>
            <w:r w:rsidR="00364E2E" w:rsidRPr="00906448">
              <w:rPr>
                <w:rFonts w:ascii="微软雅黑" w:eastAsia="微软雅黑" w:hAnsi="微软雅黑" w:cs="宋体"/>
                <w:color w:val="000000" w:themeColor="text1"/>
                <w:szCs w:val="21"/>
              </w:rPr>
              <w:t>小数点</w:t>
            </w:r>
          </w:p>
        </w:tc>
      </w:tr>
      <w:tr w:rsidR="00906448" w:rsidRPr="00906448" w14:paraId="4A0BDAD7" w14:textId="77777777" w:rsidTr="00823230">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6BCA77B6" w14:textId="5236F2F0" w:rsidR="00B20BCB" w:rsidRPr="00906448" w:rsidRDefault="00B20BC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address</w:t>
            </w:r>
          </w:p>
        </w:tc>
        <w:tc>
          <w:tcPr>
            <w:tcW w:w="1052" w:type="dxa"/>
            <w:tcBorders>
              <w:top w:val="nil"/>
              <w:left w:val="nil"/>
              <w:bottom w:val="single" w:sz="4" w:space="0" w:color="auto"/>
              <w:right w:val="single" w:sz="4" w:space="0" w:color="auto"/>
            </w:tcBorders>
            <w:shd w:val="clear" w:color="auto" w:fill="auto"/>
            <w:noWrap/>
            <w:vAlign w:val="bottom"/>
          </w:tcPr>
          <w:p w14:paraId="515F7508" w14:textId="2112BB2E" w:rsidR="00B20BCB" w:rsidRPr="00906448" w:rsidRDefault="00B20BC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tcPr>
          <w:p w14:paraId="56198DBF" w14:textId="291DA2EF" w:rsidR="00B20BCB" w:rsidRPr="00906448" w:rsidRDefault="00B20BC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129" w:type="dxa"/>
            <w:tcBorders>
              <w:top w:val="nil"/>
              <w:left w:val="nil"/>
              <w:bottom w:val="single" w:sz="4" w:space="0" w:color="auto"/>
              <w:right w:val="single" w:sz="4" w:space="0" w:color="auto"/>
            </w:tcBorders>
            <w:shd w:val="clear" w:color="auto" w:fill="auto"/>
            <w:vAlign w:val="center"/>
          </w:tcPr>
          <w:p w14:paraId="2D5FAA0F" w14:textId="60CD5B7C" w:rsidR="00B20BCB" w:rsidRPr="00906448" w:rsidRDefault="00B20BC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装修</w:t>
            </w:r>
            <w:r w:rsidRPr="00906448">
              <w:rPr>
                <w:rFonts w:ascii="微软雅黑" w:eastAsia="微软雅黑" w:hAnsi="微软雅黑" w:cs="宋体" w:hint="eastAsia"/>
                <w:color w:val="000000" w:themeColor="text1"/>
                <w:szCs w:val="21"/>
              </w:rPr>
              <w:t>房屋</w:t>
            </w:r>
            <w:r w:rsidRPr="00906448">
              <w:rPr>
                <w:rFonts w:ascii="微软雅黑" w:eastAsia="微软雅黑" w:hAnsi="微软雅黑" w:cs="宋体"/>
                <w:color w:val="000000" w:themeColor="text1"/>
                <w:szCs w:val="21"/>
              </w:rPr>
              <w:t>地址</w:t>
            </w:r>
          </w:p>
        </w:tc>
      </w:tr>
      <w:tr w:rsidR="00906448" w:rsidRPr="00906448" w14:paraId="22AF557F" w14:textId="77777777" w:rsidTr="00823230">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4C815841" w14:textId="13CBE7C2" w:rsidR="00CE2E54" w:rsidRPr="00906448" w:rsidRDefault="00CE2E54"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community</w:t>
            </w:r>
          </w:p>
        </w:tc>
        <w:tc>
          <w:tcPr>
            <w:tcW w:w="1052" w:type="dxa"/>
            <w:tcBorders>
              <w:top w:val="nil"/>
              <w:left w:val="nil"/>
              <w:bottom w:val="single" w:sz="4" w:space="0" w:color="auto"/>
              <w:right w:val="single" w:sz="4" w:space="0" w:color="auto"/>
            </w:tcBorders>
            <w:shd w:val="clear" w:color="auto" w:fill="auto"/>
            <w:noWrap/>
            <w:vAlign w:val="bottom"/>
          </w:tcPr>
          <w:p w14:paraId="1923A5DC" w14:textId="1086B2FB" w:rsidR="00CE2E54" w:rsidRPr="00906448" w:rsidRDefault="00CE2E54"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1011" w:type="dxa"/>
            <w:tcBorders>
              <w:top w:val="nil"/>
              <w:left w:val="nil"/>
              <w:bottom w:val="single" w:sz="4" w:space="0" w:color="auto"/>
              <w:right w:val="single" w:sz="4" w:space="0" w:color="auto"/>
            </w:tcBorders>
            <w:shd w:val="clear" w:color="auto" w:fill="auto"/>
            <w:noWrap/>
            <w:vAlign w:val="bottom"/>
          </w:tcPr>
          <w:p w14:paraId="079EA026" w14:textId="0535C5D8" w:rsidR="00CE2E54" w:rsidRPr="00906448" w:rsidRDefault="00CE2E54"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129" w:type="dxa"/>
            <w:tcBorders>
              <w:top w:val="nil"/>
              <w:left w:val="nil"/>
              <w:bottom w:val="single" w:sz="4" w:space="0" w:color="auto"/>
              <w:right w:val="single" w:sz="4" w:space="0" w:color="auto"/>
            </w:tcBorders>
            <w:shd w:val="clear" w:color="auto" w:fill="auto"/>
            <w:vAlign w:val="center"/>
          </w:tcPr>
          <w:p w14:paraId="6B728042" w14:textId="3E421A4B" w:rsidR="00CE2E54" w:rsidRPr="00906448" w:rsidRDefault="00CE2E54"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房屋所属小区名称</w:t>
            </w:r>
          </w:p>
        </w:tc>
      </w:tr>
      <w:tr w:rsidR="00906448" w:rsidRPr="00906448" w14:paraId="622866B7" w14:textId="77777777" w:rsidTr="00823230">
        <w:trPr>
          <w:trHeight w:val="646"/>
        </w:trPr>
        <w:tc>
          <w:tcPr>
            <w:tcW w:w="3217" w:type="dxa"/>
            <w:tcBorders>
              <w:top w:val="nil"/>
              <w:left w:val="single" w:sz="4" w:space="0" w:color="auto"/>
              <w:bottom w:val="single" w:sz="4" w:space="0" w:color="auto"/>
              <w:right w:val="single" w:sz="4" w:space="0" w:color="auto"/>
            </w:tcBorders>
            <w:shd w:val="clear" w:color="auto" w:fill="auto"/>
            <w:noWrap/>
            <w:vAlign w:val="bottom"/>
            <w:hideMark/>
          </w:tcPr>
          <w:p w14:paraId="4E2C8F05" w14:textId="53697C3D" w:rsidR="00074130" w:rsidRPr="00906448" w:rsidRDefault="00364E2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houseDesc</w:t>
            </w:r>
          </w:p>
        </w:tc>
        <w:tc>
          <w:tcPr>
            <w:tcW w:w="1052" w:type="dxa"/>
            <w:tcBorders>
              <w:top w:val="nil"/>
              <w:left w:val="nil"/>
              <w:bottom w:val="single" w:sz="4" w:space="0" w:color="auto"/>
              <w:right w:val="single" w:sz="4" w:space="0" w:color="auto"/>
            </w:tcBorders>
            <w:shd w:val="clear" w:color="auto" w:fill="auto"/>
            <w:noWrap/>
            <w:vAlign w:val="bottom"/>
            <w:hideMark/>
          </w:tcPr>
          <w:p w14:paraId="1E779101" w14:textId="109A0AD4" w:rsidR="00074130" w:rsidRPr="00906448" w:rsidRDefault="00364E2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1011" w:type="dxa"/>
            <w:tcBorders>
              <w:top w:val="nil"/>
              <w:left w:val="nil"/>
              <w:bottom w:val="single" w:sz="4" w:space="0" w:color="auto"/>
              <w:right w:val="single" w:sz="4" w:space="0" w:color="auto"/>
            </w:tcBorders>
            <w:shd w:val="clear" w:color="auto" w:fill="auto"/>
            <w:noWrap/>
            <w:vAlign w:val="bottom"/>
            <w:hideMark/>
          </w:tcPr>
          <w:p w14:paraId="6C029333" w14:textId="19D5D404" w:rsidR="00074130" w:rsidRPr="00906448" w:rsidRDefault="00DC43BC"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3129" w:type="dxa"/>
            <w:tcBorders>
              <w:top w:val="nil"/>
              <w:left w:val="nil"/>
              <w:bottom w:val="single" w:sz="4" w:space="0" w:color="auto"/>
              <w:right w:val="single" w:sz="4" w:space="0" w:color="auto"/>
            </w:tcBorders>
            <w:shd w:val="clear" w:color="auto" w:fill="auto"/>
            <w:vAlign w:val="center"/>
            <w:hideMark/>
          </w:tcPr>
          <w:p w14:paraId="39D60270" w14:textId="6BC9092F" w:rsidR="00074130" w:rsidRPr="00906448" w:rsidRDefault="00364E2E"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户型描述</w:t>
            </w:r>
            <w:r w:rsidR="00971520" w:rsidRPr="00906448">
              <w:rPr>
                <w:rFonts w:ascii="微软雅黑" w:eastAsia="微软雅黑" w:hAnsi="微软雅黑" w:cs="宋体"/>
                <w:color w:val="000000" w:themeColor="text1"/>
                <w:szCs w:val="21"/>
              </w:rPr>
              <w:t>，</w:t>
            </w:r>
            <w:r w:rsidR="003B6DEA" w:rsidRPr="00906448">
              <w:rPr>
                <w:rFonts w:ascii="微软雅黑" w:eastAsia="微软雅黑" w:hAnsi="微软雅黑" w:cs="宋体" w:hint="eastAsia"/>
                <w:color w:val="000000" w:themeColor="text1"/>
                <w:szCs w:val="21"/>
              </w:rPr>
              <w:t>1-</w:t>
            </w:r>
            <w:r w:rsidR="003B6DEA" w:rsidRPr="00906448">
              <w:rPr>
                <w:rFonts w:ascii="微软雅黑" w:eastAsia="微软雅黑" w:hAnsi="微软雅黑" w:cs="宋体"/>
                <w:color w:val="000000" w:themeColor="text1"/>
                <w:szCs w:val="21"/>
              </w:rPr>
              <w:t>1室</w:t>
            </w:r>
            <w:r w:rsidR="003B6DEA" w:rsidRPr="00906448">
              <w:rPr>
                <w:rFonts w:ascii="微软雅黑" w:eastAsia="微软雅黑" w:hAnsi="微软雅黑" w:cs="宋体" w:hint="eastAsia"/>
                <w:color w:val="000000" w:themeColor="text1"/>
                <w:szCs w:val="21"/>
              </w:rPr>
              <w:t>0厅、2-</w:t>
            </w:r>
            <w:r w:rsidR="003B6DEA" w:rsidRPr="00906448">
              <w:rPr>
                <w:rFonts w:ascii="微软雅黑" w:eastAsia="微软雅黑" w:hAnsi="微软雅黑" w:cs="宋体"/>
                <w:color w:val="000000" w:themeColor="text1"/>
                <w:szCs w:val="21"/>
              </w:rPr>
              <w:t>1室</w:t>
            </w:r>
            <w:r w:rsidR="003B6DEA" w:rsidRPr="00906448">
              <w:rPr>
                <w:rFonts w:ascii="微软雅黑" w:eastAsia="微软雅黑" w:hAnsi="微软雅黑" w:cs="宋体" w:hint="eastAsia"/>
                <w:color w:val="000000" w:themeColor="text1"/>
                <w:szCs w:val="21"/>
              </w:rPr>
              <w:t>1厅、3-</w:t>
            </w:r>
            <w:r w:rsidR="003B6DEA" w:rsidRPr="00906448">
              <w:rPr>
                <w:rFonts w:ascii="微软雅黑" w:eastAsia="微软雅黑" w:hAnsi="微软雅黑" w:cs="宋体"/>
                <w:color w:val="000000" w:themeColor="text1"/>
                <w:szCs w:val="21"/>
              </w:rPr>
              <w:t>2室</w:t>
            </w:r>
            <w:r w:rsidR="003B6DEA" w:rsidRPr="00906448">
              <w:rPr>
                <w:rFonts w:ascii="微软雅黑" w:eastAsia="微软雅黑" w:hAnsi="微软雅黑" w:cs="宋体" w:hint="eastAsia"/>
                <w:color w:val="000000" w:themeColor="text1"/>
                <w:szCs w:val="21"/>
              </w:rPr>
              <w:t>0厅、4-</w:t>
            </w:r>
            <w:r w:rsidR="003B6DEA" w:rsidRPr="00906448">
              <w:rPr>
                <w:rFonts w:ascii="微软雅黑" w:eastAsia="微软雅黑" w:hAnsi="微软雅黑" w:cs="宋体"/>
                <w:color w:val="000000" w:themeColor="text1"/>
                <w:szCs w:val="21"/>
              </w:rPr>
              <w:t>2室</w:t>
            </w:r>
            <w:r w:rsidR="003B6DEA" w:rsidRPr="00906448">
              <w:rPr>
                <w:rFonts w:ascii="微软雅黑" w:eastAsia="微软雅黑" w:hAnsi="微软雅黑" w:cs="宋体" w:hint="eastAsia"/>
                <w:color w:val="000000" w:themeColor="text1"/>
                <w:szCs w:val="21"/>
              </w:rPr>
              <w:t>1厅、5-</w:t>
            </w:r>
            <w:r w:rsidR="003B6DEA" w:rsidRPr="00906448">
              <w:rPr>
                <w:rFonts w:ascii="微软雅黑" w:eastAsia="微软雅黑" w:hAnsi="微软雅黑" w:cs="宋体"/>
                <w:color w:val="000000" w:themeColor="text1"/>
                <w:szCs w:val="21"/>
              </w:rPr>
              <w:t>2室</w:t>
            </w:r>
            <w:r w:rsidR="003B6DEA" w:rsidRPr="00906448">
              <w:rPr>
                <w:rFonts w:ascii="微软雅黑" w:eastAsia="微软雅黑" w:hAnsi="微软雅黑" w:cs="宋体" w:hint="eastAsia"/>
                <w:color w:val="000000" w:themeColor="text1"/>
                <w:szCs w:val="21"/>
              </w:rPr>
              <w:t>2厅、6-</w:t>
            </w:r>
            <w:r w:rsidR="003B6DEA" w:rsidRPr="00906448">
              <w:rPr>
                <w:rFonts w:ascii="微软雅黑" w:eastAsia="微软雅黑" w:hAnsi="微软雅黑" w:cs="宋体"/>
                <w:color w:val="000000" w:themeColor="text1"/>
                <w:szCs w:val="21"/>
              </w:rPr>
              <w:t>3室</w:t>
            </w:r>
            <w:r w:rsidR="003B6DEA" w:rsidRPr="00906448">
              <w:rPr>
                <w:rFonts w:ascii="微软雅黑" w:eastAsia="微软雅黑" w:hAnsi="微软雅黑" w:cs="宋体" w:hint="eastAsia"/>
                <w:color w:val="000000" w:themeColor="text1"/>
                <w:szCs w:val="21"/>
              </w:rPr>
              <w:t>0厅、7-</w:t>
            </w:r>
            <w:r w:rsidR="003B6DEA" w:rsidRPr="00906448">
              <w:rPr>
                <w:rFonts w:ascii="微软雅黑" w:eastAsia="微软雅黑" w:hAnsi="微软雅黑" w:cs="宋体"/>
                <w:color w:val="000000" w:themeColor="text1"/>
                <w:szCs w:val="21"/>
              </w:rPr>
              <w:t>3室</w:t>
            </w:r>
            <w:r w:rsidR="003B6DEA" w:rsidRPr="00906448">
              <w:rPr>
                <w:rFonts w:ascii="微软雅黑" w:eastAsia="微软雅黑" w:hAnsi="微软雅黑" w:cs="宋体" w:hint="eastAsia"/>
                <w:color w:val="000000" w:themeColor="text1"/>
                <w:szCs w:val="21"/>
              </w:rPr>
              <w:t>1</w:t>
            </w:r>
            <w:r w:rsidR="003B6DEA" w:rsidRPr="00906448">
              <w:rPr>
                <w:rFonts w:ascii="微软雅黑" w:eastAsia="微软雅黑" w:hAnsi="微软雅黑" w:cs="宋体" w:hint="eastAsia"/>
                <w:color w:val="000000" w:themeColor="text1"/>
                <w:szCs w:val="21"/>
              </w:rPr>
              <w:lastRenderedPageBreak/>
              <w:t>厅、8-</w:t>
            </w:r>
            <w:r w:rsidR="003B6DEA" w:rsidRPr="00906448">
              <w:rPr>
                <w:rFonts w:ascii="微软雅黑" w:eastAsia="微软雅黑" w:hAnsi="微软雅黑" w:cs="宋体"/>
                <w:color w:val="000000" w:themeColor="text1"/>
                <w:szCs w:val="21"/>
              </w:rPr>
              <w:t>3室</w:t>
            </w:r>
            <w:r w:rsidR="003B6DEA" w:rsidRPr="00906448">
              <w:rPr>
                <w:rFonts w:ascii="微软雅黑" w:eastAsia="微软雅黑" w:hAnsi="微软雅黑" w:cs="宋体" w:hint="eastAsia"/>
                <w:color w:val="000000" w:themeColor="text1"/>
                <w:szCs w:val="21"/>
              </w:rPr>
              <w:t>2厅、9-</w:t>
            </w:r>
            <w:r w:rsidR="003B6DEA" w:rsidRPr="00906448">
              <w:rPr>
                <w:rFonts w:ascii="微软雅黑" w:eastAsia="微软雅黑" w:hAnsi="微软雅黑" w:cs="宋体"/>
                <w:color w:val="000000" w:themeColor="text1"/>
                <w:szCs w:val="21"/>
              </w:rPr>
              <w:t>3室</w:t>
            </w:r>
            <w:r w:rsidR="003B6DEA" w:rsidRPr="00906448">
              <w:rPr>
                <w:rFonts w:ascii="微软雅黑" w:eastAsia="微软雅黑" w:hAnsi="微软雅黑" w:cs="宋体" w:hint="eastAsia"/>
                <w:color w:val="000000" w:themeColor="text1"/>
                <w:szCs w:val="21"/>
              </w:rPr>
              <w:t>3厅、1</w:t>
            </w:r>
            <w:r w:rsidR="003B6DEA" w:rsidRPr="00906448">
              <w:rPr>
                <w:rFonts w:ascii="微软雅黑" w:eastAsia="微软雅黑" w:hAnsi="微软雅黑" w:cs="宋体"/>
                <w:color w:val="000000" w:themeColor="text1"/>
                <w:szCs w:val="21"/>
              </w:rPr>
              <w:t>0</w:t>
            </w:r>
            <w:r w:rsidR="003B6DEA" w:rsidRPr="00906448">
              <w:rPr>
                <w:rFonts w:ascii="微软雅黑" w:eastAsia="微软雅黑" w:hAnsi="微软雅黑" w:cs="宋体" w:hint="eastAsia"/>
                <w:color w:val="000000" w:themeColor="text1"/>
                <w:szCs w:val="21"/>
              </w:rPr>
              <w:t>-</w:t>
            </w:r>
            <w:r w:rsidR="003B6DEA" w:rsidRPr="00906448">
              <w:rPr>
                <w:rFonts w:ascii="微软雅黑" w:eastAsia="微软雅黑" w:hAnsi="微软雅黑" w:cs="宋体"/>
                <w:color w:val="000000" w:themeColor="text1"/>
                <w:szCs w:val="21"/>
              </w:rPr>
              <w:t>其他</w:t>
            </w:r>
          </w:p>
        </w:tc>
      </w:tr>
      <w:tr w:rsidR="00906448" w:rsidRPr="00906448" w14:paraId="46A7C3EE" w14:textId="77777777" w:rsidTr="00823230">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hideMark/>
          </w:tcPr>
          <w:p w14:paraId="161AD671" w14:textId="25D96F3D" w:rsidR="00074130" w:rsidRPr="00906448" w:rsidRDefault="00881A24"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lastRenderedPageBreak/>
              <w:t>b</w:t>
            </w:r>
            <w:r w:rsidR="00074130" w:rsidRPr="00906448">
              <w:rPr>
                <w:rFonts w:ascii="微软雅黑" w:eastAsia="微软雅黑" w:hAnsi="微软雅黑" w:cs="宋体" w:hint="eastAsia"/>
                <w:color w:val="000000" w:themeColor="text1"/>
                <w:szCs w:val="21"/>
              </w:rPr>
              <w:t>udget</w:t>
            </w:r>
          </w:p>
        </w:tc>
        <w:tc>
          <w:tcPr>
            <w:tcW w:w="1052" w:type="dxa"/>
            <w:tcBorders>
              <w:top w:val="nil"/>
              <w:left w:val="nil"/>
              <w:bottom w:val="single" w:sz="4" w:space="0" w:color="auto"/>
              <w:right w:val="single" w:sz="4" w:space="0" w:color="auto"/>
            </w:tcBorders>
            <w:shd w:val="clear" w:color="auto" w:fill="auto"/>
            <w:noWrap/>
            <w:vAlign w:val="bottom"/>
            <w:hideMark/>
          </w:tcPr>
          <w:p w14:paraId="1EA16206"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hideMark/>
          </w:tcPr>
          <w:p w14:paraId="303A3C24"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129" w:type="dxa"/>
            <w:tcBorders>
              <w:top w:val="nil"/>
              <w:left w:val="nil"/>
              <w:bottom w:val="single" w:sz="4" w:space="0" w:color="auto"/>
              <w:right w:val="single" w:sz="4" w:space="0" w:color="auto"/>
            </w:tcBorders>
            <w:shd w:val="clear" w:color="auto" w:fill="auto"/>
            <w:vAlign w:val="center"/>
            <w:hideMark/>
          </w:tcPr>
          <w:p w14:paraId="45220F0A" w14:textId="73EBD651" w:rsidR="00074130" w:rsidRPr="00906448" w:rsidRDefault="00881A24"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预算金额</w:t>
            </w:r>
            <w:r w:rsidR="00971520" w:rsidRPr="00906448">
              <w:rPr>
                <w:rFonts w:ascii="微软雅黑" w:eastAsia="微软雅黑" w:hAnsi="微软雅黑" w:cs="宋体"/>
                <w:color w:val="000000" w:themeColor="text1"/>
                <w:szCs w:val="21"/>
              </w:rPr>
              <w:t>，</w:t>
            </w:r>
            <w:r w:rsidR="00971520" w:rsidRPr="00906448">
              <w:rPr>
                <w:rFonts w:ascii="微软雅黑" w:eastAsia="微软雅黑" w:hAnsi="微软雅黑" w:cs="宋体" w:hint="eastAsia"/>
                <w:color w:val="000000" w:themeColor="text1"/>
                <w:szCs w:val="21"/>
              </w:rPr>
              <w:t>单位元</w:t>
            </w:r>
            <w:r w:rsidR="00971520" w:rsidRPr="00906448">
              <w:rPr>
                <w:rFonts w:ascii="微软雅黑" w:eastAsia="微软雅黑" w:hAnsi="微软雅黑" w:cs="宋体"/>
                <w:color w:val="000000" w:themeColor="text1"/>
                <w:szCs w:val="21"/>
              </w:rPr>
              <w:t>，</w:t>
            </w:r>
            <w:r w:rsidR="003B465B" w:rsidRPr="00906448">
              <w:rPr>
                <w:rFonts w:ascii="微软雅黑" w:eastAsia="微软雅黑" w:hAnsi="微软雅黑" w:cs="宋体" w:hint="eastAsia"/>
                <w:color w:val="000000" w:themeColor="text1"/>
                <w:szCs w:val="21"/>
              </w:rPr>
              <w:t>保留小数点两位</w:t>
            </w:r>
          </w:p>
        </w:tc>
      </w:tr>
    </w:tbl>
    <w:p w14:paraId="48714D00" w14:textId="033311C4" w:rsidR="00FA1D6C" w:rsidRPr="00906448" w:rsidRDefault="00B82B8B" w:rsidP="00FA1D6C">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w:t>
      </w:r>
      <w:r w:rsidR="00A3656D" w:rsidRPr="00906448">
        <w:rPr>
          <w:rFonts w:ascii="微软雅黑" w:eastAsia="微软雅黑" w:hAnsi="微软雅黑"/>
          <w:color w:val="000000" w:themeColor="text1"/>
          <w:szCs w:val="21"/>
        </w:rPr>
        <w:t>0</w:t>
      </w:r>
      <w:r w:rsidRPr="00906448">
        <w:rPr>
          <w:rFonts w:ascii="微软雅黑" w:eastAsia="微软雅黑" w:hAnsi="微软雅黑"/>
          <w:color w:val="000000" w:themeColor="text1"/>
          <w:szCs w:val="21"/>
        </w:rPr>
        <w:t>4</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00CA2644" w:rsidRPr="00906448">
        <w:rPr>
          <w:rFonts w:ascii="微软雅黑" w:eastAsia="微软雅黑" w:hAnsi="微软雅黑" w:hint="eastAsia"/>
          <w:color w:val="000000" w:themeColor="text1"/>
          <w:szCs w:val="21"/>
        </w:rPr>
        <w:t>场景</w:t>
      </w:r>
      <w:r w:rsidR="00CA2644" w:rsidRPr="00906448">
        <w:rPr>
          <w:rFonts w:ascii="微软雅黑" w:eastAsia="微软雅黑" w:hAnsi="微软雅黑"/>
          <w:color w:val="000000" w:themeColor="text1"/>
          <w:szCs w:val="21"/>
        </w:rPr>
        <w:t>为租房贷，</w:t>
      </w:r>
      <w:r w:rsidR="00FA1D6C" w:rsidRPr="00906448">
        <w:rPr>
          <w:rFonts w:ascii="微软雅黑" w:eastAsia="微软雅黑" w:hAnsi="微软雅黑" w:hint="eastAsia"/>
          <w:color w:val="000000" w:themeColor="text1"/>
        </w:rPr>
        <w:t>租房贷</w:t>
      </w:r>
      <w:r w:rsidR="00FA1D6C" w:rsidRPr="00906448">
        <w:rPr>
          <w:rFonts w:ascii="微软雅黑" w:eastAsia="微软雅黑" w:hAnsi="微软雅黑"/>
          <w:color w:val="000000" w:themeColor="text1"/>
        </w:rPr>
        <w:t>业务对象细化说明</w:t>
      </w:r>
    </w:p>
    <w:tbl>
      <w:tblPr>
        <w:tblW w:w="8409" w:type="dxa"/>
        <w:tblInd w:w="113" w:type="dxa"/>
        <w:tblLook w:val="04A0" w:firstRow="1" w:lastRow="0" w:firstColumn="1" w:lastColumn="0" w:noHBand="0" w:noVBand="1"/>
      </w:tblPr>
      <w:tblGrid>
        <w:gridCol w:w="3217"/>
        <w:gridCol w:w="1052"/>
        <w:gridCol w:w="1118"/>
        <w:gridCol w:w="3022"/>
      </w:tblGrid>
      <w:tr w:rsidR="00B54D05" w:rsidRPr="00906448" w14:paraId="3EE7D94B" w14:textId="77777777" w:rsidTr="00DE4D89">
        <w:trPr>
          <w:trHeight w:val="270"/>
        </w:trPr>
        <w:tc>
          <w:tcPr>
            <w:tcW w:w="32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3DB62"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14:paraId="52240509"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011" w:type="dxa"/>
            <w:tcBorders>
              <w:top w:val="single" w:sz="4" w:space="0" w:color="auto"/>
              <w:left w:val="nil"/>
              <w:bottom w:val="single" w:sz="4" w:space="0" w:color="auto"/>
              <w:right w:val="single" w:sz="4" w:space="0" w:color="auto"/>
            </w:tcBorders>
            <w:shd w:val="clear" w:color="auto" w:fill="auto"/>
            <w:vAlign w:val="center"/>
            <w:hideMark/>
          </w:tcPr>
          <w:p w14:paraId="4AE1FA38"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w:t>
            </w:r>
          </w:p>
        </w:tc>
        <w:tc>
          <w:tcPr>
            <w:tcW w:w="3129" w:type="dxa"/>
            <w:tcBorders>
              <w:top w:val="single" w:sz="4" w:space="0" w:color="auto"/>
              <w:left w:val="nil"/>
              <w:bottom w:val="single" w:sz="4" w:space="0" w:color="auto"/>
              <w:right w:val="single" w:sz="4" w:space="0" w:color="auto"/>
            </w:tcBorders>
            <w:shd w:val="clear" w:color="auto" w:fill="auto"/>
            <w:vAlign w:val="center"/>
            <w:hideMark/>
          </w:tcPr>
          <w:p w14:paraId="5A4908EA"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2821078D" w14:textId="77777777" w:rsidTr="00DE4D89">
        <w:trPr>
          <w:trHeight w:val="988"/>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58095080"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w:t>
            </w:r>
            <w:r w:rsidRPr="00906448">
              <w:rPr>
                <w:rFonts w:ascii="微软雅黑" w:eastAsia="微软雅黑" w:hAnsi="微软雅黑" w:cs="宋体"/>
                <w:color w:val="000000" w:themeColor="text1"/>
                <w:szCs w:val="21"/>
              </w:rPr>
              <w:t>ouse</w:t>
            </w:r>
            <w:r w:rsidRPr="00906448">
              <w:rPr>
                <w:rFonts w:ascii="微软雅黑" w:eastAsia="微软雅黑" w:hAnsi="微软雅黑" w:cs="宋体" w:hint="eastAsia"/>
                <w:color w:val="000000" w:themeColor="text1"/>
                <w:szCs w:val="21"/>
              </w:rPr>
              <w:t>Size</w:t>
            </w:r>
          </w:p>
        </w:tc>
        <w:tc>
          <w:tcPr>
            <w:tcW w:w="1052" w:type="dxa"/>
            <w:tcBorders>
              <w:top w:val="nil"/>
              <w:left w:val="nil"/>
              <w:bottom w:val="single" w:sz="4" w:space="0" w:color="auto"/>
              <w:right w:val="single" w:sz="4" w:space="0" w:color="auto"/>
            </w:tcBorders>
            <w:shd w:val="clear" w:color="auto" w:fill="auto"/>
            <w:noWrap/>
            <w:vAlign w:val="bottom"/>
          </w:tcPr>
          <w:p w14:paraId="786227FF"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tcPr>
          <w:p w14:paraId="68A5583F"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3129" w:type="dxa"/>
            <w:tcBorders>
              <w:top w:val="nil"/>
              <w:left w:val="nil"/>
              <w:bottom w:val="single" w:sz="4" w:space="0" w:color="auto"/>
              <w:right w:val="single" w:sz="4" w:space="0" w:color="auto"/>
            </w:tcBorders>
            <w:shd w:val="clear" w:color="auto" w:fill="auto"/>
            <w:vAlign w:val="center"/>
          </w:tcPr>
          <w:p w14:paraId="2A375768" w14:textId="0BE4FDDB"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房屋</w:t>
            </w:r>
            <w:r w:rsidRPr="00906448">
              <w:rPr>
                <w:rFonts w:ascii="微软雅黑" w:eastAsia="微软雅黑" w:hAnsi="微软雅黑" w:cs="宋体"/>
                <w:color w:val="000000" w:themeColor="text1"/>
                <w:szCs w:val="21"/>
              </w:rPr>
              <w:t>面积，</w:t>
            </w:r>
            <w:r w:rsidRPr="00906448">
              <w:rPr>
                <w:rFonts w:ascii="微软雅黑" w:eastAsia="微软雅黑" w:hAnsi="微软雅黑" w:cs="宋体" w:hint="eastAsia"/>
                <w:color w:val="000000" w:themeColor="text1"/>
                <w:szCs w:val="21"/>
              </w:rPr>
              <w:t>单位</w:t>
            </w:r>
            <w:r w:rsidRPr="00906448">
              <w:rPr>
                <w:rFonts w:ascii="微软雅黑" w:eastAsia="微软雅黑" w:hAnsi="微软雅黑" w:cs="宋体"/>
                <w:color w:val="000000" w:themeColor="text1"/>
                <w:szCs w:val="21"/>
              </w:rPr>
              <w:t>平方</w:t>
            </w:r>
            <w:r w:rsidRPr="00906448">
              <w:rPr>
                <w:rFonts w:ascii="微软雅黑" w:eastAsia="微软雅黑" w:hAnsi="微软雅黑" w:cs="宋体" w:hint="eastAsia"/>
                <w:color w:val="000000" w:themeColor="text1"/>
                <w:szCs w:val="21"/>
              </w:rPr>
              <w:t>，无</w:t>
            </w:r>
            <w:r w:rsidRPr="00906448">
              <w:rPr>
                <w:rFonts w:ascii="微软雅黑" w:eastAsia="微软雅黑" w:hAnsi="微软雅黑" w:cs="宋体"/>
                <w:color w:val="000000" w:themeColor="text1"/>
                <w:szCs w:val="21"/>
              </w:rPr>
              <w:t>小数点</w:t>
            </w:r>
          </w:p>
        </w:tc>
      </w:tr>
      <w:tr w:rsidR="00B54D05" w:rsidRPr="00906448" w14:paraId="4670D70A" w14:textId="77777777" w:rsidTr="00DE4D89">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162B6CBD"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address</w:t>
            </w:r>
          </w:p>
        </w:tc>
        <w:tc>
          <w:tcPr>
            <w:tcW w:w="1052" w:type="dxa"/>
            <w:tcBorders>
              <w:top w:val="nil"/>
              <w:left w:val="nil"/>
              <w:bottom w:val="single" w:sz="4" w:space="0" w:color="auto"/>
              <w:right w:val="single" w:sz="4" w:space="0" w:color="auto"/>
            </w:tcBorders>
            <w:shd w:val="clear" w:color="auto" w:fill="auto"/>
            <w:noWrap/>
            <w:vAlign w:val="bottom"/>
          </w:tcPr>
          <w:p w14:paraId="1AF75133"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tcPr>
          <w:p w14:paraId="1CF2D065"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129" w:type="dxa"/>
            <w:tcBorders>
              <w:top w:val="nil"/>
              <w:left w:val="nil"/>
              <w:bottom w:val="single" w:sz="4" w:space="0" w:color="auto"/>
              <w:right w:val="single" w:sz="4" w:space="0" w:color="auto"/>
            </w:tcBorders>
            <w:shd w:val="clear" w:color="auto" w:fill="auto"/>
            <w:vAlign w:val="center"/>
          </w:tcPr>
          <w:p w14:paraId="2A317561" w14:textId="2427BED4"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房屋</w:t>
            </w:r>
            <w:r w:rsidR="00FC608C" w:rsidRPr="00906448">
              <w:rPr>
                <w:rFonts w:ascii="微软雅黑" w:eastAsia="微软雅黑" w:hAnsi="微软雅黑" w:cs="宋体" w:hint="eastAsia"/>
                <w:color w:val="000000" w:themeColor="text1"/>
                <w:szCs w:val="21"/>
              </w:rPr>
              <w:t>详细</w:t>
            </w:r>
            <w:r w:rsidRPr="00906448">
              <w:rPr>
                <w:rFonts w:ascii="微软雅黑" w:eastAsia="微软雅黑" w:hAnsi="微软雅黑" w:cs="宋体"/>
                <w:color w:val="000000" w:themeColor="text1"/>
                <w:szCs w:val="21"/>
              </w:rPr>
              <w:t>地址</w:t>
            </w:r>
          </w:p>
        </w:tc>
      </w:tr>
      <w:tr w:rsidR="00B54D05" w:rsidRPr="00906448" w14:paraId="4DBABBB1" w14:textId="77777777" w:rsidTr="00DE4D89">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71F67B70"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community</w:t>
            </w:r>
          </w:p>
        </w:tc>
        <w:tc>
          <w:tcPr>
            <w:tcW w:w="1052" w:type="dxa"/>
            <w:tcBorders>
              <w:top w:val="nil"/>
              <w:left w:val="nil"/>
              <w:bottom w:val="single" w:sz="4" w:space="0" w:color="auto"/>
              <w:right w:val="single" w:sz="4" w:space="0" w:color="auto"/>
            </w:tcBorders>
            <w:shd w:val="clear" w:color="auto" w:fill="auto"/>
            <w:noWrap/>
            <w:vAlign w:val="bottom"/>
          </w:tcPr>
          <w:p w14:paraId="17EA6B9B"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1011" w:type="dxa"/>
            <w:tcBorders>
              <w:top w:val="nil"/>
              <w:left w:val="nil"/>
              <w:bottom w:val="single" w:sz="4" w:space="0" w:color="auto"/>
              <w:right w:val="single" w:sz="4" w:space="0" w:color="auto"/>
            </w:tcBorders>
            <w:shd w:val="clear" w:color="auto" w:fill="auto"/>
            <w:noWrap/>
            <w:vAlign w:val="bottom"/>
          </w:tcPr>
          <w:p w14:paraId="172ECCCA"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129" w:type="dxa"/>
            <w:tcBorders>
              <w:top w:val="nil"/>
              <w:left w:val="nil"/>
              <w:bottom w:val="single" w:sz="4" w:space="0" w:color="auto"/>
              <w:right w:val="single" w:sz="4" w:space="0" w:color="auto"/>
            </w:tcBorders>
            <w:shd w:val="clear" w:color="auto" w:fill="auto"/>
            <w:vAlign w:val="center"/>
          </w:tcPr>
          <w:p w14:paraId="79730CB0" w14:textId="77777777" w:rsidR="00FA1D6C" w:rsidRPr="00906448" w:rsidRDefault="00FA1D6C"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房屋所属小区名称</w:t>
            </w:r>
          </w:p>
        </w:tc>
      </w:tr>
      <w:tr w:rsidR="00B54D05" w:rsidRPr="00906448" w14:paraId="3A4E78ED" w14:textId="77777777" w:rsidTr="00DE4D89">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23141418" w14:textId="5015DA6D"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deposit</w:t>
            </w:r>
            <w:r w:rsidRPr="00906448">
              <w:rPr>
                <w:rFonts w:ascii="微软雅黑" w:eastAsia="微软雅黑" w:hAnsi="微软雅黑" w:cs="宋体"/>
                <w:color w:val="000000" w:themeColor="text1"/>
                <w:szCs w:val="21"/>
              </w:rPr>
              <w:t>Price</w:t>
            </w:r>
          </w:p>
        </w:tc>
        <w:tc>
          <w:tcPr>
            <w:tcW w:w="1052" w:type="dxa"/>
            <w:tcBorders>
              <w:top w:val="nil"/>
              <w:left w:val="nil"/>
              <w:bottom w:val="single" w:sz="4" w:space="0" w:color="auto"/>
              <w:right w:val="single" w:sz="4" w:space="0" w:color="auto"/>
            </w:tcBorders>
            <w:shd w:val="clear" w:color="auto" w:fill="auto"/>
            <w:noWrap/>
            <w:vAlign w:val="bottom"/>
          </w:tcPr>
          <w:p w14:paraId="54538ED8" w14:textId="7169579E"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tcPr>
          <w:p w14:paraId="249BE22A" w14:textId="7153484C"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number</w:t>
            </w:r>
          </w:p>
        </w:tc>
        <w:tc>
          <w:tcPr>
            <w:tcW w:w="3129" w:type="dxa"/>
            <w:tcBorders>
              <w:top w:val="nil"/>
              <w:left w:val="nil"/>
              <w:bottom w:val="single" w:sz="4" w:space="0" w:color="auto"/>
              <w:right w:val="single" w:sz="4" w:space="0" w:color="auto"/>
            </w:tcBorders>
            <w:shd w:val="clear" w:color="auto" w:fill="auto"/>
            <w:vAlign w:val="center"/>
          </w:tcPr>
          <w:p w14:paraId="0B403C1A" w14:textId="701D60B1"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押金金额，</w:t>
            </w:r>
            <w:r w:rsidR="00B927FD" w:rsidRPr="00906448">
              <w:rPr>
                <w:rFonts w:ascii="微软雅黑" w:eastAsia="微软雅黑" w:hAnsi="微软雅黑" w:cs="宋体" w:hint="eastAsia"/>
                <w:color w:val="000000" w:themeColor="text1"/>
                <w:szCs w:val="21"/>
              </w:rPr>
              <w:t>单位元，</w:t>
            </w:r>
            <w:r w:rsidRPr="00906448">
              <w:rPr>
                <w:rFonts w:ascii="微软雅黑" w:eastAsia="微软雅黑" w:hAnsi="微软雅黑" w:cs="宋体" w:hint="eastAsia"/>
                <w:color w:val="000000" w:themeColor="text1"/>
                <w:szCs w:val="21"/>
              </w:rPr>
              <w:t>保留小数点后两位</w:t>
            </w:r>
          </w:p>
        </w:tc>
      </w:tr>
      <w:tr w:rsidR="00B54D05" w:rsidRPr="00906448" w14:paraId="2BB6DEB8" w14:textId="77777777" w:rsidTr="00DE4D89">
        <w:trPr>
          <w:trHeight w:val="270"/>
        </w:trPr>
        <w:tc>
          <w:tcPr>
            <w:tcW w:w="3217" w:type="dxa"/>
            <w:tcBorders>
              <w:top w:val="nil"/>
              <w:left w:val="single" w:sz="4" w:space="0" w:color="auto"/>
              <w:bottom w:val="single" w:sz="4" w:space="0" w:color="auto"/>
              <w:right w:val="single" w:sz="4" w:space="0" w:color="auto"/>
            </w:tcBorders>
            <w:shd w:val="clear" w:color="auto" w:fill="auto"/>
            <w:noWrap/>
            <w:vAlign w:val="bottom"/>
          </w:tcPr>
          <w:p w14:paraId="711C7B82" w14:textId="40A1782C"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depositPeriod</w:t>
            </w:r>
          </w:p>
        </w:tc>
        <w:tc>
          <w:tcPr>
            <w:tcW w:w="1052" w:type="dxa"/>
            <w:tcBorders>
              <w:top w:val="nil"/>
              <w:left w:val="nil"/>
              <w:bottom w:val="single" w:sz="4" w:space="0" w:color="auto"/>
              <w:right w:val="single" w:sz="4" w:space="0" w:color="auto"/>
            </w:tcBorders>
            <w:shd w:val="clear" w:color="auto" w:fill="auto"/>
            <w:noWrap/>
            <w:vAlign w:val="bottom"/>
          </w:tcPr>
          <w:p w14:paraId="6CBB0C88" w14:textId="0D8BFF90"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011" w:type="dxa"/>
            <w:tcBorders>
              <w:top w:val="nil"/>
              <w:left w:val="nil"/>
              <w:bottom w:val="single" w:sz="4" w:space="0" w:color="auto"/>
              <w:right w:val="single" w:sz="4" w:space="0" w:color="auto"/>
            </w:tcBorders>
            <w:shd w:val="clear" w:color="auto" w:fill="auto"/>
            <w:noWrap/>
            <w:vAlign w:val="bottom"/>
          </w:tcPr>
          <w:p w14:paraId="5EDCA33B" w14:textId="4ED7E70B"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number</w:t>
            </w:r>
          </w:p>
        </w:tc>
        <w:tc>
          <w:tcPr>
            <w:tcW w:w="3129" w:type="dxa"/>
            <w:tcBorders>
              <w:top w:val="nil"/>
              <w:left w:val="nil"/>
              <w:bottom w:val="single" w:sz="4" w:space="0" w:color="auto"/>
              <w:right w:val="single" w:sz="4" w:space="0" w:color="auto"/>
            </w:tcBorders>
            <w:shd w:val="clear" w:color="auto" w:fill="auto"/>
            <w:vAlign w:val="center"/>
          </w:tcPr>
          <w:p w14:paraId="516F08F1" w14:textId="24C6D70D" w:rsidR="00DE4D89" w:rsidRPr="00906448" w:rsidRDefault="00DE4D89" w:rsidP="00D64DEA">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押金所占月数（</w:t>
            </w:r>
            <w:r w:rsidRPr="00906448">
              <w:rPr>
                <w:rFonts w:ascii="微软雅黑" w:eastAsia="微软雅黑" w:hAnsi="微软雅黑" w:cs="宋体" w:hint="eastAsia"/>
                <w:color w:val="000000" w:themeColor="text1"/>
                <w:szCs w:val="21"/>
              </w:rPr>
              <w:t>月</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如</w:t>
            </w:r>
            <w:r w:rsidRPr="00906448">
              <w:rPr>
                <w:rFonts w:ascii="微软雅黑" w:eastAsia="微软雅黑" w:hAnsi="微软雅黑" w:cs="宋体"/>
                <w:color w:val="000000" w:themeColor="text1"/>
                <w:szCs w:val="21"/>
              </w:rPr>
              <w:t>押一付三</w:t>
            </w:r>
            <w:r w:rsidRPr="00906448">
              <w:rPr>
                <w:rFonts w:ascii="微软雅黑" w:eastAsia="微软雅黑" w:hAnsi="微软雅黑" w:cs="宋体" w:hint="eastAsia"/>
                <w:color w:val="000000" w:themeColor="text1"/>
                <w:szCs w:val="21"/>
              </w:rPr>
              <w:t>则</w:t>
            </w:r>
            <w:r w:rsidRPr="00906448">
              <w:rPr>
                <w:rFonts w:ascii="微软雅黑" w:eastAsia="微软雅黑" w:hAnsi="微软雅黑" w:cs="宋体"/>
                <w:color w:val="000000" w:themeColor="text1"/>
                <w:szCs w:val="21"/>
              </w:rPr>
              <w:t>为</w:t>
            </w:r>
            <w:r w:rsidR="00D64DEA" w:rsidRPr="00906448">
              <w:rPr>
                <w:rFonts w:ascii="微软雅黑" w:eastAsia="微软雅黑" w:hAnsi="微软雅黑" w:cs="宋体"/>
                <w:color w:val="000000" w:themeColor="text1"/>
                <w:szCs w:val="21"/>
              </w:rPr>
              <w:t>1</w:t>
            </w:r>
            <w:r w:rsidR="00D64DEA" w:rsidRPr="00906448">
              <w:rPr>
                <w:rFonts w:ascii="微软雅黑" w:eastAsia="微软雅黑" w:hAnsi="微软雅黑" w:cs="宋体" w:hint="eastAsia"/>
                <w:color w:val="000000" w:themeColor="text1"/>
                <w:szCs w:val="21"/>
              </w:rPr>
              <w:t>|</w:t>
            </w:r>
            <w:r w:rsidR="00D64DEA" w:rsidRPr="00906448">
              <w:rPr>
                <w:rFonts w:ascii="微软雅黑" w:eastAsia="微软雅黑" w:hAnsi="微软雅黑" w:cs="宋体"/>
                <w:color w:val="000000" w:themeColor="text1"/>
                <w:szCs w:val="21"/>
              </w:rPr>
              <w:t>3</w:t>
            </w:r>
          </w:p>
        </w:tc>
      </w:tr>
      <w:tr w:rsidR="00B54D05" w:rsidRPr="00906448" w14:paraId="4CC78092" w14:textId="77777777" w:rsidTr="00DE4D89">
        <w:trPr>
          <w:trHeight w:val="646"/>
        </w:trPr>
        <w:tc>
          <w:tcPr>
            <w:tcW w:w="3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184D6" w14:textId="55BC5A5D"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p</w:t>
            </w:r>
            <w:r w:rsidRPr="00906448">
              <w:rPr>
                <w:rFonts w:ascii="微软雅黑" w:eastAsia="微软雅黑" w:hAnsi="微软雅黑" w:cs="宋体" w:hint="eastAsia"/>
                <w:color w:val="000000" w:themeColor="text1"/>
                <w:szCs w:val="21"/>
              </w:rPr>
              <w:t>rice</w:t>
            </w:r>
          </w:p>
        </w:tc>
        <w:tc>
          <w:tcPr>
            <w:tcW w:w="1052" w:type="dxa"/>
            <w:tcBorders>
              <w:top w:val="single" w:sz="4" w:space="0" w:color="auto"/>
              <w:left w:val="nil"/>
              <w:bottom w:val="single" w:sz="4" w:space="0" w:color="auto"/>
              <w:right w:val="single" w:sz="4" w:space="0" w:color="auto"/>
            </w:tcBorders>
            <w:shd w:val="clear" w:color="auto" w:fill="auto"/>
            <w:noWrap/>
            <w:vAlign w:val="bottom"/>
          </w:tcPr>
          <w:p w14:paraId="2EA1B5D9" w14:textId="779B4175"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011" w:type="dxa"/>
            <w:tcBorders>
              <w:top w:val="single" w:sz="4" w:space="0" w:color="auto"/>
              <w:left w:val="nil"/>
              <w:bottom w:val="single" w:sz="4" w:space="0" w:color="auto"/>
              <w:right w:val="single" w:sz="4" w:space="0" w:color="auto"/>
            </w:tcBorders>
            <w:shd w:val="clear" w:color="auto" w:fill="auto"/>
            <w:noWrap/>
            <w:vAlign w:val="bottom"/>
          </w:tcPr>
          <w:p w14:paraId="0CCA10D7" w14:textId="2005B67F"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w:t>
            </w:r>
            <w:r w:rsidRPr="00906448">
              <w:rPr>
                <w:rFonts w:ascii="微软雅黑" w:eastAsia="微软雅黑" w:hAnsi="微软雅黑" w:cs="宋体" w:hint="eastAsia"/>
                <w:color w:val="000000" w:themeColor="text1"/>
                <w:szCs w:val="21"/>
              </w:rPr>
              <w:t>umber</w:t>
            </w:r>
          </w:p>
        </w:tc>
        <w:tc>
          <w:tcPr>
            <w:tcW w:w="3129" w:type="dxa"/>
            <w:tcBorders>
              <w:top w:val="single" w:sz="4" w:space="0" w:color="auto"/>
              <w:left w:val="nil"/>
              <w:bottom w:val="single" w:sz="4" w:space="0" w:color="auto"/>
              <w:right w:val="single" w:sz="4" w:space="0" w:color="auto"/>
            </w:tcBorders>
            <w:shd w:val="clear" w:color="auto" w:fill="auto"/>
            <w:vAlign w:val="center"/>
          </w:tcPr>
          <w:p w14:paraId="3EF4B4C3" w14:textId="07FABFBB" w:rsidR="00DE4D89" w:rsidRPr="00906448" w:rsidRDefault="004359F6"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月</w:t>
            </w:r>
            <w:r w:rsidR="00DE4D89" w:rsidRPr="00906448">
              <w:rPr>
                <w:rFonts w:ascii="微软雅黑" w:eastAsia="微软雅黑" w:hAnsi="微软雅黑" w:cs="宋体" w:hint="eastAsia"/>
                <w:color w:val="000000" w:themeColor="text1"/>
                <w:szCs w:val="21"/>
              </w:rPr>
              <w:t>租金（元），</w:t>
            </w:r>
            <w:r w:rsidR="00B927FD" w:rsidRPr="00906448">
              <w:rPr>
                <w:rFonts w:ascii="微软雅黑" w:eastAsia="微软雅黑" w:hAnsi="微软雅黑" w:cs="宋体" w:hint="eastAsia"/>
                <w:color w:val="000000" w:themeColor="text1"/>
                <w:szCs w:val="21"/>
              </w:rPr>
              <w:t>单位元，</w:t>
            </w:r>
            <w:r w:rsidR="00DE4D89" w:rsidRPr="00906448">
              <w:rPr>
                <w:rFonts w:ascii="微软雅黑" w:eastAsia="微软雅黑" w:hAnsi="微软雅黑" w:cs="宋体" w:hint="eastAsia"/>
                <w:color w:val="000000" w:themeColor="text1"/>
                <w:szCs w:val="21"/>
              </w:rPr>
              <w:t>保留小数点后两位</w:t>
            </w:r>
          </w:p>
        </w:tc>
      </w:tr>
      <w:tr w:rsidR="00B54D05" w:rsidRPr="00906448" w14:paraId="2C4C3318" w14:textId="77777777" w:rsidTr="00DE4D89">
        <w:trPr>
          <w:trHeight w:val="646"/>
        </w:trPr>
        <w:tc>
          <w:tcPr>
            <w:tcW w:w="3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66A4C1" w14:textId="3366AFFA"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period</w:t>
            </w:r>
          </w:p>
        </w:tc>
        <w:tc>
          <w:tcPr>
            <w:tcW w:w="1052" w:type="dxa"/>
            <w:tcBorders>
              <w:top w:val="single" w:sz="4" w:space="0" w:color="auto"/>
              <w:left w:val="nil"/>
              <w:bottom w:val="single" w:sz="4" w:space="0" w:color="auto"/>
              <w:right w:val="single" w:sz="4" w:space="0" w:color="auto"/>
            </w:tcBorders>
            <w:shd w:val="clear" w:color="auto" w:fill="auto"/>
            <w:noWrap/>
            <w:vAlign w:val="bottom"/>
          </w:tcPr>
          <w:p w14:paraId="20CB75FA" w14:textId="0250DF1D"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011" w:type="dxa"/>
            <w:tcBorders>
              <w:top w:val="single" w:sz="4" w:space="0" w:color="auto"/>
              <w:left w:val="nil"/>
              <w:bottom w:val="single" w:sz="4" w:space="0" w:color="auto"/>
              <w:right w:val="single" w:sz="4" w:space="0" w:color="auto"/>
            </w:tcBorders>
            <w:shd w:val="clear" w:color="auto" w:fill="auto"/>
            <w:noWrap/>
            <w:vAlign w:val="bottom"/>
          </w:tcPr>
          <w:p w14:paraId="3879C705" w14:textId="3F7F26E4"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number</w:t>
            </w:r>
          </w:p>
        </w:tc>
        <w:tc>
          <w:tcPr>
            <w:tcW w:w="3129" w:type="dxa"/>
            <w:tcBorders>
              <w:top w:val="single" w:sz="4" w:space="0" w:color="auto"/>
              <w:left w:val="nil"/>
              <w:bottom w:val="single" w:sz="4" w:space="0" w:color="auto"/>
              <w:right w:val="single" w:sz="4" w:space="0" w:color="auto"/>
            </w:tcBorders>
            <w:shd w:val="clear" w:color="auto" w:fill="auto"/>
            <w:vAlign w:val="center"/>
          </w:tcPr>
          <w:p w14:paraId="32D4E46F" w14:textId="2CD841D5" w:rsidR="00DE4D89" w:rsidRPr="00906448" w:rsidRDefault="00DE4D89" w:rsidP="00FA1D6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租期（月）</w:t>
            </w:r>
          </w:p>
        </w:tc>
      </w:tr>
      <w:tr w:rsidR="00B54D05" w:rsidRPr="00906448" w14:paraId="0D8D2209" w14:textId="77777777" w:rsidTr="00DE4D89">
        <w:trPr>
          <w:trHeight w:val="646"/>
        </w:trPr>
        <w:tc>
          <w:tcPr>
            <w:tcW w:w="3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DDFFC" w14:textId="758FC4A8" w:rsidR="00DE4D89" w:rsidRPr="00906448" w:rsidRDefault="00DE4D89" w:rsidP="00403B9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startTime</w:t>
            </w:r>
          </w:p>
        </w:tc>
        <w:tc>
          <w:tcPr>
            <w:tcW w:w="1052" w:type="dxa"/>
            <w:tcBorders>
              <w:top w:val="single" w:sz="4" w:space="0" w:color="auto"/>
              <w:left w:val="nil"/>
              <w:bottom w:val="single" w:sz="4" w:space="0" w:color="auto"/>
              <w:right w:val="single" w:sz="4" w:space="0" w:color="auto"/>
            </w:tcBorders>
            <w:shd w:val="clear" w:color="auto" w:fill="auto"/>
            <w:noWrap/>
            <w:vAlign w:val="bottom"/>
          </w:tcPr>
          <w:p w14:paraId="7ED68D5A" w14:textId="27784EF4" w:rsidR="00DE4D89" w:rsidRPr="00906448" w:rsidRDefault="00DE4D89" w:rsidP="00403B9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011" w:type="dxa"/>
            <w:tcBorders>
              <w:top w:val="single" w:sz="4" w:space="0" w:color="auto"/>
              <w:left w:val="nil"/>
              <w:bottom w:val="single" w:sz="4" w:space="0" w:color="auto"/>
              <w:right w:val="single" w:sz="4" w:space="0" w:color="auto"/>
            </w:tcBorders>
            <w:shd w:val="clear" w:color="auto" w:fill="auto"/>
            <w:noWrap/>
            <w:vAlign w:val="bottom"/>
          </w:tcPr>
          <w:p w14:paraId="07F9A87D" w14:textId="40A7F0B2" w:rsidR="00DE4D89" w:rsidRPr="00906448" w:rsidRDefault="00DE4D89" w:rsidP="00403B9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w:t>
            </w:r>
            <w:r w:rsidRPr="00906448">
              <w:rPr>
                <w:rFonts w:ascii="微软雅黑" w:eastAsia="微软雅黑" w:hAnsi="微软雅黑" w:cs="宋体"/>
                <w:color w:val="000000" w:themeColor="text1"/>
                <w:szCs w:val="21"/>
              </w:rPr>
              <w:t>ring</w:t>
            </w:r>
          </w:p>
        </w:tc>
        <w:tc>
          <w:tcPr>
            <w:tcW w:w="3129" w:type="dxa"/>
            <w:tcBorders>
              <w:top w:val="single" w:sz="4" w:space="0" w:color="auto"/>
              <w:left w:val="nil"/>
              <w:bottom w:val="single" w:sz="4" w:space="0" w:color="auto"/>
              <w:right w:val="single" w:sz="4" w:space="0" w:color="auto"/>
            </w:tcBorders>
            <w:shd w:val="clear" w:color="auto" w:fill="auto"/>
            <w:vAlign w:val="center"/>
          </w:tcPr>
          <w:p w14:paraId="0FC18161" w14:textId="2AB22FC6" w:rsidR="00DE4D89" w:rsidRPr="00906448" w:rsidRDefault="00DE4D89" w:rsidP="00403B9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租房开始时间</w:t>
            </w:r>
            <w:r w:rsidRPr="00906448">
              <w:rPr>
                <w:rFonts w:ascii="微软雅黑" w:eastAsia="微软雅黑" w:hAnsi="微软雅黑" w:cs="宋体"/>
                <w:color w:val="000000" w:themeColor="text1"/>
                <w:szCs w:val="21"/>
              </w:rPr>
              <w:t>，</w:t>
            </w:r>
            <w:r w:rsidR="000E6933" w:rsidRPr="00906448">
              <w:rPr>
                <w:rFonts w:ascii="微软雅黑" w:eastAsia="微软雅黑" w:hAnsi="微软雅黑" w:cs="宋体"/>
                <w:color w:val="000000" w:themeColor="text1"/>
                <w:sz w:val="21"/>
                <w:szCs w:val="21"/>
              </w:rPr>
              <w:t>yyyy/MM/dd</w:t>
            </w:r>
          </w:p>
        </w:tc>
      </w:tr>
      <w:tr w:rsidR="00B54D05" w:rsidRPr="00906448" w14:paraId="4BC12021" w14:textId="77777777" w:rsidTr="00DE4D89">
        <w:trPr>
          <w:trHeight w:val="646"/>
        </w:trPr>
        <w:tc>
          <w:tcPr>
            <w:tcW w:w="321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75364" w14:textId="657BFA30" w:rsidR="00DE4D89" w:rsidRPr="00906448" w:rsidRDefault="00DE4D89" w:rsidP="00403B9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endTime</w:t>
            </w:r>
          </w:p>
        </w:tc>
        <w:tc>
          <w:tcPr>
            <w:tcW w:w="1052" w:type="dxa"/>
            <w:tcBorders>
              <w:top w:val="single" w:sz="4" w:space="0" w:color="auto"/>
              <w:left w:val="nil"/>
              <w:bottom w:val="single" w:sz="4" w:space="0" w:color="auto"/>
              <w:right w:val="single" w:sz="4" w:space="0" w:color="auto"/>
            </w:tcBorders>
            <w:shd w:val="clear" w:color="auto" w:fill="auto"/>
            <w:noWrap/>
            <w:vAlign w:val="bottom"/>
          </w:tcPr>
          <w:p w14:paraId="3CD6EF62" w14:textId="6039DED9" w:rsidR="00DE4D89" w:rsidRPr="00906448" w:rsidRDefault="00DE4D89" w:rsidP="00403B9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011" w:type="dxa"/>
            <w:tcBorders>
              <w:top w:val="single" w:sz="4" w:space="0" w:color="auto"/>
              <w:left w:val="nil"/>
              <w:bottom w:val="single" w:sz="4" w:space="0" w:color="auto"/>
              <w:right w:val="single" w:sz="4" w:space="0" w:color="auto"/>
            </w:tcBorders>
            <w:shd w:val="clear" w:color="auto" w:fill="auto"/>
            <w:noWrap/>
            <w:vAlign w:val="bottom"/>
          </w:tcPr>
          <w:p w14:paraId="1CAA4417" w14:textId="2506D493" w:rsidR="00DE4D89" w:rsidRPr="00906448" w:rsidRDefault="00DE4D89" w:rsidP="00403B9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w:t>
            </w:r>
            <w:r w:rsidRPr="00906448">
              <w:rPr>
                <w:rFonts w:ascii="微软雅黑" w:eastAsia="微软雅黑" w:hAnsi="微软雅黑" w:cs="宋体"/>
                <w:color w:val="000000" w:themeColor="text1"/>
                <w:szCs w:val="21"/>
              </w:rPr>
              <w:t>tring</w:t>
            </w:r>
          </w:p>
        </w:tc>
        <w:tc>
          <w:tcPr>
            <w:tcW w:w="3129" w:type="dxa"/>
            <w:tcBorders>
              <w:top w:val="single" w:sz="4" w:space="0" w:color="auto"/>
              <w:left w:val="nil"/>
              <w:bottom w:val="single" w:sz="4" w:space="0" w:color="auto"/>
              <w:right w:val="single" w:sz="4" w:space="0" w:color="auto"/>
            </w:tcBorders>
            <w:shd w:val="clear" w:color="auto" w:fill="auto"/>
            <w:vAlign w:val="center"/>
          </w:tcPr>
          <w:p w14:paraId="4B02F6C1" w14:textId="0A6F6A7A" w:rsidR="00DE4D89" w:rsidRPr="00906448" w:rsidRDefault="00DE4D89" w:rsidP="00403B9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租房结束时间</w:t>
            </w:r>
            <w:r w:rsidRPr="00906448">
              <w:rPr>
                <w:rFonts w:ascii="微软雅黑" w:eastAsia="微软雅黑" w:hAnsi="微软雅黑" w:cs="宋体"/>
                <w:color w:val="000000" w:themeColor="text1"/>
                <w:szCs w:val="21"/>
              </w:rPr>
              <w:t>，</w:t>
            </w:r>
            <w:r w:rsidR="000E6933" w:rsidRPr="00906448">
              <w:rPr>
                <w:rFonts w:ascii="微软雅黑" w:eastAsia="微软雅黑" w:hAnsi="微软雅黑" w:cs="宋体"/>
                <w:color w:val="000000" w:themeColor="text1"/>
                <w:sz w:val="21"/>
                <w:szCs w:val="21"/>
              </w:rPr>
              <w:t>yyyy/MM/dd</w:t>
            </w:r>
          </w:p>
        </w:tc>
      </w:tr>
    </w:tbl>
    <w:p w14:paraId="39FB32EC" w14:textId="560062F7" w:rsidR="000A2926" w:rsidRPr="00906448" w:rsidRDefault="000A2926" w:rsidP="002C3798">
      <w:pPr>
        <w:spacing w:line="360" w:lineRule="auto"/>
        <w:rPr>
          <w:rFonts w:ascii="微软雅黑" w:eastAsia="微软雅黑" w:hAnsi="微软雅黑"/>
          <w:color w:val="000000" w:themeColor="text1"/>
        </w:rPr>
      </w:pPr>
      <w:bookmarkStart w:id="36" w:name="OLE_LINK38"/>
      <w:bookmarkStart w:id="37" w:name="OLE_LINK39"/>
      <w:r w:rsidRPr="00906448">
        <w:rPr>
          <w:rFonts w:ascii="微软雅黑" w:eastAsia="微软雅黑" w:hAnsi="微软雅黑"/>
          <w:color w:val="000000" w:themeColor="text1"/>
          <w:szCs w:val="21"/>
        </w:rPr>
        <w:lastRenderedPageBreak/>
        <w:t>businessType=05</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Pr="00906448">
        <w:rPr>
          <w:rFonts w:ascii="微软雅黑" w:eastAsia="微软雅黑" w:hAnsi="微软雅黑" w:hint="eastAsia"/>
          <w:color w:val="000000" w:themeColor="text1"/>
          <w:szCs w:val="21"/>
        </w:rPr>
        <w:t>场景</w:t>
      </w:r>
      <w:r w:rsidRPr="00906448">
        <w:rPr>
          <w:rFonts w:ascii="微软雅黑" w:eastAsia="微软雅黑" w:hAnsi="微软雅黑"/>
          <w:color w:val="000000" w:themeColor="text1"/>
          <w:szCs w:val="21"/>
        </w:rPr>
        <w:t>为</w:t>
      </w:r>
      <w:r w:rsidR="008C7F79" w:rsidRPr="00906448">
        <w:rPr>
          <w:rFonts w:ascii="微软雅黑" w:eastAsia="微软雅黑" w:hAnsi="微软雅黑" w:hint="eastAsia"/>
          <w:color w:val="000000" w:themeColor="text1"/>
          <w:szCs w:val="21"/>
        </w:rPr>
        <w:t>其他</w:t>
      </w:r>
      <w:r w:rsidR="008C7F79" w:rsidRPr="00906448">
        <w:rPr>
          <w:rFonts w:ascii="微软雅黑" w:eastAsia="微软雅黑" w:hAnsi="微软雅黑"/>
          <w:color w:val="000000" w:themeColor="text1"/>
          <w:szCs w:val="21"/>
        </w:rPr>
        <w:t>消费</w:t>
      </w:r>
      <w:r w:rsidRPr="00906448">
        <w:rPr>
          <w:rFonts w:ascii="微软雅黑" w:eastAsia="微软雅黑" w:hAnsi="微软雅黑"/>
          <w:color w:val="000000" w:themeColor="text1"/>
          <w:szCs w:val="21"/>
        </w:rPr>
        <w:t>，</w:t>
      </w:r>
      <w:r w:rsidR="0058459A" w:rsidRPr="00906448">
        <w:rPr>
          <w:rFonts w:ascii="微软雅黑" w:eastAsia="微软雅黑" w:hAnsi="微软雅黑"/>
          <w:color w:val="000000" w:themeColor="text1"/>
          <w:szCs w:val="21"/>
        </w:rPr>
        <w:t>基本参数满足</w:t>
      </w:r>
      <w:r w:rsidR="008C7F79" w:rsidRPr="00906448">
        <w:rPr>
          <w:rFonts w:ascii="微软雅黑" w:eastAsia="微软雅黑" w:hAnsi="微软雅黑" w:hint="eastAsia"/>
          <w:color w:val="000000" w:themeColor="text1"/>
          <w:szCs w:val="21"/>
        </w:rPr>
        <w:t>其他</w:t>
      </w:r>
      <w:r w:rsidR="008C7F79" w:rsidRPr="00906448">
        <w:rPr>
          <w:rFonts w:ascii="微软雅黑" w:eastAsia="微软雅黑" w:hAnsi="微软雅黑"/>
          <w:color w:val="000000" w:themeColor="text1"/>
          <w:szCs w:val="21"/>
        </w:rPr>
        <w:t>消费</w:t>
      </w:r>
      <w:r w:rsidR="00DA1333" w:rsidRPr="00906448">
        <w:rPr>
          <w:rFonts w:ascii="微软雅黑" w:eastAsia="微软雅黑" w:hAnsi="微软雅黑"/>
          <w:color w:val="000000" w:themeColor="text1"/>
          <w:szCs w:val="21"/>
        </w:rPr>
        <w:t>需求</w:t>
      </w:r>
      <w:r w:rsidR="00DA1333" w:rsidRPr="00906448">
        <w:rPr>
          <w:rFonts w:ascii="微软雅黑" w:eastAsia="微软雅黑" w:hAnsi="微软雅黑" w:hint="eastAsia"/>
          <w:color w:val="000000" w:themeColor="text1"/>
          <w:szCs w:val="21"/>
        </w:rPr>
        <w:t>，</w:t>
      </w:r>
      <w:r w:rsidR="00DA1333" w:rsidRPr="00906448">
        <w:rPr>
          <w:rFonts w:ascii="微软雅黑" w:eastAsia="微软雅黑" w:hAnsi="微软雅黑"/>
          <w:color w:val="000000" w:themeColor="text1"/>
          <w:szCs w:val="21"/>
        </w:rPr>
        <w:t>即</w:t>
      </w:r>
      <w:r w:rsidR="008C7F79" w:rsidRPr="00906448">
        <w:rPr>
          <w:rFonts w:ascii="微软雅黑" w:eastAsia="微软雅黑" w:hAnsi="微软雅黑" w:hint="eastAsia"/>
          <w:color w:val="000000" w:themeColor="text1"/>
        </w:rPr>
        <w:t>其他消费</w:t>
      </w:r>
      <w:r w:rsidR="00DA1333" w:rsidRPr="00906448">
        <w:rPr>
          <w:rFonts w:ascii="微软雅黑" w:eastAsia="微软雅黑" w:hAnsi="微软雅黑"/>
          <w:color w:val="000000" w:themeColor="text1"/>
        </w:rPr>
        <w:t>业务对象参数为空</w:t>
      </w:r>
      <w:r w:rsidR="00DA1333" w:rsidRPr="00906448">
        <w:rPr>
          <w:rFonts w:ascii="微软雅黑" w:eastAsia="微软雅黑" w:hAnsi="微软雅黑" w:hint="eastAsia"/>
          <w:color w:val="000000" w:themeColor="text1"/>
        </w:rPr>
        <w:t>；</w:t>
      </w:r>
    </w:p>
    <w:bookmarkEnd w:id="36"/>
    <w:bookmarkEnd w:id="37"/>
    <w:p w14:paraId="41101999" w14:textId="63E671C7" w:rsidR="004359F6" w:rsidRPr="00906448" w:rsidRDefault="004359F6" w:rsidP="007C3711">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businessType=06</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Pr="00906448">
        <w:rPr>
          <w:rFonts w:ascii="微软雅黑" w:eastAsia="微软雅黑" w:hAnsi="微软雅黑" w:hint="eastAsia"/>
          <w:color w:val="000000" w:themeColor="text1"/>
          <w:szCs w:val="21"/>
        </w:rPr>
        <w:t>车险分期</w:t>
      </w:r>
      <w:r w:rsidRPr="00906448">
        <w:rPr>
          <w:rFonts w:ascii="微软雅黑" w:eastAsia="微软雅黑" w:hAnsi="微软雅黑"/>
          <w:color w:val="000000" w:themeColor="text1"/>
        </w:rPr>
        <w:t>业务对象细化说明：</w:t>
      </w:r>
    </w:p>
    <w:tbl>
      <w:tblPr>
        <w:tblW w:w="8222" w:type="dxa"/>
        <w:tblInd w:w="103" w:type="dxa"/>
        <w:tblLayout w:type="fixed"/>
        <w:tblLook w:val="04A0" w:firstRow="1" w:lastRow="0" w:firstColumn="1" w:lastColumn="0" w:noHBand="0" w:noVBand="1"/>
      </w:tblPr>
      <w:tblGrid>
        <w:gridCol w:w="2155"/>
        <w:gridCol w:w="1681"/>
        <w:gridCol w:w="1985"/>
        <w:gridCol w:w="2401"/>
      </w:tblGrid>
      <w:tr w:rsidR="00B54D05" w:rsidRPr="00906448" w14:paraId="7ABC1118" w14:textId="77777777" w:rsidTr="005510CA">
        <w:trPr>
          <w:trHeight w:val="275"/>
        </w:trPr>
        <w:tc>
          <w:tcPr>
            <w:tcW w:w="215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1B2EC4F" w14:textId="77777777" w:rsidR="004359F6" w:rsidRPr="00906448" w:rsidRDefault="004359F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681" w:type="dxa"/>
            <w:tcBorders>
              <w:top w:val="single" w:sz="8" w:space="0" w:color="000000"/>
              <w:left w:val="nil"/>
              <w:bottom w:val="single" w:sz="8" w:space="0" w:color="000000"/>
              <w:right w:val="single" w:sz="8" w:space="0" w:color="000000"/>
            </w:tcBorders>
            <w:shd w:val="clear" w:color="auto" w:fill="auto"/>
            <w:vAlign w:val="center"/>
            <w:hideMark/>
          </w:tcPr>
          <w:p w14:paraId="6820517D" w14:textId="77777777" w:rsidR="004359F6" w:rsidRPr="00906448" w:rsidRDefault="004359F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985" w:type="dxa"/>
            <w:tcBorders>
              <w:top w:val="single" w:sz="8" w:space="0" w:color="000000"/>
              <w:left w:val="nil"/>
              <w:bottom w:val="single" w:sz="8" w:space="0" w:color="000000"/>
              <w:right w:val="single" w:sz="8" w:space="0" w:color="000000"/>
            </w:tcBorders>
            <w:shd w:val="clear" w:color="auto" w:fill="auto"/>
            <w:vAlign w:val="center"/>
            <w:hideMark/>
          </w:tcPr>
          <w:p w14:paraId="3AE30A7E" w14:textId="77777777" w:rsidR="004359F6" w:rsidRPr="00906448" w:rsidRDefault="004359F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01" w:type="dxa"/>
            <w:tcBorders>
              <w:top w:val="single" w:sz="8" w:space="0" w:color="000000"/>
              <w:left w:val="nil"/>
              <w:bottom w:val="single" w:sz="8" w:space="0" w:color="000000"/>
              <w:right w:val="single" w:sz="8" w:space="0" w:color="000000"/>
            </w:tcBorders>
            <w:shd w:val="clear" w:color="auto" w:fill="auto"/>
            <w:vAlign w:val="center"/>
            <w:hideMark/>
          </w:tcPr>
          <w:p w14:paraId="331654B2" w14:textId="77777777" w:rsidR="004359F6" w:rsidRPr="00906448" w:rsidRDefault="004359F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06387DC5" w14:textId="77777777" w:rsidTr="005510CA">
        <w:trPr>
          <w:trHeight w:val="884"/>
        </w:trPr>
        <w:tc>
          <w:tcPr>
            <w:tcW w:w="2155" w:type="dxa"/>
            <w:tcBorders>
              <w:top w:val="nil"/>
              <w:left w:val="single" w:sz="8" w:space="0" w:color="000000"/>
              <w:bottom w:val="single" w:sz="4" w:space="0" w:color="auto"/>
              <w:right w:val="single" w:sz="8" w:space="0" w:color="000000"/>
            </w:tcBorders>
            <w:shd w:val="clear" w:color="auto" w:fill="auto"/>
            <w:vAlign w:val="center"/>
          </w:tcPr>
          <w:p w14:paraId="4947EEDD" w14:textId="21CD0C58" w:rsidR="00F25C72" w:rsidRPr="00906448" w:rsidRDefault="00F25C7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a</w:t>
            </w:r>
            <w:r w:rsidRPr="00906448">
              <w:rPr>
                <w:rFonts w:ascii="微软雅黑" w:eastAsia="微软雅黑" w:hAnsi="微软雅黑" w:cs="宋体"/>
                <w:color w:val="000000" w:themeColor="text1"/>
                <w:szCs w:val="21"/>
              </w:rPr>
              <w:t>pply</w:t>
            </w:r>
            <w:r w:rsidRPr="00906448">
              <w:rPr>
                <w:rFonts w:ascii="微软雅黑" w:eastAsia="微软雅黑" w:hAnsi="微软雅黑" w:cs="宋体" w:hint="eastAsia"/>
                <w:color w:val="000000" w:themeColor="text1"/>
                <w:szCs w:val="21"/>
              </w:rPr>
              <w:t>Type</w:t>
            </w:r>
          </w:p>
        </w:tc>
        <w:tc>
          <w:tcPr>
            <w:tcW w:w="1681" w:type="dxa"/>
            <w:tcBorders>
              <w:top w:val="nil"/>
              <w:left w:val="nil"/>
              <w:bottom w:val="single" w:sz="4" w:space="0" w:color="auto"/>
              <w:right w:val="single" w:sz="8" w:space="0" w:color="000000"/>
            </w:tcBorders>
            <w:shd w:val="clear" w:color="auto" w:fill="auto"/>
            <w:vAlign w:val="center"/>
          </w:tcPr>
          <w:p w14:paraId="67A36C79" w14:textId="525F4AE8" w:rsidR="00F25C72" w:rsidRPr="00906448" w:rsidRDefault="00F25C7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03855625" w14:textId="2CC9964D" w:rsidR="00F25C72" w:rsidRPr="00906448" w:rsidRDefault="00F25C7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2401" w:type="dxa"/>
            <w:tcBorders>
              <w:top w:val="nil"/>
              <w:left w:val="nil"/>
              <w:bottom w:val="single" w:sz="4" w:space="0" w:color="auto"/>
              <w:right w:val="single" w:sz="8" w:space="0" w:color="000000"/>
            </w:tcBorders>
            <w:shd w:val="clear" w:color="auto" w:fill="auto"/>
            <w:vAlign w:val="center"/>
          </w:tcPr>
          <w:p w14:paraId="2D468A68" w14:textId="20C238CF" w:rsidR="00F25C72" w:rsidRPr="00906448" w:rsidRDefault="00F25C7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申请人类型: 01-个人</w:t>
            </w:r>
            <w:r w:rsidR="005D6FAE">
              <w:rPr>
                <w:rFonts w:ascii="微软雅黑" w:eastAsia="微软雅黑" w:hAnsi="微软雅黑" w:cs="宋体" w:hint="eastAsia"/>
                <w:color w:val="000000" w:themeColor="text1"/>
                <w:szCs w:val="21"/>
              </w:rPr>
              <w:t>申请</w:t>
            </w:r>
            <w:r w:rsidRPr="00906448">
              <w:rPr>
                <w:rFonts w:ascii="微软雅黑" w:eastAsia="微软雅黑" w:hAnsi="微软雅黑" w:cs="宋体" w:hint="eastAsia"/>
                <w:color w:val="000000" w:themeColor="text1"/>
                <w:szCs w:val="21"/>
              </w:rPr>
              <w:t>，02-</w:t>
            </w:r>
            <w:r w:rsidR="005D6FAE">
              <w:rPr>
                <w:rFonts w:ascii="微软雅黑" w:eastAsia="微软雅黑" w:hAnsi="微软雅黑" w:cs="宋体" w:hint="eastAsia"/>
                <w:color w:val="000000" w:themeColor="text1"/>
                <w:szCs w:val="21"/>
              </w:rPr>
              <w:t>多次申请</w:t>
            </w:r>
          </w:p>
        </w:tc>
      </w:tr>
      <w:tr w:rsidR="003F401E" w:rsidRPr="00906448" w14:paraId="52651815" w14:textId="77777777" w:rsidTr="005510CA">
        <w:trPr>
          <w:trHeight w:val="884"/>
        </w:trPr>
        <w:tc>
          <w:tcPr>
            <w:tcW w:w="2155" w:type="dxa"/>
            <w:tcBorders>
              <w:top w:val="nil"/>
              <w:left w:val="single" w:sz="8" w:space="0" w:color="000000"/>
              <w:bottom w:val="single" w:sz="4" w:space="0" w:color="auto"/>
              <w:right w:val="single" w:sz="8" w:space="0" w:color="000000"/>
            </w:tcBorders>
            <w:shd w:val="clear" w:color="auto" w:fill="auto"/>
            <w:vAlign w:val="center"/>
          </w:tcPr>
          <w:p w14:paraId="0375CC35" w14:textId="39140B07" w:rsidR="003F401E" w:rsidRPr="00906448" w:rsidRDefault="003F401E"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car</w:t>
            </w:r>
            <w:r w:rsidR="009C3585">
              <w:rPr>
                <w:rFonts w:ascii="微软雅黑" w:eastAsia="微软雅黑" w:hAnsi="微软雅黑" w:cs="宋体" w:hint="eastAsia"/>
                <w:color w:val="000000" w:themeColor="text1"/>
                <w:szCs w:val="21"/>
              </w:rPr>
              <w:t>Amount</w:t>
            </w:r>
          </w:p>
        </w:tc>
        <w:tc>
          <w:tcPr>
            <w:tcW w:w="1681" w:type="dxa"/>
            <w:tcBorders>
              <w:top w:val="nil"/>
              <w:left w:val="nil"/>
              <w:bottom w:val="single" w:sz="4" w:space="0" w:color="auto"/>
              <w:right w:val="single" w:sz="8" w:space="0" w:color="000000"/>
            </w:tcBorders>
            <w:shd w:val="clear" w:color="auto" w:fill="auto"/>
            <w:vAlign w:val="center"/>
          </w:tcPr>
          <w:p w14:paraId="5927C6F3" w14:textId="5F8F0624"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66082CDF" w14:textId="2D502387" w:rsidR="003F401E" w:rsidRPr="00906448" w:rsidRDefault="003F401E"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number</w:t>
            </w:r>
          </w:p>
        </w:tc>
        <w:tc>
          <w:tcPr>
            <w:tcW w:w="2401" w:type="dxa"/>
            <w:tcBorders>
              <w:top w:val="nil"/>
              <w:left w:val="nil"/>
              <w:bottom w:val="single" w:sz="4" w:space="0" w:color="auto"/>
              <w:right w:val="single" w:sz="8" w:space="0" w:color="000000"/>
            </w:tcBorders>
            <w:shd w:val="clear" w:color="auto" w:fill="auto"/>
            <w:vAlign w:val="center"/>
          </w:tcPr>
          <w:p w14:paraId="62AE439F" w14:textId="138D6F21" w:rsidR="003F401E" w:rsidRPr="00906448" w:rsidRDefault="003F401E"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车辆数量，最大</w:t>
            </w:r>
            <w:r w:rsidR="009C3585">
              <w:rPr>
                <w:rFonts w:ascii="微软雅黑" w:eastAsia="微软雅黑" w:hAnsi="微软雅黑" w:cs="宋体" w:hint="eastAsia"/>
                <w:color w:val="000000" w:themeColor="text1"/>
                <w:szCs w:val="21"/>
              </w:rPr>
              <w:t>2</w:t>
            </w:r>
            <w:r>
              <w:rPr>
                <w:rFonts w:ascii="微软雅黑" w:eastAsia="微软雅黑" w:hAnsi="微软雅黑" w:cs="宋体" w:hint="eastAsia"/>
                <w:color w:val="000000" w:themeColor="text1"/>
                <w:szCs w:val="21"/>
              </w:rPr>
              <w:t>0</w:t>
            </w:r>
          </w:p>
        </w:tc>
      </w:tr>
      <w:tr w:rsidR="003F401E" w:rsidRPr="00906448" w14:paraId="6AE904DB" w14:textId="77777777" w:rsidTr="00AF6A18">
        <w:trPr>
          <w:trHeight w:val="884"/>
        </w:trPr>
        <w:tc>
          <w:tcPr>
            <w:tcW w:w="2155" w:type="dxa"/>
            <w:tcBorders>
              <w:top w:val="nil"/>
              <w:left w:val="single" w:sz="8" w:space="0" w:color="000000"/>
              <w:bottom w:val="single" w:sz="4" w:space="0" w:color="auto"/>
              <w:right w:val="single" w:sz="8" w:space="0" w:color="000000"/>
            </w:tcBorders>
            <w:shd w:val="clear" w:color="auto" w:fill="auto"/>
            <w:vAlign w:val="bottom"/>
          </w:tcPr>
          <w:p w14:paraId="0C155882" w14:textId="560A1A6A" w:rsidR="003F401E" w:rsidRPr="00906448" w:rsidRDefault="003F401E" w:rsidP="00875ED0">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institutional</w:t>
            </w:r>
            <w:r w:rsidR="00875ED0">
              <w:rPr>
                <w:rFonts w:ascii="微软雅黑" w:eastAsia="微软雅黑" w:hAnsi="微软雅黑" w:cs="宋体" w:hint="eastAsia"/>
                <w:color w:val="000000" w:themeColor="text1"/>
                <w:szCs w:val="21"/>
              </w:rPr>
              <w:t>Number</w:t>
            </w:r>
          </w:p>
        </w:tc>
        <w:tc>
          <w:tcPr>
            <w:tcW w:w="1681" w:type="dxa"/>
            <w:tcBorders>
              <w:top w:val="nil"/>
              <w:left w:val="nil"/>
              <w:bottom w:val="single" w:sz="4" w:space="0" w:color="auto"/>
              <w:right w:val="single" w:sz="8" w:space="0" w:color="000000"/>
            </w:tcBorders>
            <w:shd w:val="clear" w:color="auto" w:fill="auto"/>
            <w:vAlign w:val="bottom"/>
          </w:tcPr>
          <w:p w14:paraId="29F13564" w14:textId="57F795D7"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bottom"/>
          </w:tcPr>
          <w:p w14:paraId="2599FFB7" w14:textId="503C4B85"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string</w:t>
            </w:r>
          </w:p>
        </w:tc>
        <w:tc>
          <w:tcPr>
            <w:tcW w:w="2401" w:type="dxa"/>
            <w:tcBorders>
              <w:top w:val="nil"/>
              <w:left w:val="nil"/>
              <w:bottom w:val="single" w:sz="4" w:space="0" w:color="auto"/>
              <w:right w:val="single" w:sz="8" w:space="0" w:color="000000"/>
            </w:tcBorders>
            <w:shd w:val="clear" w:color="auto" w:fill="auto"/>
            <w:vAlign w:val="center"/>
          </w:tcPr>
          <w:p w14:paraId="1CF2DA3D" w14:textId="77777777" w:rsidR="003F401E" w:rsidRDefault="003F401E"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组织机构代码</w:t>
            </w:r>
          </w:p>
          <w:p w14:paraId="1FF3E6C6" w14:textId="0EDB8ED2" w:rsidR="00875ED0" w:rsidRPr="00906448" w:rsidRDefault="00875ED0"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 xml:space="preserve"> 当 applyType=02时有效</w:t>
            </w:r>
          </w:p>
        </w:tc>
      </w:tr>
      <w:tr w:rsidR="003F401E" w:rsidRPr="00906448" w14:paraId="41B5858E" w14:textId="77777777" w:rsidTr="005510CA">
        <w:trPr>
          <w:trHeight w:val="884"/>
        </w:trPr>
        <w:tc>
          <w:tcPr>
            <w:tcW w:w="2155" w:type="dxa"/>
            <w:tcBorders>
              <w:top w:val="nil"/>
              <w:left w:val="single" w:sz="8" w:space="0" w:color="000000"/>
              <w:bottom w:val="single" w:sz="4" w:space="0" w:color="auto"/>
              <w:right w:val="single" w:sz="8" w:space="0" w:color="000000"/>
            </w:tcBorders>
            <w:shd w:val="clear" w:color="auto" w:fill="auto"/>
            <w:vAlign w:val="center"/>
          </w:tcPr>
          <w:p w14:paraId="325C3C48" w14:textId="4D7AE305"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insuranceName</w:t>
            </w:r>
          </w:p>
        </w:tc>
        <w:tc>
          <w:tcPr>
            <w:tcW w:w="1681" w:type="dxa"/>
            <w:tcBorders>
              <w:top w:val="nil"/>
              <w:left w:val="nil"/>
              <w:bottom w:val="single" w:sz="4" w:space="0" w:color="auto"/>
              <w:right w:val="single" w:sz="8" w:space="0" w:color="000000"/>
            </w:tcBorders>
            <w:shd w:val="clear" w:color="auto" w:fill="auto"/>
            <w:vAlign w:val="center"/>
          </w:tcPr>
          <w:p w14:paraId="17815EFD" w14:textId="7E640CD5"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5925D8AA" w14:textId="5F4D354C"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01" w:type="dxa"/>
            <w:tcBorders>
              <w:top w:val="nil"/>
              <w:left w:val="nil"/>
              <w:bottom w:val="single" w:sz="4" w:space="0" w:color="auto"/>
              <w:right w:val="single" w:sz="8" w:space="0" w:color="000000"/>
            </w:tcBorders>
            <w:shd w:val="clear" w:color="auto" w:fill="auto"/>
            <w:vAlign w:val="center"/>
          </w:tcPr>
          <w:p w14:paraId="1BF5D9E9" w14:textId="078174E4" w:rsidR="003F401E" w:rsidRPr="00906448" w:rsidRDefault="003F401E"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投保人所在保险公司名称</w:t>
            </w:r>
          </w:p>
        </w:tc>
      </w:tr>
      <w:tr w:rsidR="003F401E" w:rsidRPr="00906448" w14:paraId="402C1E12" w14:textId="77777777" w:rsidTr="005510CA">
        <w:trPr>
          <w:trHeight w:val="884"/>
        </w:trPr>
        <w:tc>
          <w:tcPr>
            <w:tcW w:w="2155" w:type="dxa"/>
            <w:tcBorders>
              <w:top w:val="nil"/>
              <w:left w:val="single" w:sz="8" w:space="0" w:color="000000"/>
              <w:bottom w:val="single" w:sz="4" w:space="0" w:color="auto"/>
              <w:right w:val="single" w:sz="8" w:space="0" w:color="000000"/>
            </w:tcBorders>
            <w:shd w:val="clear" w:color="auto" w:fill="auto"/>
            <w:vAlign w:val="center"/>
          </w:tcPr>
          <w:p w14:paraId="117F0195" w14:textId="5DCC803C"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insuranceCount</w:t>
            </w:r>
          </w:p>
        </w:tc>
        <w:tc>
          <w:tcPr>
            <w:tcW w:w="1681" w:type="dxa"/>
            <w:tcBorders>
              <w:top w:val="nil"/>
              <w:left w:val="nil"/>
              <w:bottom w:val="single" w:sz="4" w:space="0" w:color="auto"/>
              <w:right w:val="single" w:sz="8" w:space="0" w:color="000000"/>
            </w:tcBorders>
            <w:shd w:val="clear" w:color="auto" w:fill="auto"/>
            <w:vAlign w:val="center"/>
          </w:tcPr>
          <w:p w14:paraId="506C6C79" w14:textId="57F501ED"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4" w:space="0" w:color="auto"/>
              <w:right w:val="single" w:sz="8" w:space="0" w:color="000000"/>
            </w:tcBorders>
            <w:shd w:val="clear" w:color="auto" w:fill="auto"/>
            <w:vAlign w:val="center"/>
          </w:tcPr>
          <w:p w14:paraId="6A8A3DE7" w14:textId="6D57BC95" w:rsidR="003F401E" w:rsidRPr="00906448" w:rsidRDefault="003F401E"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01" w:type="dxa"/>
            <w:tcBorders>
              <w:top w:val="nil"/>
              <w:left w:val="nil"/>
              <w:bottom w:val="single" w:sz="4" w:space="0" w:color="auto"/>
              <w:right w:val="single" w:sz="8" w:space="0" w:color="000000"/>
            </w:tcBorders>
            <w:shd w:val="clear" w:color="auto" w:fill="auto"/>
            <w:vAlign w:val="center"/>
          </w:tcPr>
          <w:p w14:paraId="5475A447" w14:textId="23A75853" w:rsidR="003F401E" w:rsidRPr="00906448" w:rsidRDefault="003F401E" w:rsidP="00FB5A8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投保人所在保险公司的账号</w:t>
            </w:r>
          </w:p>
        </w:tc>
      </w:tr>
    </w:tbl>
    <w:p w14:paraId="7718E719" w14:textId="77777777" w:rsidR="004359F6" w:rsidRPr="00906448" w:rsidRDefault="004359F6" w:rsidP="004359F6">
      <w:pPr>
        <w:spacing w:line="360" w:lineRule="auto"/>
        <w:rPr>
          <w:rFonts w:ascii="微软雅黑" w:eastAsia="微软雅黑" w:hAnsi="微软雅黑"/>
          <w:color w:val="000000" w:themeColor="text1"/>
        </w:rPr>
      </w:pPr>
    </w:p>
    <w:p w14:paraId="0518CE72" w14:textId="4A3EEA9B" w:rsidR="00EF1BF1" w:rsidRPr="00906448" w:rsidRDefault="00EF1BF1" w:rsidP="007C2A57">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businessType=07</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008F7B46" w:rsidRPr="00906448">
        <w:rPr>
          <w:rFonts w:ascii="微软雅黑" w:eastAsia="微软雅黑" w:hAnsi="微软雅黑" w:hint="eastAsia"/>
          <w:color w:val="000000" w:themeColor="text1"/>
          <w:szCs w:val="21"/>
        </w:rPr>
        <w:t>业</w:t>
      </w:r>
      <w:r w:rsidR="0015670F">
        <w:rPr>
          <w:rFonts w:ascii="微软雅黑" w:eastAsia="微软雅黑" w:hAnsi="微软雅黑" w:hint="eastAsia"/>
          <w:color w:val="000000" w:themeColor="text1"/>
          <w:szCs w:val="21"/>
        </w:rPr>
        <w:t>主</w:t>
      </w:r>
      <w:r w:rsidR="008F7B46" w:rsidRPr="00906448">
        <w:rPr>
          <w:rFonts w:ascii="微软雅黑" w:eastAsia="微软雅黑" w:hAnsi="微软雅黑" w:hint="eastAsia"/>
          <w:color w:val="000000" w:themeColor="text1"/>
          <w:szCs w:val="21"/>
        </w:rPr>
        <w:t>贷</w:t>
      </w:r>
      <w:r w:rsidRPr="00906448">
        <w:rPr>
          <w:rFonts w:ascii="微软雅黑" w:eastAsia="微软雅黑" w:hAnsi="微软雅黑"/>
          <w:color w:val="000000" w:themeColor="text1"/>
        </w:rPr>
        <w:t>业务对象细化说明：</w:t>
      </w:r>
    </w:p>
    <w:tbl>
      <w:tblPr>
        <w:tblW w:w="8236" w:type="dxa"/>
        <w:tblInd w:w="98" w:type="dxa"/>
        <w:tblLayout w:type="fixed"/>
        <w:tblLook w:val="04A0" w:firstRow="1" w:lastRow="0" w:firstColumn="1" w:lastColumn="0" w:noHBand="0" w:noVBand="1"/>
      </w:tblPr>
      <w:tblGrid>
        <w:gridCol w:w="2160"/>
        <w:gridCol w:w="1681"/>
        <w:gridCol w:w="1985"/>
        <w:gridCol w:w="2410"/>
      </w:tblGrid>
      <w:tr w:rsidR="00B54D05" w:rsidRPr="00906448" w14:paraId="6251BF57" w14:textId="77777777" w:rsidTr="00AF6A18">
        <w:trPr>
          <w:trHeight w:val="275"/>
        </w:trPr>
        <w:tc>
          <w:tcPr>
            <w:tcW w:w="21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3B4A9C2" w14:textId="77777777" w:rsidR="00EF1BF1" w:rsidRPr="00906448" w:rsidRDefault="00EF1BF1"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681" w:type="dxa"/>
            <w:tcBorders>
              <w:top w:val="single" w:sz="8" w:space="0" w:color="000000"/>
              <w:left w:val="nil"/>
              <w:bottom w:val="single" w:sz="8" w:space="0" w:color="000000"/>
              <w:right w:val="single" w:sz="8" w:space="0" w:color="000000"/>
            </w:tcBorders>
            <w:shd w:val="clear" w:color="auto" w:fill="auto"/>
            <w:vAlign w:val="center"/>
            <w:hideMark/>
          </w:tcPr>
          <w:p w14:paraId="64E12FBF" w14:textId="77777777" w:rsidR="00EF1BF1" w:rsidRPr="00906448" w:rsidRDefault="00EF1BF1"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985" w:type="dxa"/>
            <w:tcBorders>
              <w:top w:val="single" w:sz="8" w:space="0" w:color="000000"/>
              <w:left w:val="nil"/>
              <w:bottom w:val="single" w:sz="8" w:space="0" w:color="000000"/>
              <w:right w:val="single" w:sz="8" w:space="0" w:color="000000"/>
            </w:tcBorders>
            <w:shd w:val="clear" w:color="auto" w:fill="auto"/>
            <w:vAlign w:val="center"/>
            <w:hideMark/>
          </w:tcPr>
          <w:p w14:paraId="2DF19C09" w14:textId="77777777" w:rsidR="00EF1BF1" w:rsidRPr="00906448" w:rsidRDefault="00EF1BF1"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10" w:type="dxa"/>
            <w:tcBorders>
              <w:top w:val="single" w:sz="8" w:space="0" w:color="000000"/>
              <w:left w:val="nil"/>
              <w:bottom w:val="single" w:sz="8" w:space="0" w:color="000000"/>
              <w:right w:val="single" w:sz="8" w:space="0" w:color="000000"/>
            </w:tcBorders>
            <w:shd w:val="clear" w:color="auto" w:fill="auto"/>
            <w:vAlign w:val="center"/>
            <w:hideMark/>
          </w:tcPr>
          <w:p w14:paraId="28FBE375" w14:textId="77777777" w:rsidR="00EF1BF1" w:rsidRPr="00906448" w:rsidRDefault="00EF1BF1"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35BB3EA1" w14:textId="77777777" w:rsidTr="00AF6A18">
        <w:trPr>
          <w:trHeight w:val="275"/>
        </w:trPr>
        <w:tc>
          <w:tcPr>
            <w:tcW w:w="216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8379B55" w14:textId="0A56E27C"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community</w:t>
            </w:r>
          </w:p>
        </w:tc>
        <w:tc>
          <w:tcPr>
            <w:tcW w:w="1681" w:type="dxa"/>
            <w:tcBorders>
              <w:top w:val="single" w:sz="8" w:space="0" w:color="000000"/>
              <w:left w:val="nil"/>
              <w:bottom w:val="single" w:sz="8" w:space="0" w:color="000000"/>
              <w:right w:val="single" w:sz="8" w:space="0" w:color="000000"/>
            </w:tcBorders>
            <w:shd w:val="clear" w:color="auto" w:fill="auto"/>
            <w:vAlign w:val="bottom"/>
          </w:tcPr>
          <w:p w14:paraId="484ED65C" w14:textId="423B5243"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985" w:type="dxa"/>
            <w:tcBorders>
              <w:top w:val="single" w:sz="8" w:space="0" w:color="000000"/>
              <w:left w:val="nil"/>
              <w:bottom w:val="single" w:sz="8" w:space="0" w:color="000000"/>
              <w:right w:val="single" w:sz="8" w:space="0" w:color="000000"/>
            </w:tcBorders>
            <w:shd w:val="clear" w:color="auto" w:fill="auto"/>
            <w:vAlign w:val="bottom"/>
          </w:tcPr>
          <w:p w14:paraId="13825008" w14:textId="78CFBC69"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2410" w:type="dxa"/>
            <w:tcBorders>
              <w:top w:val="single" w:sz="8" w:space="0" w:color="000000"/>
              <w:left w:val="nil"/>
              <w:bottom w:val="single" w:sz="8" w:space="0" w:color="000000"/>
              <w:right w:val="single" w:sz="8" w:space="0" w:color="000000"/>
            </w:tcBorders>
            <w:shd w:val="clear" w:color="auto" w:fill="auto"/>
            <w:vAlign w:val="center"/>
          </w:tcPr>
          <w:p w14:paraId="0944F6C3" w14:textId="547C13CF"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房屋所属小区名称</w:t>
            </w:r>
          </w:p>
        </w:tc>
      </w:tr>
      <w:tr w:rsidR="00B54D05" w:rsidRPr="00906448" w14:paraId="4A7EEEDF"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75266384" w14:textId="3F7C5364" w:rsidR="00C86736" w:rsidRPr="00906448" w:rsidRDefault="00C86736"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carportAdress</w:t>
            </w:r>
          </w:p>
        </w:tc>
        <w:tc>
          <w:tcPr>
            <w:tcW w:w="1681" w:type="dxa"/>
            <w:tcBorders>
              <w:top w:val="nil"/>
              <w:left w:val="nil"/>
              <w:bottom w:val="single" w:sz="8" w:space="0" w:color="000000"/>
              <w:right w:val="single" w:sz="8" w:space="0" w:color="000000"/>
            </w:tcBorders>
            <w:shd w:val="clear" w:color="auto" w:fill="auto"/>
            <w:vAlign w:val="center"/>
          </w:tcPr>
          <w:p w14:paraId="5CC4A2E8" w14:textId="77777777" w:rsidR="00C86736" w:rsidRPr="00906448" w:rsidRDefault="00C86736"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7EAA841B" w14:textId="77777777" w:rsidR="00C86736" w:rsidRPr="00906448" w:rsidRDefault="00C86736"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6E9AFA3D" w14:textId="13D8C1B0"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地址</w:t>
            </w:r>
          </w:p>
        </w:tc>
      </w:tr>
      <w:tr w:rsidR="00B54D05" w:rsidRPr="00906448" w14:paraId="6429821F"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029EAC78" w14:textId="2CA213D2" w:rsidR="00926720" w:rsidRPr="00906448" w:rsidRDefault="00926720"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lastRenderedPageBreak/>
              <w:t>carportPrice</w:t>
            </w:r>
          </w:p>
        </w:tc>
        <w:tc>
          <w:tcPr>
            <w:tcW w:w="1681" w:type="dxa"/>
            <w:tcBorders>
              <w:top w:val="nil"/>
              <w:left w:val="nil"/>
              <w:bottom w:val="single" w:sz="8" w:space="0" w:color="000000"/>
              <w:right w:val="single" w:sz="8" w:space="0" w:color="000000"/>
            </w:tcBorders>
            <w:shd w:val="clear" w:color="auto" w:fill="auto"/>
            <w:vAlign w:val="center"/>
          </w:tcPr>
          <w:p w14:paraId="1C4B27B3" w14:textId="77777777" w:rsidR="00926720" w:rsidRPr="00906448" w:rsidRDefault="00926720"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0A3EC909" w14:textId="77777777" w:rsidR="00926720" w:rsidRPr="00906448" w:rsidRDefault="00926720"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25B321EF" w14:textId="7D8B2745" w:rsidR="00926720" w:rsidRPr="00906448" w:rsidRDefault="00926720"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售价，单位元</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保留小数点两位</w:t>
            </w:r>
          </w:p>
        </w:tc>
      </w:tr>
    </w:tbl>
    <w:p w14:paraId="750E515A" w14:textId="1F7A5C5E" w:rsidR="00F019AD" w:rsidRPr="00906448" w:rsidRDefault="00F019AD" w:rsidP="00F019AD">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businessType=08</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sidRPr="00906448">
        <w:rPr>
          <w:rFonts w:ascii="微软雅黑" w:eastAsia="微软雅黑" w:hAnsi="微软雅黑" w:hint="eastAsia"/>
          <w:color w:val="000000" w:themeColor="text1"/>
          <w:szCs w:val="21"/>
        </w:rPr>
        <w:t>教育分期</w:t>
      </w:r>
      <w:r w:rsidRPr="00906448">
        <w:rPr>
          <w:rFonts w:ascii="微软雅黑" w:eastAsia="微软雅黑" w:hAnsi="微软雅黑"/>
          <w:color w:val="000000" w:themeColor="text1"/>
        </w:rPr>
        <w:t>业务对象细化说明：</w:t>
      </w:r>
    </w:p>
    <w:tbl>
      <w:tblPr>
        <w:tblW w:w="8236" w:type="dxa"/>
        <w:tblInd w:w="98" w:type="dxa"/>
        <w:tblLayout w:type="fixed"/>
        <w:tblLook w:val="04A0" w:firstRow="1" w:lastRow="0" w:firstColumn="1" w:lastColumn="0" w:noHBand="0" w:noVBand="1"/>
      </w:tblPr>
      <w:tblGrid>
        <w:gridCol w:w="2160"/>
        <w:gridCol w:w="1681"/>
        <w:gridCol w:w="1985"/>
        <w:gridCol w:w="2410"/>
      </w:tblGrid>
      <w:tr w:rsidR="00B54D05" w:rsidRPr="00906448" w14:paraId="60F3DECE" w14:textId="77777777" w:rsidTr="00AF6A18">
        <w:trPr>
          <w:trHeight w:val="275"/>
        </w:trPr>
        <w:tc>
          <w:tcPr>
            <w:tcW w:w="21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153D9A3" w14:textId="77777777" w:rsidR="00F019AD" w:rsidRPr="00906448" w:rsidRDefault="00F019AD"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681" w:type="dxa"/>
            <w:tcBorders>
              <w:top w:val="single" w:sz="8" w:space="0" w:color="000000"/>
              <w:left w:val="nil"/>
              <w:bottom w:val="single" w:sz="8" w:space="0" w:color="000000"/>
              <w:right w:val="single" w:sz="8" w:space="0" w:color="000000"/>
            </w:tcBorders>
            <w:shd w:val="clear" w:color="auto" w:fill="auto"/>
            <w:vAlign w:val="center"/>
            <w:hideMark/>
          </w:tcPr>
          <w:p w14:paraId="48D12A71" w14:textId="77777777" w:rsidR="00F019AD" w:rsidRPr="00906448" w:rsidRDefault="00F019AD"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985" w:type="dxa"/>
            <w:tcBorders>
              <w:top w:val="single" w:sz="8" w:space="0" w:color="000000"/>
              <w:left w:val="nil"/>
              <w:bottom w:val="single" w:sz="8" w:space="0" w:color="000000"/>
              <w:right w:val="single" w:sz="8" w:space="0" w:color="000000"/>
            </w:tcBorders>
            <w:shd w:val="clear" w:color="auto" w:fill="auto"/>
            <w:vAlign w:val="center"/>
            <w:hideMark/>
          </w:tcPr>
          <w:p w14:paraId="1B55FDEE" w14:textId="77777777" w:rsidR="00F019AD" w:rsidRPr="00906448" w:rsidRDefault="00F019AD"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10" w:type="dxa"/>
            <w:tcBorders>
              <w:top w:val="single" w:sz="8" w:space="0" w:color="000000"/>
              <w:left w:val="nil"/>
              <w:bottom w:val="single" w:sz="8" w:space="0" w:color="000000"/>
              <w:right w:val="single" w:sz="8" w:space="0" w:color="000000"/>
            </w:tcBorders>
            <w:shd w:val="clear" w:color="auto" w:fill="auto"/>
            <w:vAlign w:val="center"/>
            <w:hideMark/>
          </w:tcPr>
          <w:p w14:paraId="4CFB54DF" w14:textId="77777777" w:rsidR="00F019AD" w:rsidRPr="00906448" w:rsidRDefault="00F019AD"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61C39269" w14:textId="77777777" w:rsidTr="00AF6A18">
        <w:trPr>
          <w:trHeight w:val="275"/>
        </w:trPr>
        <w:tc>
          <w:tcPr>
            <w:tcW w:w="2160"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6B75EFA" w14:textId="6962ACA9" w:rsidR="00D070B2" w:rsidRPr="00906448" w:rsidRDefault="002B1278"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cour</w:t>
            </w:r>
            <w:r w:rsidR="00D070B2" w:rsidRPr="00906448">
              <w:rPr>
                <w:rFonts w:ascii="微软雅黑" w:eastAsia="微软雅黑" w:hAnsi="微软雅黑" w:cs="宋体" w:hint="eastAsia"/>
                <w:color w:val="000000" w:themeColor="text1"/>
                <w:szCs w:val="21"/>
              </w:rPr>
              <w:t>seType</w:t>
            </w:r>
          </w:p>
        </w:tc>
        <w:tc>
          <w:tcPr>
            <w:tcW w:w="1681" w:type="dxa"/>
            <w:tcBorders>
              <w:top w:val="single" w:sz="8" w:space="0" w:color="000000"/>
              <w:left w:val="nil"/>
              <w:bottom w:val="single" w:sz="8" w:space="0" w:color="000000"/>
              <w:right w:val="single" w:sz="8" w:space="0" w:color="000000"/>
            </w:tcBorders>
            <w:shd w:val="clear" w:color="auto" w:fill="auto"/>
            <w:vAlign w:val="bottom"/>
          </w:tcPr>
          <w:p w14:paraId="43C36401" w14:textId="5D262AA9" w:rsidR="00D070B2" w:rsidRPr="00906448" w:rsidRDefault="00D070B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985" w:type="dxa"/>
            <w:tcBorders>
              <w:top w:val="single" w:sz="8" w:space="0" w:color="000000"/>
              <w:left w:val="nil"/>
              <w:bottom w:val="single" w:sz="8" w:space="0" w:color="000000"/>
              <w:right w:val="single" w:sz="8" w:space="0" w:color="000000"/>
            </w:tcBorders>
            <w:shd w:val="clear" w:color="auto" w:fill="auto"/>
            <w:vAlign w:val="bottom"/>
          </w:tcPr>
          <w:p w14:paraId="39E04345" w14:textId="4ABA6A07" w:rsidR="00D070B2" w:rsidRPr="00906448" w:rsidRDefault="00D070B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2410" w:type="dxa"/>
            <w:tcBorders>
              <w:top w:val="single" w:sz="8" w:space="0" w:color="000000"/>
              <w:left w:val="nil"/>
              <w:bottom w:val="single" w:sz="8" w:space="0" w:color="000000"/>
              <w:right w:val="single" w:sz="8" w:space="0" w:color="000000"/>
            </w:tcBorders>
            <w:shd w:val="clear" w:color="auto" w:fill="auto"/>
            <w:vAlign w:val="center"/>
          </w:tcPr>
          <w:p w14:paraId="6B817DCA" w14:textId="281CBC0B" w:rsidR="00D070B2" w:rsidRPr="00906448" w:rsidRDefault="00D070B2" w:rsidP="007549ED">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课程类型，01-学历类，02-语言类，03-技能类，04-儿童教育</w:t>
            </w:r>
            <w:r w:rsidR="00005782" w:rsidRPr="00906448">
              <w:rPr>
                <w:rFonts w:ascii="微软雅黑" w:eastAsia="微软雅黑" w:hAnsi="微软雅黑" w:cs="宋体" w:hint="eastAsia"/>
                <w:color w:val="000000" w:themeColor="text1"/>
                <w:szCs w:val="21"/>
              </w:rPr>
              <w:t>，05-其他</w:t>
            </w:r>
          </w:p>
        </w:tc>
      </w:tr>
      <w:tr w:rsidR="00B54D05" w:rsidRPr="00906448" w14:paraId="041D506C"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26D4B2DE" w14:textId="401E437F"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courseName</w:t>
            </w:r>
          </w:p>
        </w:tc>
        <w:tc>
          <w:tcPr>
            <w:tcW w:w="1681" w:type="dxa"/>
            <w:tcBorders>
              <w:top w:val="nil"/>
              <w:left w:val="nil"/>
              <w:bottom w:val="single" w:sz="8" w:space="0" w:color="000000"/>
              <w:right w:val="single" w:sz="8" w:space="0" w:color="000000"/>
            </w:tcBorders>
            <w:shd w:val="clear" w:color="auto" w:fill="auto"/>
            <w:vAlign w:val="center"/>
          </w:tcPr>
          <w:p w14:paraId="48DEB7A1" w14:textId="5F29EC30"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2337722F" w14:textId="2ADCD852"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21242E9F" w14:textId="04DB54C4" w:rsidR="00D070B2" w:rsidRPr="00906448" w:rsidRDefault="00D070B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课程名称</w:t>
            </w:r>
          </w:p>
        </w:tc>
      </w:tr>
      <w:tr w:rsidR="00B54D05" w:rsidRPr="00906448" w14:paraId="4B9969A9"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26EE3B5F" w14:textId="63799F11"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coursePrice</w:t>
            </w:r>
            <w:r w:rsidR="00747A92" w:rsidRPr="00906448">
              <w:rPr>
                <w:rFonts w:ascii="微软雅黑" w:eastAsia="微软雅黑" w:hAnsi="微软雅黑" w:cs="宋体" w:hint="eastAsia"/>
                <w:color w:val="000000" w:themeColor="text1"/>
                <w:szCs w:val="21"/>
              </w:rPr>
              <w:t>in</w:t>
            </w:r>
          </w:p>
        </w:tc>
        <w:tc>
          <w:tcPr>
            <w:tcW w:w="1681" w:type="dxa"/>
            <w:tcBorders>
              <w:top w:val="nil"/>
              <w:left w:val="nil"/>
              <w:bottom w:val="single" w:sz="8" w:space="0" w:color="000000"/>
              <w:right w:val="single" w:sz="8" w:space="0" w:color="000000"/>
            </w:tcBorders>
            <w:shd w:val="clear" w:color="auto" w:fill="auto"/>
            <w:vAlign w:val="center"/>
          </w:tcPr>
          <w:p w14:paraId="1C6868F5" w14:textId="007AE1F4"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6C8F3061" w14:textId="457B387E"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4C3FEDFA" w14:textId="3CD86FCB" w:rsidR="00D070B2" w:rsidRPr="00906448" w:rsidRDefault="008A1E25"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课程合同总价</w:t>
            </w:r>
            <w:r w:rsidR="00D070B2" w:rsidRPr="00906448">
              <w:rPr>
                <w:rFonts w:ascii="微软雅黑" w:eastAsia="微软雅黑" w:hAnsi="微软雅黑" w:cs="宋体" w:hint="eastAsia"/>
                <w:color w:val="000000" w:themeColor="text1"/>
                <w:szCs w:val="21"/>
              </w:rPr>
              <w:t>，单位元，保留小数点后两位</w:t>
            </w:r>
          </w:p>
        </w:tc>
      </w:tr>
      <w:tr w:rsidR="00B54D05" w:rsidRPr="00906448" w14:paraId="0A57C051"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6F0753AB" w14:textId="4BD83F7E"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inPerson</w:t>
            </w:r>
          </w:p>
        </w:tc>
        <w:tc>
          <w:tcPr>
            <w:tcW w:w="1681" w:type="dxa"/>
            <w:tcBorders>
              <w:top w:val="nil"/>
              <w:left w:val="nil"/>
              <w:bottom w:val="single" w:sz="8" w:space="0" w:color="000000"/>
              <w:right w:val="single" w:sz="8" w:space="0" w:color="000000"/>
            </w:tcBorders>
            <w:shd w:val="clear" w:color="auto" w:fill="auto"/>
            <w:vAlign w:val="center"/>
          </w:tcPr>
          <w:p w14:paraId="0721C468" w14:textId="4208A954"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357871DE" w14:textId="6154CC36"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68B5324E" w14:textId="4DC73752"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是否为本人上课；0-是；1-否</w:t>
            </w:r>
          </w:p>
        </w:tc>
      </w:tr>
      <w:tr w:rsidR="00B54D05" w:rsidRPr="00906448" w14:paraId="71DAA220"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664D9A0F" w14:textId="767168E4"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coursePattern</w:t>
            </w:r>
          </w:p>
        </w:tc>
        <w:tc>
          <w:tcPr>
            <w:tcW w:w="1681" w:type="dxa"/>
            <w:tcBorders>
              <w:top w:val="nil"/>
              <w:left w:val="nil"/>
              <w:bottom w:val="single" w:sz="8" w:space="0" w:color="000000"/>
              <w:right w:val="single" w:sz="8" w:space="0" w:color="000000"/>
            </w:tcBorders>
            <w:shd w:val="clear" w:color="auto" w:fill="auto"/>
            <w:vAlign w:val="center"/>
          </w:tcPr>
          <w:p w14:paraId="4A1C2E0E" w14:textId="4C59CC2B"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361FAB8C" w14:textId="43D543B5"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7804F93D" w14:textId="2EE83DE7" w:rsidR="00D070B2" w:rsidRPr="00906448" w:rsidRDefault="00D070B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课程类型模式，01-固定模式，02-课时模式</w:t>
            </w:r>
            <w:r w:rsidR="000945EB" w:rsidRPr="00906448">
              <w:rPr>
                <w:rFonts w:ascii="微软雅黑" w:eastAsia="微软雅黑" w:hAnsi="微软雅黑" w:cs="宋体" w:hint="eastAsia"/>
                <w:color w:val="000000" w:themeColor="text1"/>
                <w:szCs w:val="21"/>
              </w:rPr>
              <w:t>，03-其他</w:t>
            </w:r>
          </w:p>
        </w:tc>
      </w:tr>
      <w:tr w:rsidR="00B54D05" w:rsidRPr="00906448" w14:paraId="0C452FA9"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2FE18A40" w14:textId="1CEFF2B0" w:rsidR="00D070B2" w:rsidRPr="00906448" w:rsidRDefault="004420FD" w:rsidP="00AF6A18">
            <w:pPr>
              <w:spacing w:line="360" w:lineRule="auto"/>
              <w:rPr>
                <w:rFonts w:ascii="微软雅黑" w:eastAsia="微软雅黑" w:hAnsi="微软雅黑"/>
                <w:color w:val="000000" w:themeColor="text1"/>
                <w:szCs w:val="21"/>
              </w:rPr>
            </w:pPr>
            <w:r w:rsidRPr="00906448">
              <w:rPr>
                <w:rFonts w:ascii="Helvetica Neue" w:hAnsi="Helvetica Neue" w:cs="Helvetica Neue"/>
                <w:color w:val="000000" w:themeColor="text1"/>
                <w:sz w:val="26"/>
                <w:szCs w:val="26"/>
              </w:rPr>
              <w:t>periods</w:t>
            </w:r>
          </w:p>
        </w:tc>
        <w:tc>
          <w:tcPr>
            <w:tcW w:w="1681" w:type="dxa"/>
            <w:tcBorders>
              <w:top w:val="nil"/>
              <w:left w:val="nil"/>
              <w:bottom w:val="single" w:sz="8" w:space="0" w:color="000000"/>
              <w:right w:val="single" w:sz="8" w:space="0" w:color="000000"/>
            </w:tcBorders>
            <w:shd w:val="clear" w:color="auto" w:fill="auto"/>
            <w:vAlign w:val="center"/>
          </w:tcPr>
          <w:p w14:paraId="7A818BF8" w14:textId="489C327E"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985" w:type="dxa"/>
            <w:tcBorders>
              <w:top w:val="nil"/>
              <w:left w:val="nil"/>
              <w:bottom w:val="single" w:sz="8" w:space="0" w:color="000000"/>
              <w:right w:val="single" w:sz="8" w:space="0" w:color="000000"/>
            </w:tcBorders>
            <w:shd w:val="clear" w:color="auto" w:fill="auto"/>
            <w:vAlign w:val="center"/>
          </w:tcPr>
          <w:p w14:paraId="56E39750" w14:textId="4C28B326"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number</w:t>
            </w:r>
          </w:p>
        </w:tc>
        <w:tc>
          <w:tcPr>
            <w:tcW w:w="2410" w:type="dxa"/>
            <w:tcBorders>
              <w:top w:val="nil"/>
              <w:left w:val="nil"/>
              <w:bottom w:val="single" w:sz="8" w:space="0" w:color="000000"/>
              <w:right w:val="single" w:sz="8" w:space="0" w:color="000000"/>
            </w:tcBorders>
            <w:shd w:val="clear" w:color="auto" w:fill="auto"/>
            <w:vAlign w:val="center"/>
          </w:tcPr>
          <w:p w14:paraId="7430B964" w14:textId="4A224808" w:rsidR="00D070B2" w:rsidRPr="00906448" w:rsidRDefault="00D070B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课时数量</w:t>
            </w:r>
            <w:r w:rsidR="00297F02" w:rsidRPr="00906448">
              <w:rPr>
                <w:rFonts w:ascii="微软雅黑" w:eastAsia="微软雅黑" w:hAnsi="微软雅黑" w:cs="宋体" w:hint="eastAsia"/>
                <w:color w:val="000000" w:themeColor="text1"/>
                <w:szCs w:val="21"/>
              </w:rPr>
              <w:t>，当coursePattern=02时有效</w:t>
            </w:r>
          </w:p>
        </w:tc>
      </w:tr>
      <w:tr w:rsidR="00B54D05" w:rsidRPr="00906448" w14:paraId="006B17CC" w14:textId="77777777" w:rsidTr="00AF6A18">
        <w:trPr>
          <w:trHeight w:val="884"/>
        </w:trPr>
        <w:tc>
          <w:tcPr>
            <w:tcW w:w="2160" w:type="dxa"/>
            <w:tcBorders>
              <w:top w:val="nil"/>
              <w:left w:val="single" w:sz="8" w:space="0" w:color="000000"/>
              <w:bottom w:val="single" w:sz="8" w:space="0" w:color="000000"/>
              <w:right w:val="single" w:sz="8" w:space="0" w:color="000000"/>
            </w:tcBorders>
            <w:shd w:val="clear" w:color="auto" w:fill="auto"/>
            <w:vAlign w:val="center"/>
          </w:tcPr>
          <w:p w14:paraId="377FD5FD" w14:textId="25CAB46D" w:rsidR="00D070B2" w:rsidRPr="00906448" w:rsidRDefault="004420FD" w:rsidP="00AF6A18">
            <w:pPr>
              <w:spacing w:line="360" w:lineRule="auto"/>
              <w:rPr>
                <w:rFonts w:ascii="微软雅黑" w:eastAsia="微软雅黑" w:hAnsi="微软雅黑"/>
                <w:color w:val="000000" w:themeColor="text1"/>
                <w:szCs w:val="21"/>
              </w:rPr>
            </w:pPr>
            <w:r w:rsidRPr="00906448">
              <w:rPr>
                <w:rFonts w:ascii="Helvetica Neue" w:hAnsi="Helvetica Neue" w:cs="Helvetica Neue"/>
                <w:color w:val="000000" w:themeColor="text1"/>
                <w:sz w:val="26"/>
                <w:szCs w:val="26"/>
              </w:rPr>
              <w:lastRenderedPageBreak/>
              <w:t>unitPrice</w:t>
            </w:r>
          </w:p>
        </w:tc>
        <w:tc>
          <w:tcPr>
            <w:tcW w:w="1681" w:type="dxa"/>
            <w:tcBorders>
              <w:top w:val="nil"/>
              <w:left w:val="nil"/>
              <w:bottom w:val="single" w:sz="8" w:space="0" w:color="000000"/>
              <w:right w:val="single" w:sz="8" w:space="0" w:color="000000"/>
            </w:tcBorders>
            <w:shd w:val="clear" w:color="auto" w:fill="auto"/>
            <w:vAlign w:val="center"/>
          </w:tcPr>
          <w:p w14:paraId="3E41207B" w14:textId="3E40394D"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985" w:type="dxa"/>
            <w:tcBorders>
              <w:top w:val="nil"/>
              <w:left w:val="nil"/>
              <w:bottom w:val="single" w:sz="8" w:space="0" w:color="000000"/>
              <w:right w:val="single" w:sz="8" w:space="0" w:color="000000"/>
            </w:tcBorders>
            <w:shd w:val="clear" w:color="auto" w:fill="auto"/>
            <w:vAlign w:val="center"/>
          </w:tcPr>
          <w:p w14:paraId="6387D2CB" w14:textId="65581CEB" w:rsidR="00D070B2" w:rsidRPr="00906448" w:rsidRDefault="00D070B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6CAE93DB" w14:textId="51A9F8B6" w:rsidR="00D070B2" w:rsidRPr="00906448" w:rsidRDefault="000945E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课程单价，</w:t>
            </w:r>
            <w:r w:rsidR="00D070B2" w:rsidRPr="00906448">
              <w:rPr>
                <w:rFonts w:ascii="微软雅黑" w:eastAsia="微软雅黑" w:hAnsi="微软雅黑" w:cs="宋体" w:hint="eastAsia"/>
                <w:color w:val="000000" w:themeColor="text1"/>
                <w:szCs w:val="21"/>
              </w:rPr>
              <w:t>单位元，保留小数两点后两位</w:t>
            </w:r>
            <w:r w:rsidR="00297F02" w:rsidRPr="00906448">
              <w:rPr>
                <w:rFonts w:ascii="微软雅黑" w:eastAsia="微软雅黑" w:hAnsi="微软雅黑" w:cs="宋体" w:hint="eastAsia"/>
                <w:color w:val="000000" w:themeColor="text1"/>
                <w:szCs w:val="21"/>
              </w:rPr>
              <w:t>，当coursePattern=02时有效</w:t>
            </w:r>
          </w:p>
        </w:tc>
      </w:tr>
    </w:tbl>
    <w:p w14:paraId="48C4B8D1" w14:textId="77777777" w:rsidR="007A0676" w:rsidRDefault="007A0676" w:rsidP="00762ADF">
      <w:pPr>
        <w:spacing w:line="360" w:lineRule="auto"/>
        <w:rPr>
          <w:rFonts w:ascii="微软雅黑" w:eastAsia="微软雅黑" w:hAnsi="微软雅黑"/>
          <w:color w:val="000000" w:themeColor="text1"/>
        </w:rPr>
      </w:pPr>
    </w:p>
    <w:p w14:paraId="0AEAE327" w14:textId="62B2A1DE" w:rsidR="007A0676" w:rsidRPr="00906448" w:rsidRDefault="007A0676" w:rsidP="007A0676">
      <w:pPr>
        <w:spacing w:line="360" w:lineRule="auto"/>
        <w:ind w:leftChars="75" w:left="180"/>
        <w:rPr>
          <w:rFonts w:ascii="微软雅黑" w:eastAsia="微软雅黑" w:hAnsi="微软雅黑"/>
          <w:color w:val="000000" w:themeColor="text1"/>
        </w:rPr>
      </w:pPr>
      <w:r>
        <w:rPr>
          <w:rFonts w:ascii="微软雅黑" w:eastAsia="微软雅黑" w:hAnsi="微软雅黑"/>
          <w:color w:val="000000" w:themeColor="text1"/>
          <w:szCs w:val="21"/>
        </w:rPr>
        <w:t>businessType=09</w:t>
      </w:r>
      <w:r w:rsidRPr="00906448">
        <w:rPr>
          <w:rFonts w:ascii="微软雅黑" w:eastAsia="微软雅黑" w:hAnsi="微软雅黑" w:hint="eastAsia"/>
          <w:color w:val="000000" w:themeColor="text1"/>
          <w:szCs w:val="21"/>
        </w:rPr>
        <w:t>时</w:t>
      </w:r>
      <w:r w:rsidRPr="00906448">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手机分期</w:t>
      </w:r>
      <w:r w:rsidRPr="00906448">
        <w:rPr>
          <w:rFonts w:ascii="微软雅黑" w:eastAsia="微软雅黑" w:hAnsi="微软雅黑"/>
          <w:color w:val="000000" w:themeColor="text1"/>
        </w:rPr>
        <w:t>业务对象细化说明：</w:t>
      </w:r>
    </w:p>
    <w:tbl>
      <w:tblPr>
        <w:tblW w:w="8236" w:type="dxa"/>
        <w:tblInd w:w="98" w:type="dxa"/>
        <w:tblLayout w:type="fixed"/>
        <w:tblLook w:val="04A0" w:firstRow="1" w:lastRow="0" w:firstColumn="1" w:lastColumn="0" w:noHBand="0" w:noVBand="1"/>
      </w:tblPr>
      <w:tblGrid>
        <w:gridCol w:w="2294"/>
        <w:gridCol w:w="1547"/>
        <w:gridCol w:w="1985"/>
        <w:gridCol w:w="2410"/>
      </w:tblGrid>
      <w:tr w:rsidR="007A0676" w:rsidRPr="00906448" w14:paraId="1517B9E9" w14:textId="77777777" w:rsidTr="007A0676">
        <w:trPr>
          <w:trHeight w:val="275"/>
        </w:trPr>
        <w:tc>
          <w:tcPr>
            <w:tcW w:w="229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018F9A6" w14:textId="77777777" w:rsidR="007A0676" w:rsidRPr="00906448" w:rsidRDefault="007A0676" w:rsidP="007B190B">
            <w:pPr>
              <w:spacing w:line="360" w:lineRule="auto"/>
              <w:ind w:leftChars="75" w:left="180"/>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547" w:type="dxa"/>
            <w:tcBorders>
              <w:top w:val="single" w:sz="8" w:space="0" w:color="000000"/>
              <w:left w:val="nil"/>
              <w:bottom w:val="single" w:sz="8" w:space="0" w:color="000000"/>
              <w:right w:val="single" w:sz="8" w:space="0" w:color="000000"/>
            </w:tcBorders>
            <w:shd w:val="clear" w:color="auto" w:fill="auto"/>
            <w:vAlign w:val="center"/>
            <w:hideMark/>
          </w:tcPr>
          <w:p w14:paraId="092E5523" w14:textId="77777777" w:rsidR="007A0676" w:rsidRPr="00906448" w:rsidRDefault="007A0676" w:rsidP="007B190B">
            <w:pPr>
              <w:spacing w:line="360" w:lineRule="auto"/>
              <w:ind w:leftChars="75" w:left="180"/>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985" w:type="dxa"/>
            <w:tcBorders>
              <w:top w:val="single" w:sz="8" w:space="0" w:color="000000"/>
              <w:left w:val="nil"/>
              <w:bottom w:val="single" w:sz="8" w:space="0" w:color="000000"/>
              <w:right w:val="single" w:sz="8" w:space="0" w:color="000000"/>
            </w:tcBorders>
            <w:shd w:val="clear" w:color="auto" w:fill="auto"/>
            <w:vAlign w:val="center"/>
            <w:hideMark/>
          </w:tcPr>
          <w:p w14:paraId="5184CEB2" w14:textId="77777777" w:rsidR="007A0676" w:rsidRPr="00906448" w:rsidRDefault="007A0676" w:rsidP="007B190B">
            <w:pPr>
              <w:spacing w:line="360" w:lineRule="auto"/>
              <w:ind w:leftChars="75" w:left="180"/>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10" w:type="dxa"/>
            <w:tcBorders>
              <w:top w:val="single" w:sz="8" w:space="0" w:color="000000"/>
              <w:left w:val="nil"/>
              <w:bottom w:val="single" w:sz="8" w:space="0" w:color="000000"/>
              <w:right w:val="single" w:sz="8" w:space="0" w:color="000000"/>
            </w:tcBorders>
            <w:shd w:val="clear" w:color="auto" w:fill="auto"/>
            <w:vAlign w:val="center"/>
            <w:hideMark/>
          </w:tcPr>
          <w:p w14:paraId="6EFA583B" w14:textId="77777777" w:rsidR="007A0676" w:rsidRPr="00906448" w:rsidRDefault="007A0676" w:rsidP="007B190B">
            <w:pPr>
              <w:spacing w:line="360" w:lineRule="auto"/>
              <w:ind w:leftChars="75" w:left="180"/>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7A0676" w:rsidRPr="00906448" w14:paraId="2D98FDC2" w14:textId="77777777" w:rsidTr="0090149E">
        <w:trPr>
          <w:trHeight w:val="902"/>
        </w:trPr>
        <w:tc>
          <w:tcPr>
            <w:tcW w:w="2294" w:type="dxa"/>
            <w:tcBorders>
              <w:top w:val="nil"/>
              <w:left w:val="single" w:sz="8" w:space="0" w:color="000000"/>
              <w:bottom w:val="single" w:sz="8" w:space="0" w:color="000000"/>
              <w:right w:val="single" w:sz="8" w:space="0" w:color="000000"/>
            </w:tcBorders>
            <w:shd w:val="clear" w:color="auto" w:fill="auto"/>
            <w:vAlign w:val="center"/>
          </w:tcPr>
          <w:p w14:paraId="326E555A" w14:textId="6D6DEBDA" w:rsidR="007A0676" w:rsidRPr="00935AE3" w:rsidRDefault="00935AE3" w:rsidP="00935AE3">
            <w:pPr>
              <w:spacing w:line="360" w:lineRule="auto"/>
              <w:ind w:leftChars="75" w:left="180"/>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sidR="00EE2A4F">
              <w:rPr>
                <w:rFonts w:ascii="微软雅黑" w:eastAsia="微软雅黑" w:hAnsi="微软雅黑" w:cs="宋体" w:hint="eastAsia"/>
                <w:color w:val="000000" w:themeColor="text1"/>
                <w:szCs w:val="21"/>
              </w:rPr>
              <w:t>Brand</w:t>
            </w:r>
          </w:p>
        </w:tc>
        <w:tc>
          <w:tcPr>
            <w:tcW w:w="1547" w:type="dxa"/>
            <w:tcBorders>
              <w:top w:val="nil"/>
              <w:left w:val="nil"/>
              <w:bottom w:val="single" w:sz="8" w:space="0" w:color="000000"/>
              <w:right w:val="single" w:sz="8" w:space="0" w:color="000000"/>
            </w:tcBorders>
            <w:shd w:val="clear" w:color="auto" w:fill="auto"/>
            <w:vAlign w:val="center"/>
          </w:tcPr>
          <w:p w14:paraId="4DCD3F1A" w14:textId="77777777" w:rsidR="007A0676" w:rsidRPr="00906448" w:rsidRDefault="007A0676" w:rsidP="007B190B">
            <w:pPr>
              <w:spacing w:line="360" w:lineRule="auto"/>
              <w:ind w:leftChars="75" w:left="18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55FAA761" w14:textId="77777777" w:rsidR="007A0676" w:rsidRPr="00906448" w:rsidRDefault="007A0676" w:rsidP="007B190B">
            <w:pPr>
              <w:spacing w:line="360" w:lineRule="auto"/>
              <w:ind w:leftChars="75" w:left="18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0BF41367" w14:textId="24F37A0D" w:rsidR="007A0676" w:rsidRPr="00906448" w:rsidRDefault="00935AE3" w:rsidP="007B190B">
            <w:pPr>
              <w:spacing w:line="360" w:lineRule="auto"/>
              <w:ind w:leftChars="75" w:left="180"/>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w:t>
            </w:r>
            <w:r w:rsidR="007A0676">
              <w:rPr>
                <w:rFonts w:ascii="微软雅黑" w:eastAsia="微软雅黑" w:hAnsi="微软雅黑" w:cs="宋体" w:hint="eastAsia"/>
                <w:color w:val="000000" w:themeColor="text1"/>
                <w:szCs w:val="21"/>
              </w:rPr>
              <w:t>品牌</w:t>
            </w:r>
          </w:p>
        </w:tc>
      </w:tr>
      <w:tr w:rsidR="007A0676" w:rsidRPr="00906448" w14:paraId="61A7EE96" w14:textId="77777777" w:rsidTr="0090149E">
        <w:trPr>
          <w:trHeight w:val="884"/>
        </w:trPr>
        <w:tc>
          <w:tcPr>
            <w:tcW w:w="2294" w:type="dxa"/>
            <w:tcBorders>
              <w:top w:val="nil"/>
              <w:left w:val="single" w:sz="8" w:space="0" w:color="000000"/>
              <w:bottom w:val="single" w:sz="8" w:space="0" w:color="000000"/>
              <w:right w:val="single" w:sz="8" w:space="0" w:color="000000"/>
            </w:tcBorders>
            <w:shd w:val="clear" w:color="auto" w:fill="auto"/>
            <w:vAlign w:val="center"/>
          </w:tcPr>
          <w:p w14:paraId="69F3B544" w14:textId="5B7B8314" w:rsidR="007A0676" w:rsidRPr="00906448" w:rsidRDefault="00935AE3" w:rsidP="007B190B">
            <w:pPr>
              <w:spacing w:line="360" w:lineRule="auto"/>
              <w:ind w:leftChars="75" w:left="180"/>
              <w:rPr>
                <w:rFonts w:ascii="微软雅黑" w:eastAsia="微软雅黑" w:hAnsi="微软雅黑"/>
                <w:color w:val="000000" w:themeColor="text1"/>
                <w:szCs w:val="21"/>
              </w:rPr>
            </w:pPr>
            <w:r w:rsidRPr="00935AE3">
              <w:rPr>
                <w:rFonts w:ascii="微软雅黑" w:eastAsia="微软雅黑" w:hAnsi="微软雅黑" w:cs="宋体" w:hint="eastAsia"/>
                <w:color w:val="000000" w:themeColor="text1"/>
                <w:szCs w:val="21"/>
              </w:rPr>
              <w:t>commodity</w:t>
            </w:r>
            <w:r w:rsidR="00EE2A4F">
              <w:rPr>
                <w:rFonts w:ascii="微软雅黑" w:eastAsia="微软雅黑" w:hAnsi="微软雅黑" w:cs="宋体" w:hint="eastAsia"/>
                <w:color w:val="000000" w:themeColor="text1"/>
                <w:szCs w:val="21"/>
              </w:rPr>
              <w:t>Price</w:t>
            </w:r>
          </w:p>
        </w:tc>
        <w:tc>
          <w:tcPr>
            <w:tcW w:w="1547" w:type="dxa"/>
            <w:tcBorders>
              <w:top w:val="nil"/>
              <w:left w:val="nil"/>
              <w:bottom w:val="single" w:sz="8" w:space="0" w:color="000000"/>
              <w:right w:val="single" w:sz="8" w:space="0" w:color="000000"/>
            </w:tcBorders>
            <w:shd w:val="clear" w:color="auto" w:fill="auto"/>
            <w:vAlign w:val="center"/>
          </w:tcPr>
          <w:p w14:paraId="457DDDC0" w14:textId="195787CC" w:rsidR="007A0676" w:rsidRPr="00906448" w:rsidRDefault="007A0676" w:rsidP="007B190B">
            <w:pPr>
              <w:spacing w:line="360" w:lineRule="auto"/>
              <w:ind w:leftChars="75" w:left="180"/>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08B0E5BF" w14:textId="4730A792" w:rsidR="007A0676" w:rsidRPr="00906448" w:rsidRDefault="007A0676" w:rsidP="007B190B">
            <w:pPr>
              <w:spacing w:line="360" w:lineRule="auto"/>
              <w:ind w:leftChars="75" w:left="18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056A7F72" w14:textId="6DA1E96C" w:rsidR="007A0676" w:rsidRDefault="00935AE3" w:rsidP="007B190B">
            <w:pPr>
              <w:spacing w:line="360" w:lineRule="auto"/>
              <w:ind w:leftChars="75" w:left="180"/>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w:t>
            </w:r>
            <w:r w:rsidR="007A0676">
              <w:rPr>
                <w:rFonts w:ascii="微软雅黑" w:eastAsia="微软雅黑" w:hAnsi="微软雅黑" w:cs="宋体" w:hint="eastAsia"/>
                <w:color w:val="000000" w:themeColor="text1"/>
                <w:szCs w:val="21"/>
              </w:rPr>
              <w:t>价格</w:t>
            </w:r>
          </w:p>
        </w:tc>
      </w:tr>
      <w:tr w:rsidR="00F62902" w:rsidRPr="00906448" w14:paraId="737D25E5" w14:textId="77777777" w:rsidTr="007A0676">
        <w:trPr>
          <w:trHeight w:val="884"/>
        </w:trPr>
        <w:tc>
          <w:tcPr>
            <w:tcW w:w="2294" w:type="dxa"/>
            <w:tcBorders>
              <w:top w:val="nil"/>
              <w:left w:val="single" w:sz="8" w:space="0" w:color="000000"/>
              <w:bottom w:val="single" w:sz="8" w:space="0" w:color="000000"/>
              <w:right w:val="single" w:sz="8" w:space="0" w:color="000000"/>
            </w:tcBorders>
            <w:shd w:val="clear" w:color="auto" w:fill="auto"/>
            <w:vAlign w:val="center"/>
          </w:tcPr>
          <w:p w14:paraId="2953527D" w14:textId="0F039C15" w:rsidR="00F62902" w:rsidRPr="007A0676" w:rsidRDefault="00935AE3" w:rsidP="007B190B">
            <w:pPr>
              <w:spacing w:line="360" w:lineRule="auto"/>
              <w:ind w:leftChars="75" w:left="180"/>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sidR="00F62902">
              <w:rPr>
                <w:rFonts w:ascii="微软雅黑" w:eastAsia="微软雅黑" w:hAnsi="微软雅黑" w:cs="宋体" w:hint="eastAsia"/>
                <w:color w:val="000000" w:themeColor="text1"/>
                <w:szCs w:val="21"/>
              </w:rPr>
              <w:t>Model</w:t>
            </w:r>
          </w:p>
        </w:tc>
        <w:tc>
          <w:tcPr>
            <w:tcW w:w="1547" w:type="dxa"/>
            <w:tcBorders>
              <w:top w:val="nil"/>
              <w:left w:val="nil"/>
              <w:bottom w:val="single" w:sz="8" w:space="0" w:color="000000"/>
              <w:right w:val="single" w:sz="8" w:space="0" w:color="000000"/>
            </w:tcBorders>
            <w:shd w:val="clear" w:color="auto" w:fill="auto"/>
            <w:vAlign w:val="center"/>
          </w:tcPr>
          <w:p w14:paraId="7C905E92" w14:textId="36B9D10C" w:rsidR="00F62902" w:rsidRDefault="00F62902" w:rsidP="007B190B">
            <w:pPr>
              <w:spacing w:line="360" w:lineRule="auto"/>
              <w:ind w:leftChars="75" w:left="180"/>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49890D16" w14:textId="11958A6F" w:rsidR="00F62902" w:rsidRPr="00906448" w:rsidRDefault="00F62902" w:rsidP="007B190B">
            <w:pPr>
              <w:spacing w:line="360" w:lineRule="auto"/>
              <w:ind w:leftChars="75" w:left="18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29C7DD2F" w14:textId="009093C7" w:rsidR="00F62902" w:rsidRDefault="00935AE3" w:rsidP="007B190B">
            <w:pPr>
              <w:spacing w:line="360" w:lineRule="auto"/>
              <w:ind w:leftChars="75" w:left="180"/>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w:t>
            </w:r>
            <w:r w:rsidR="00F62902">
              <w:rPr>
                <w:rFonts w:ascii="微软雅黑" w:eastAsia="微软雅黑" w:hAnsi="微软雅黑" w:cs="宋体" w:hint="eastAsia"/>
                <w:color w:val="000000" w:themeColor="text1"/>
                <w:szCs w:val="21"/>
              </w:rPr>
              <w:t>型号</w:t>
            </w:r>
          </w:p>
        </w:tc>
      </w:tr>
      <w:tr w:rsidR="00F62902" w:rsidRPr="00906448" w14:paraId="2A403042" w14:textId="77777777" w:rsidTr="007A0676">
        <w:trPr>
          <w:trHeight w:val="884"/>
        </w:trPr>
        <w:tc>
          <w:tcPr>
            <w:tcW w:w="2294" w:type="dxa"/>
            <w:tcBorders>
              <w:top w:val="nil"/>
              <w:left w:val="single" w:sz="8" w:space="0" w:color="000000"/>
              <w:bottom w:val="single" w:sz="8" w:space="0" w:color="000000"/>
              <w:right w:val="single" w:sz="8" w:space="0" w:color="000000"/>
            </w:tcBorders>
            <w:shd w:val="clear" w:color="auto" w:fill="auto"/>
            <w:vAlign w:val="center"/>
          </w:tcPr>
          <w:p w14:paraId="532032FA" w14:textId="5B391C70" w:rsidR="00F62902" w:rsidRPr="007A0676" w:rsidRDefault="00F62902" w:rsidP="007B190B">
            <w:pPr>
              <w:spacing w:line="360" w:lineRule="auto"/>
              <w:ind w:leftChars="75" w:left="180"/>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buyStore</w:t>
            </w:r>
          </w:p>
        </w:tc>
        <w:tc>
          <w:tcPr>
            <w:tcW w:w="1547" w:type="dxa"/>
            <w:tcBorders>
              <w:top w:val="nil"/>
              <w:left w:val="nil"/>
              <w:bottom w:val="single" w:sz="8" w:space="0" w:color="000000"/>
              <w:right w:val="single" w:sz="8" w:space="0" w:color="000000"/>
            </w:tcBorders>
            <w:shd w:val="clear" w:color="auto" w:fill="auto"/>
            <w:vAlign w:val="center"/>
          </w:tcPr>
          <w:p w14:paraId="15508F1E" w14:textId="0AC5E237" w:rsidR="00F62902" w:rsidRDefault="00F62902" w:rsidP="007B190B">
            <w:pPr>
              <w:spacing w:line="360" w:lineRule="auto"/>
              <w:ind w:leftChars="75" w:left="180"/>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985" w:type="dxa"/>
            <w:tcBorders>
              <w:top w:val="nil"/>
              <w:left w:val="nil"/>
              <w:bottom w:val="single" w:sz="8" w:space="0" w:color="000000"/>
              <w:right w:val="single" w:sz="8" w:space="0" w:color="000000"/>
            </w:tcBorders>
            <w:shd w:val="clear" w:color="auto" w:fill="auto"/>
            <w:vAlign w:val="center"/>
          </w:tcPr>
          <w:p w14:paraId="4E8F33C3" w14:textId="648419EA" w:rsidR="00F62902" w:rsidRPr="00906448" w:rsidRDefault="00F62902" w:rsidP="007B190B">
            <w:pPr>
              <w:spacing w:line="360" w:lineRule="auto"/>
              <w:ind w:leftChars="75" w:left="18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single" w:sz="8" w:space="0" w:color="000000"/>
              <w:right w:val="single" w:sz="8" w:space="0" w:color="000000"/>
            </w:tcBorders>
            <w:shd w:val="clear" w:color="auto" w:fill="auto"/>
            <w:vAlign w:val="center"/>
          </w:tcPr>
          <w:p w14:paraId="66C18CB7" w14:textId="6F363085" w:rsidR="00F62902" w:rsidRDefault="00F62902" w:rsidP="007B190B">
            <w:pPr>
              <w:spacing w:line="360" w:lineRule="auto"/>
              <w:ind w:leftChars="75" w:left="180"/>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购买门店（省市区）</w:t>
            </w:r>
          </w:p>
        </w:tc>
      </w:tr>
      <w:tr w:rsidR="00935AE3" w:rsidRPr="00906448" w14:paraId="1679360A" w14:textId="77777777" w:rsidTr="0090149E">
        <w:trPr>
          <w:trHeight w:val="884"/>
        </w:trPr>
        <w:tc>
          <w:tcPr>
            <w:tcW w:w="2294" w:type="dxa"/>
            <w:tcBorders>
              <w:top w:val="nil"/>
              <w:left w:val="single" w:sz="8" w:space="0" w:color="000000"/>
              <w:bottom w:val="nil"/>
              <w:right w:val="single" w:sz="8" w:space="0" w:color="000000"/>
            </w:tcBorders>
            <w:shd w:val="clear" w:color="auto" w:fill="auto"/>
            <w:vAlign w:val="center"/>
          </w:tcPr>
          <w:p w14:paraId="283368B1" w14:textId="28A876E3" w:rsidR="00935AE3" w:rsidRDefault="00935AE3" w:rsidP="007B190B">
            <w:pPr>
              <w:spacing w:line="360" w:lineRule="auto"/>
              <w:ind w:leftChars="75" w:left="180"/>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Pr>
                <w:rFonts w:ascii="微软雅黑" w:eastAsia="微软雅黑" w:hAnsi="微软雅黑" w:cs="宋体" w:hint="eastAsia"/>
                <w:color w:val="000000" w:themeColor="text1"/>
                <w:szCs w:val="21"/>
              </w:rPr>
              <w:t>Type</w:t>
            </w:r>
          </w:p>
        </w:tc>
        <w:tc>
          <w:tcPr>
            <w:tcW w:w="1547" w:type="dxa"/>
            <w:tcBorders>
              <w:top w:val="nil"/>
              <w:left w:val="nil"/>
              <w:bottom w:val="nil"/>
              <w:right w:val="single" w:sz="8" w:space="0" w:color="000000"/>
            </w:tcBorders>
            <w:shd w:val="clear" w:color="auto" w:fill="auto"/>
            <w:vAlign w:val="center"/>
          </w:tcPr>
          <w:p w14:paraId="57440B37" w14:textId="5A89F322" w:rsidR="00935AE3" w:rsidRDefault="00935AE3" w:rsidP="007B190B">
            <w:pPr>
              <w:spacing w:line="360" w:lineRule="auto"/>
              <w:ind w:leftChars="75" w:left="180"/>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985" w:type="dxa"/>
            <w:tcBorders>
              <w:top w:val="nil"/>
              <w:left w:val="nil"/>
              <w:bottom w:val="nil"/>
              <w:right w:val="single" w:sz="8" w:space="0" w:color="000000"/>
            </w:tcBorders>
            <w:shd w:val="clear" w:color="auto" w:fill="auto"/>
            <w:vAlign w:val="center"/>
          </w:tcPr>
          <w:p w14:paraId="686F30AB" w14:textId="794155E3" w:rsidR="00935AE3" w:rsidRPr="00906448" w:rsidRDefault="00935AE3" w:rsidP="007B190B">
            <w:pPr>
              <w:spacing w:line="360" w:lineRule="auto"/>
              <w:ind w:leftChars="75" w:left="18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410" w:type="dxa"/>
            <w:tcBorders>
              <w:top w:val="nil"/>
              <w:left w:val="nil"/>
              <w:bottom w:val="nil"/>
              <w:right w:val="single" w:sz="8" w:space="0" w:color="000000"/>
            </w:tcBorders>
            <w:shd w:val="clear" w:color="auto" w:fill="auto"/>
            <w:vAlign w:val="center"/>
          </w:tcPr>
          <w:p w14:paraId="0CAAFB59" w14:textId="7E1092FB" w:rsidR="00935AE3" w:rsidRDefault="00935AE3" w:rsidP="007B190B">
            <w:pPr>
              <w:spacing w:line="360" w:lineRule="auto"/>
              <w:ind w:leftChars="75" w:left="180"/>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商品类型：0-手机，1-ipad，2-电脑、3-家用电器，4-其他</w:t>
            </w:r>
          </w:p>
        </w:tc>
      </w:tr>
    </w:tbl>
    <w:p w14:paraId="3DF3173F" w14:textId="77777777" w:rsidR="007A0676" w:rsidRDefault="007A0676" w:rsidP="00762ADF">
      <w:pPr>
        <w:spacing w:line="360" w:lineRule="auto"/>
        <w:ind w:leftChars="75" w:left="180"/>
        <w:rPr>
          <w:rFonts w:ascii="微软雅黑" w:eastAsia="微软雅黑" w:hAnsi="微软雅黑"/>
          <w:color w:val="000000" w:themeColor="text1"/>
        </w:rPr>
      </w:pPr>
    </w:p>
    <w:p w14:paraId="34A67696" w14:textId="77777777" w:rsidR="007A0676" w:rsidRDefault="007A0676" w:rsidP="00762ADF">
      <w:pPr>
        <w:spacing w:line="360" w:lineRule="auto"/>
        <w:ind w:leftChars="75" w:left="180"/>
        <w:rPr>
          <w:rFonts w:ascii="微软雅黑" w:eastAsia="微软雅黑" w:hAnsi="微软雅黑"/>
          <w:color w:val="000000" w:themeColor="text1"/>
        </w:rPr>
      </w:pPr>
    </w:p>
    <w:p w14:paraId="77567CA6" w14:textId="27AD97CD" w:rsidR="00762ADF" w:rsidRPr="00906448" w:rsidRDefault="00762ADF" w:rsidP="00762ADF">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lastRenderedPageBreak/>
        <w:t>返回参数</w:t>
      </w:r>
    </w:p>
    <w:tbl>
      <w:tblPr>
        <w:tblStyle w:val="12"/>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192"/>
      </w:tblGrid>
      <w:tr w:rsidR="00B54D05" w:rsidRPr="00906448" w14:paraId="4798F9FD" w14:textId="77777777" w:rsidTr="00EA3E57">
        <w:tc>
          <w:tcPr>
            <w:tcW w:w="2143" w:type="dxa"/>
          </w:tcPr>
          <w:p w14:paraId="77925552" w14:textId="77777777"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字段名</w:t>
            </w:r>
          </w:p>
        </w:tc>
        <w:tc>
          <w:tcPr>
            <w:tcW w:w="1882" w:type="dxa"/>
          </w:tcPr>
          <w:p w14:paraId="43E02C7D" w14:textId="77777777"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类型及范围</w:t>
            </w:r>
          </w:p>
        </w:tc>
        <w:tc>
          <w:tcPr>
            <w:tcW w:w="4192" w:type="dxa"/>
          </w:tcPr>
          <w:p w14:paraId="0A17A170" w14:textId="77777777"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说明</w:t>
            </w:r>
          </w:p>
        </w:tc>
      </w:tr>
      <w:tr w:rsidR="00B54D05" w:rsidRPr="00906448" w14:paraId="13A0E120" w14:textId="77777777" w:rsidTr="00EA3E57">
        <w:tc>
          <w:tcPr>
            <w:tcW w:w="2143" w:type="dxa"/>
          </w:tcPr>
          <w:p w14:paraId="52BB3082" w14:textId="67FFCB23" w:rsidR="00DC7615" w:rsidRPr="00906448" w:rsidRDefault="003662E8"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r</w:t>
            </w:r>
            <w:r w:rsidR="00DC7615" w:rsidRPr="00906448">
              <w:rPr>
                <w:rFonts w:ascii="微软雅黑" w:eastAsia="微软雅黑" w:hAnsi="微软雅黑"/>
                <w:color w:val="000000" w:themeColor="text1"/>
                <w:szCs w:val="21"/>
              </w:rPr>
              <w:t>esult</w:t>
            </w:r>
          </w:p>
        </w:tc>
        <w:tc>
          <w:tcPr>
            <w:tcW w:w="1882" w:type="dxa"/>
          </w:tcPr>
          <w:p w14:paraId="7240BDA5" w14:textId="77777777"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4192" w:type="dxa"/>
          </w:tcPr>
          <w:p w14:paraId="38B85BA7" w14:textId="799D664B"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返回结果：0-</w:t>
            </w:r>
            <w:r w:rsidR="0066124C" w:rsidRPr="00906448">
              <w:rPr>
                <w:rFonts w:ascii="微软雅黑" w:eastAsia="微软雅黑" w:hAnsi="微软雅黑"/>
                <w:color w:val="000000" w:themeColor="text1"/>
                <w:szCs w:val="21"/>
              </w:rPr>
              <w:t>风控审核中</w:t>
            </w:r>
            <w:r w:rsidRPr="00906448">
              <w:rPr>
                <w:rFonts w:ascii="微软雅黑" w:eastAsia="微软雅黑" w:hAnsi="微软雅黑"/>
                <w:color w:val="000000" w:themeColor="text1"/>
                <w:szCs w:val="21"/>
              </w:rPr>
              <w:t>，1-</w:t>
            </w:r>
            <w:r w:rsidR="00CB0BDC" w:rsidRPr="00906448">
              <w:rPr>
                <w:rFonts w:ascii="微软雅黑" w:eastAsia="微软雅黑" w:hAnsi="微软雅黑" w:hint="eastAsia"/>
                <w:color w:val="000000" w:themeColor="text1"/>
                <w:szCs w:val="21"/>
              </w:rPr>
              <w:t>接收失败</w:t>
            </w:r>
            <w:r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系统异常则返回系统错误码，错误码参见最后章节</w:t>
            </w:r>
          </w:p>
        </w:tc>
      </w:tr>
      <w:tr w:rsidR="00B54D05" w:rsidRPr="00906448" w14:paraId="4FB39EFC" w14:textId="77777777" w:rsidTr="00EA3E57">
        <w:tc>
          <w:tcPr>
            <w:tcW w:w="2143" w:type="dxa"/>
          </w:tcPr>
          <w:p w14:paraId="1DE938BB" w14:textId="1B3897DD" w:rsidR="00DC7615" w:rsidRPr="00906448" w:rsidRDefault="003662E8"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w:t>
            </w:r>
            <w:r w:rsidR="00DC7615" w:rsidRPr="00906448">
              <w:rPr>
                <w:rFonts w:ascii="微软雅黑" w:eastAsia="微软雅黑" w:hAnsi="微软雅黑"/>
                <w:color w:val="000000" w:themeColor="text1"/>
                <w:szCs w:val="21"/>
              </w:rPr>
              <w:t>escription</w:t>
            </w:r>
          </w:p>
        </w:tc>
        <w:tc>
          <w:tcPr>
            <w:tcW w:w="1882" w:type="dxa"/>
          </w:tcPr>
          <w:p w14:paraId="173228F1" w14:textId="77777777"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4192" w:type="dxa"/>
          </w:tcPr>
          <w:p w14:paraId="7A595234" w14:textId="77777777" w:rsidR="00DC7615" w:rsidRPr="00906448" w:rsidRDefault="00DC7615"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00E95419" w14:textId="23661588" w:rsidR="008C0B1E" w:rsidRPr="00906448" w:rsidRDefault="0066124C" w:rsidP="00CB0BDC">
      <w:pPr>
        <w:pStyle w:val="2"/>
        <w:spacing w:line="360" w:lineRule="auto"/>
        <w:rPr>
          <w:rFonts w:ascii="微软雅黑" w:eastAsia="微软雅黑" w:hAnsi="微软雅黑"/>
          <w:color w:val="000000" w:themeColor="text1"/>
        </w:rPr>
      </w:pPr>
      <w:bookmarkStart w:id="38" w:name="_Toc496637091"/>
      <w:r w:rsidRPr="00906448">
        <w:rPr>
          <w:rFonts w:ascii="微软雅黑" w:eastAsia="微软雅黑" w:hAnsi="微软雅黑"/>
          <w:color w:val="000000" w:themeColor="text1"/>
        </w:rPr>
        <w:t>风控</w:t>
      </w:r>
      <w:r w:rsidR="008C0B1E" w:rsidRPr="00906448">
        <w:rPr>
          <w:rFonts w:ascii="微软雅黑" w:eastAsia="微软雅黑" w:hAnsi="微软雅黑"/>
          <w:color w:val="000000" w:themeColor="text1"/>
        </w:rPr>
        <w:t>审核结果下发</w:t>
      </w:r>
      <w:r w:rsidR="00CB0BDC" w:rsidRPr="00906448">
        <w:rPr>
          <w:rFonts w:ascii="微软雅黑" w:eastAsia="微软雅黑" w:hAnsi="微软雅黑" w:hint="eastAsia"/>
          <w:color w:val="000000" w:themeColor="text1"/>
        </w:rPr>
        <w:t>（IFA</w:t>
      </w:r>
      <w:r w:rsidR="00CB0BDC" w:rsidRPr="00906448">
        <w:rPr>
          <w:rFonts w:ascii="微软雅黑" w:eastAsia="微软雅黑" w:hAnsi="微软雅黑"/>
          <w:color w:val="000000" w:themeColor="text1"/>
        </w:rPr>
        <w:t>2</w:t>
      </w:r>
      <w:r w:rsidR="00CB0BDC" w:rsidRPr="00906448">
        <w:rPr>
          <w:rFonts w:ascii="微软雅黑" w:eastAsia="微软雅黑" w:hAnsi="微软雅黑" w:hint="eastAsia"/>
          <w:color w:val="000000" w:themeColor="text1"/>
        </w:rPr>
        <w:t>-</w:t>
      </w:r>
      <w:r w:rsidR="00CB0BDC" w:rsidRPr="00906448">
        <w:rPr>
          <w:rFonts w:ascii="微软雅黑" w:eastAsia="微软雅黑" w:hAnsi="微软雅黑"/>
          <w:color w:val="000000" w:themeColor="text1"/>
        </w:rPr>
        <w:t>1</w:t>
      </w:r>
      <w:r w:rsidR="00CB0BDC" w:rsidRPr="00906448">
        <w:rPr>
          <w:rFonts w:ascii="微软雅黑" w:eastAsia="微软雅黑" w:hAnsi="微软雅黑" w:hint="eastAsia"/>
          <w:color w:val="000000" w:themeColor="text1"/>
        </w:rPr>
        <w:t>）</w:t>
      </w:r>
      <w:bookmarkEnd w:id="38"/>
    </w:p>
    <w:p w14:paraId="44D3AED9" w14:textId="33FAC868" w:rsidR="006921E6" w:rsidRPr="00906448" w:rsidRDefault="006921E6" w:rsidP="006921E6">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接口说明：</w:t>
      </w:r>
      <w:r w:rsidR="00D545E7" w:rsidRPr="00906448">
        <w:rPr>
          <w:rFonts w:ascii="微软雅黑" w:eastAsia="微软雅黑" w:hAnsi="微软雅黑"/>
          <w:color w:val="000000" w:themeColor="text1"/>
          <w:kern w:val="2"/>
          <w:sz w:val="21"/>
          <w:szCs w:val="21"/>
        </w:rPr>
        <w:t>本接口为渠道提供个人用户在消费场景中的风控审核结果</w:t>
      </w:r>
      <w:r w:rsidR="003F4FB7" w:rsidRPr="00906448">
        <w:rPr>
          <w:rFonts w:ascii="微软雅黑" w:eastAsia="微软雅黑" w:hAnsi="微软雅黑" w:hint="eastAsia"/>
          <w:color w:val="000000" w:themeColor="text1"/>
          <w:kern w:val="2"/>
          <w:sz w:val="21"/>
          <w:szCs w:val="21"/>
        </w:rPr>
        <w:t>；</w:t>
      </w:r>
    </w:p>
    <w:p w14:paraId="07E793A0" w14:textId="092A39C1" w:rsidR="006921E6" w:rsidRPr="00906448" w:rsidRDefault="006921E6" w:rsidP="003F6533">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接口业务逻辑：</w:t>
      </w:r>
      <w:r w:rsidR="00D545E7" w:rsidRPr="00906448">
        <w:rPr>
          <w:rFonts w:ascii="微软雅黑" w:eastAsia="微软雅黑" w:hAnsi="微软雅黑"/>
          <w:color w:val="000000" w:themeColor="text1"/>
          <w:kern w:val="2"/>
          <w:sz w:val="21"/>
          <w:szCs w:val="21"/>
        </w:rPr>
        <w:t>北京银行风控平台在接收到用户详细后</w:t>
      </w:r>
      <w:r w:rsidR="00D545E7" w:rsidRPr="00906448">
        <w:rPr>
          <w:rFonts w:ascii="微软雅黑" w:eastAsia="微软雅黑" w:hAnsi="微软雅黑" w:hint="eastAsia"/>
          <w:color w:val="000000" w:themeColor="text1"/>
          <w:kern w:val="2"/>
          <w:sz w:val="21"/>
          <w:szCs w:val="21"/>
        </w:rPr>
        <w:t>，</w:t>
      </w:r>
      <w:r w:rsidR="00D545E7" w:rsidRPr="00906448">
        <w:rPr>
          <w:rFonts w:ascii="微软雅黑" w:eastAsia="微软雅黑" w:hAnsi="微软雅黑"/>
          <w:color w:val="000000" w:themeColor="text1"/>
          <w:kern w:val="2"/>
          <w:sz w:val="21"/>
          <w:szCs w:val="21"/>
        </w:rPr>
        <w:t>通过自身数据模型评估后</w:t>
      </w:r>
      <w:r w:rsidR="008F12CF" w:rsidRPr="00906448">
        <w:rPr>
          <w:rFonts w:ascii="微软雅黑" w:eastAsia="微软雅黑" w:hAnsi="微软雅黑" w:hint="eastAsia"/>
          <w:color w:val="000000" w:themeColor="text1"/>
          <w:kern w:val="2"/>
          <w:sz w:val="21"/>
          <w:szCs w:val="21"/>
        </w:rPr>
        <w:t>，</w:t>
      </w:r>
      <w:r w:rsidR="002A7176" w:rsidRPr="00906448">
        <w:rPr>
          <w:rFonts w:ascii="微软雅黑" w:eastAsia="微软雅黑" w:hAnsi="微软雅黑" w:hint="eastAsia"/>
          <w:color w:val="000000" w:themeColor="text1"/>
          <w:kern w:val="2"/>
          <w:sz w:val="21"/>
          <w:szCs w:val="21"/>
        </w:rPr>
        <w:t>异步反</w:t>
      </w:r>
      <w:r w:rsidR="0008529D" w:rsidRPr="00906448">
        <w:rPr>
          <w:rFonts w:ascii="微软雅黑" w:eastAsia="微软雅黑" w:hAnsi="微软雅黑" w:hint="eastAsia"/>
          <w:color w:val="000000" w:themeColor="text1"/>
          <w:kern w:val="2"/>
          <w:sz w:val="21"/>
          <w:szCs w:val="21"/>
        </w:rPr>
        <w:t xml:space="preserve"> </w:t>
      </w:r>
      <w:r w:rsidR="002A7176" w:rsidRPr="00906448">
        <w:rPr>
          <w:rFonts w:ascii="微软雅黑" w:eastAsia="微软雅黑" w:hAnsi="微软雅黑" w:hint="eastAsia"/>
          <w:color w:val="000000" w:themeColor="text1"/>
          <w:kern w:val="2"/>
          <w:sz w:val="21"/>
          <w:szCs w:val="21"/>
        </w:rPr>
        <w:t>馈</w:t>
      </w:r>
      <w:r w:rsidR="00D545E7" w:rsidRPr="00906448">
        <w:rPr>
          <w:rFonts w:ascii="微软雅黑" w:eastAsia="微软雅黑" w:hAnsi="微软雅黑"/>
          <w:color w:val="000000" w:themeColor="text1"/>
          <w:kern w:val="2"/>
          <w:sz w:val="21"/>
          <w:szCs w:val="21"/>
        </w:rPr>
        <w:t>风险评估结果</w:t>
      </w:r>
    </w:p>
    <w:p w14:paraId="43E57974" w14:textId="5E68BE4A" w:rsidR="006921E6" w:rsidRPr="00906448" w:rsidRDefault="006921E6" w:rsidP="00D545E7">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接口调用过程说明：</w:t>
      </w:r>
      <w:r w:rsidR="00D545E7" w:rsidRPr="00906448">
        <w:rPr>
          <w:rFonts w:ascii="微软雅黑" w:eastAsia="微软雅黑" w:hAnsi="微软雅黑"/>
          <w:color w:val="000000" w:themeColor="text1"/>
          <w:kern w:val="2"/>
          <w:sz w:val="21"/>
          <w:szCs w:val="21"/>
        </w:rPr>
        <w:t xml:space="preserve"> </w:t>
      </w:r>
      <w:bookmarkStart w:id="39" w:name="_GoBack"/>
      <w:bookmarkEnd w:id="39"/>
    </w:p>
    <w:p w14:paraId="6FEA1BF3" w14:textId="6704B740" w:rsidR="006921E6" w:rsidRPr="00906448" w:rsidRDefault="006B72F6" w:rsidP="00550E43">
      <w:pPr>
        <w:pStyle w:val="a9"/>
        <w:numPr>
          <w:ilvl w:val="0"/>
          <w:numId w:val="7"/>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北京银行风控平台将用户风控评估的</w:t>
      </w:r>
      <w:r w:rsidRPr="00906448">
        <w:rPr>
          <w:rFonts w:ascii="微软雅黑" w:eastAsia="微软雅黑" w:hAnsi="微软雅黑" w:hint="eastAsia"/>
          <w:color w:val="000000" w:themeColor="text1"/>
        </w:rPr>
        <w:t>结果</w:t>
      </w:r>
      <w:r w:rsidR="003F4FB7" w:rsidRPr="00906448">
        <w:rPr>
          <w:rFonts w:ascii="微软雅黑" w:eastAsia="微软雅黑" w:hAnsi="微软雅黑" w:hint="eastAsia"/>
          <w:color w:val="000000" w:themeColor="text1"/>
        </w:rPr>
        <w:t>异步反馈渠道</w:t>
      </w:r>
    </w:p>
    <w:p w14:paraId="1060A774" w14:textId="7C089F17" w:rsidR="008F12CF" w:rsidRPr="00906448" w:rsidRDefault="008F12CF" w:rsidP="00550E43">
      <w:pPr>
        <w:pStyle w:val="a9"/>
        <w:numPr>
          <w:ilvl w:val="0"/>
          <w:numId w:val="7"/>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渠道返回消息接收结果</w:t>
      </w:r>
    </w:p>
    <w:p w14:paraId="46318BEE" w14:textId="603D960A" w:rsidR="00CB0BDC" w:rsidRPr="00906448" w:rsidRDefault="00CB0BDC" w:rsidP="00CB0BDC">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007C222E" w:rsidRPr="00906448">
        <w:rPr>
          <w:rFonts w:ascii="微软雅黑" w:eastAsia="微软雅黑" w:hAnsi="微软雅黑"/>
          <w:color w:val="000000" w:themeColor="text1"/>
          <w:szCs w:val="21"/>
        </w:rPr>
        <w:t>audit</w:t>
      </w:r>
      <w:r w:rsidR="007C222E" w:rsidRPr="00906448">
        <w:rPr>
          <w:rFonts w:ascii="微软雅黑" w:eastAsia="微软雅黑" w:hAnsi="微软雅黑" w:hint="eastAsia"/>
          <w:color w:val="000000" w:themeColor="text1"/>
          <w:szCs w:val="21"/>
        </w:rPr>
        <w:t>Result</w:t>
      </w:r>
    </w:p>
    <w:p w14:paraId="75D1F91B" w14:textId="77777777" w:rsidR="00CB0BDC" w:rsidRPr="00906448" w:rsidRDefault="00CB0BDC" w:rsidP="00CB0BDC">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请求方：北京银行风控平台</w:t>
      </w:r>
    </w:p>
    <w:p w14:paraId="134E843C" w14:textId="77777777" w:rsidR="00CB0BDC" w:rsidRPr="00906448" w:rsidRDefault="00CB0BDC" w:rsidP="00CB0BDC">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0A659DD7" w14:textId="522A3DED" w:rsidR="00CB0BDC" w:rsidRPr="00906448" w:rsidRDefault="00CB0BDC" w:rsidP="00CB0BDC">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逻辑依赖：</w:t>
      </w:r>
      <w:r w:rsidR="008B3C6D" w:rsidRPr="00906448">
        <w:rPr>
          <w:rFonts w:ascii="微软雅黑" w:eastAsia="微软雅黑" w:hAnsi="微软雅黑"/>
          <w:color w:val="000000" w:themeColor="text1"/>
          <w:szCs w:val="21"/>
        </w:rPr>
        <w:t>IFA2</w:t>
      </w:r>
      <w:r w:rsidRPr="00906448">
        <w:rPr>
          <w:rFonts w:ascii="微软雅黑" w:eastAsia="微软雅黑" w:hAnsi="微软雅黑"/>
          <w:color w:val="000000" w:themeColor="text1"/>
          <w:szCs w:val="21"/>
        </w:rPr>
        <w:t>返回成功</w:t>
      </w:r>
    </w:p>
    <w:p w14:paraId="4633BC5A" w14:textId="77777777" w:rsidR="00CB0BDC" w:rsidRPr="00906448" w:rsidRDefault="00CB0BDC" w:rsidP="00CB0BDC">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3F1DDA78" w14:textId="767DE059" w:rsidR="00CB0BDC" w:rsidRPr="00906448" w:rsidRDefault="00CB0BDC" w:rsidP="00775B56">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71300DDF" w14:textId="77777777" w:rsidR="00CB0BDC" w:rsidRPr="00906448" w:rsidRDefault="00CB0BDC" w:rsidP="00CB0BDC">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400"/>
        <w:gridCol w:w="2078"/>
        <w:gridCol w:w="2544"/>
      </w:tblGrid>
      <w:tr w:rsidR="00B54D05" w:rsidRPr="00906448" w14:paraId="53B05D43" w14:textId="77777777" w:rsidTr="000B4AB3">
        <w:tc>
          <w:tcPr>
            <w:tcW w:w="2138" w:type="dxa"/>
          </w:tcPr>
          <w:p w14:paraId="0FADB628"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字段名</w:t>
            </w:r>
          </w:p>
        </w:tc>
        <w:tc>
          <w:tcPr>
            <w:tcW w:w="1415" w:type="dxa"/>
          </w:tcPr>
          <w:p w14:paraId="1631D09C"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必选</w:t>
            </w:r>
          </w:p>
        </w:tc>
        <w:tc>
          <w:tcPr>
            <w:tcW w:w="2094" w:type="dxa"/>
          </w:tcPr>
          <w:p w14:paraId="101CAD5E"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类型及范围</w:t>
            </w:r>
          </w:p>
        </w:tc>
        <w:tc>
          <w:tcPr>
            <w:tcW w:w="2515" w:type="dxa"/>
          </w:tcPr>
          <w:p w14:paraId="3733A792"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说明</w:t>
            </w:r>
          </w:p>
        </w:tc>
      </w:tr>
      <w:tr w:rsidR="00B54D05" w:rsidRPr="00906448" w14:paraId="3C797411" w14:textId="77777777" w:rsidTr="000B4AB3">
        <w:tc>
          <w:tcPr>
            <w:tcW w:w="2138" w:type="dxa"/>
          </w:tcPr>
          <w:p w14:paraId="2FF6A949"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channelId</w:t>
            </w:r>
          </w:p>
        </w:tc>
        <w:tc>
          <w:tcPr>
            <w:tcW w:w="1415" w:type="dxa"/>
          </w:tcPr>
          <w:p w14:paraId="24C9161C"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5161F9AD" w14:textId="35B1F764" w:rsidR="00581D3A" w:rsidRPr="00906448" w:rsidRDefault="00FB1E87"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515" w:type="dxa"/>
          </w:tcPr>
          <w:p w14:paraId="36B442F5" w14:textId="77777777" w:rsidR="00581D3A" w:rsidRPr="00906448" w:rsidRDefault="00581D3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B54D05" w:rsidRPr="00906448" w14:paraId="3F3E3B1E" w14:textId="77777777" w:rsidTr="00C65B9A">
        <w:tc>
          <w:tcPr>
            <w:tcW w:w="2138" w:type="dxa"/>
            <w:vAlign w:val="center"/>
          </w:tcPr>
          <w:p w14:paraId="30902490" w14:textId="6D277CA0"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orderNo</w:t>
            </w:r>
          </w:p>
        </w:tc>
        <w:tc>
          <w:tcPr>
            <w:tcW w:w="1415" w:type="dxa"/>
            <w:vAlign w:val="center"/>
          </w:tcPr>
          <w:p w14:paraId="24D76947" w14:textId="1EE5013C"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vAlign w:val="center"/>
          </w:tcPr>
          <w:p w14:paraId="76EE8EC6" w14:textId="526D1F0E"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515" w:type="dxa"/>
            <w:vAlign w:val="center"/>
          </w:tcPr>
          <w:p w14:paraId="38E834CC" w14:textId="0D59E5F5"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订单号</w:t>
            </w:r>
            <w:r w:rsidR="000A38D7" w:rsidRPr="00906448">
              <w:rPr>
                <w:rFonts w:ascii="微软雅黑" w:eastAsia="微软雅黑" w:hAnsi="微软雅黑" w:hint="eastAsia"/>
                <w:color w:val="000000" w:themeColor="text1"/>
                <w:szCs w:val="21"/>
              </w:rPr>
              <w:t>（位数不能超过128位）</w:t>
            </w:r>
          </w:p>
        </w:tc>
      </w:tr>
      <w:tr w:rsidR="00B54D05" w:rsidRPr="00906448" w14:paraId="5938AB6A" w14:textId="77777777" w:rsidTr="000B4AB3">
        <w:tc>
          <w:tcPr>
            <w:tcW w:w="2138" w:type="dxa"/>
          </w:tcPr>
          <w:p w14:paraId="1A667975" w14:textId="1AD37B62" w:rsidR="0008356A" w:rsidRPr="00906448" w:rsidRDefault="00C65B9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timestamp</w:t>
            </w:r>
          </w:p>
        </w:tc>
        <w:tc>
          <w:tcPr>
            <w:tcW w:w="1415" w:type="dxa"/>
          </w:tcPr>
          <w:p w14:paraId="684E49B4"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1E6E742E"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515" w:type="dxa"/>
          </w:tcPr>
          <w:p w14:paraId="0E6BD0DF" w14:textId="5AFE9D3A"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szCs w:val="21"/>
              </w:rPr>
              <w:t>yyyyMMddHHmmss</w:t>
            </w:r>
          </w:p>
        </w:tc>
      </w:tr>
      <w:tr w:rsidR="00B54D05" w:rsidRPr="00906448" w14:paraId="548E9391" w14:textId="77777777" w:rsidTr="000B4AB3">
        <w:tc>
          <w:tcPr>
            <w:tcW w:w="2138" w:type="dxa"/>
          </w:tcPr>
          <w:p w14:paraId="6E14E862"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serialNo</w:t>
            </w:r>
          </w:p>
        </w:tc>
        <w:tc>
          <w:tcPr>
            <w:tcW w:w="1415" w:type="dxa"/>
          </w:tcPr>
          <w:p w14:paraId="3323E081"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026873BB"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515" w:type="dxa"/>
          </w:tcPr>
          <w:p w14:paraId="7C2C8F9E"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流水号，用于费用结算</w:t>
            </w:r>
          </w:p>
        </w:tc>
      </w:tr>
      <w:tr w:rsidR="00B54D05" w:rsidRPr="00906448" w14:paraId="3FF43BCA" w14:textId="77777777" w:rsidTr="000B4AB3">
        <w:tc>
          <w:tcPr>
            <w:tcW w:w="2138" w:type="dxa"/>
          </w:tcPr>
          <w:p w14:paraId="7CBFF31F"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creditNo</w:t>
            </w:r>
          </w:p>
        </w:tc>
        <w:tc>
          <w:tcPr>
            <w:tcW w:w="1415" w:type="dxa"/>
          </w:tcPr>
          <w:p w14:paraId="6ADED71B"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01EF27EA"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515" w:type="dxa"/>
          </w:tcPr>
          <w:p w14:paraId="4EDAEE49" w14:textId="247826B0"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r w:rsidR="00FB1E87">
              <w:rPr>
                <w:rFonts w:ascii="微软雅黑" w:eastAsia="微软雅黑" w:hAnsi="微软雅黑" w:hint="eastAsia"/>
                <w:color w:val="000000" w:themeColor="text1"/>
                <w:szCs w:val="21"/>
              </w:rPr>
              <w:t>，授信不通过，授信编号为0</w:t>
            </w:r>
          </w:p>
        </w:tc>
      </w:tr>
      <w:tr w:rsidR="00B54D05" w:rsidRPr="00906448" w14:paraId="3ED12EE8" w14:textId="77777777" w:rsidTr="000B4AB3">
        <w:tc>
          <w:tcPr>
            <w:tcW w:w="2138" w:type="dxa"/>
          </w:tcPr>
          <w:p w14:paraId="17A699FD"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pbcClassification</w:t>
            </w:r>
          </w:p>
        </w:tc>
        <w:tc>
          <w:tcPr>
            <w:tcW w:w="1415" w:type="dxa"/>
          </w:tcPr>
          <w:p w14:paraId="6D6E3E12"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39503D76"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2515" w:type="dxa"/>
          </w:tcPr>
          <w:p w14:paraId="5652BAB2" w14:textId="4B00940B"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人行五级分类，请求人行征信后有值：1-</w:t>
            </w:r>
            <w:r w:rsidR="00A50D0E" w:rsidRPr="00906448">
              <w:rPr>
                <w:rFonts w:ascii="微软雅黑" w:eastAsia="微软雅黑" w:hAnsi="微软雅黑" w:hint="eastAsia"/>
                <w:color w:val="000000" w:themeColor="text1"/>
                <w:szCs w:val="21"/>
              </w:rPr>
              <w:t>禁入</w:t>
            </w:r>
            <w:r w:rsidRPr="00906448">
              <w:rPr>
                <w:rFonts w:ascii="微软雅黑" w:eastAsia="微软雅黑" w:hAnsi="微软雅黑"/>
                <w:color w:val="000000" w:themeColor="text1"/>
                <w:szCs w:val="21"/>
              </w:rPr>
              <w:t>，2-</w:t>
            </w:r>
            <w:r w:rsidR="00A50D0E" w:rsidRPr="00906448">
              <w:rPr>
                <w:rFonts w:ascii="微软雅黑" w:eastAsia="微软雅黑" w:hAnsi="微软雅黑" w:hint="eastAsia"/>
                <w:color w:val="000000" w:themeColor="text1"/>
                <w:szCs w:val="21"/>
              </w:rPr>
              <w:t>次级</w:t>
            </w:r>
            <w:r w:rsidRPr="00906448">
              <w:rPr>
                <w:rFonts w:ascii="微软雅黑" w:eastAsia="微软雅黑" w:hAnsi="微软雅黑"/>
                <w:color w:val="000000" w:themeColor="text1"/>
                <w:szCs w:val="21"/>
              </w:rPr>
              <w:t>，3-</w:t>
            </w:r>
            <w:r w:rsidR="00A50D0E" w:rsidRPr="00906448">
              <w:rPr>
                <w:rFonts w:ascii="微软雅黑" w:eastAsia="微软雅黑" w:hAnsi="微软雅黑" w:hint="eastAsia"/>
                <w:color w:val="000000" w:themeColor="text1"/>
                <w:szCs w:val="21"/>
              </w:rPr>
              <w:t>瑕疵</w:t>
            </w:r>
            <w:r w:rsidRPr="00906448">
              <w:rPr>
                <w:rFonts w:ascii="微软雅黑" w:eastAsia="微软雅黑" w:hAnsi="微软雅黑"/>
                <w:color w:val="000000" w:themeColor="text1"/>
                <w:szCs w:val="21"/>
              </w:rPr>
              <w:t>，4-</w:t>
            </w:r>
            <w:r w:rsidR="00A50D0E" w:rsidRPr="00906448">
              <w:rPr>
                <w:rFonts w:ascii="微软雅黑" w:eastAsia="微软雅黑" w:hAnsi="微软雅黑"/>
                <w:color w:val="000000" w:themeColor="text1"/>
                <w:szCs w:val="21"/>
              </w:rPr>
              <w:t>正常</w:t>
            </w:r>
            <w:r w:rsidRPr="00906448">
              <w:rPr>
                <w:rFonts w:ascii="微软雅黑" w:eastAsia="微软雅黑" w:hAnsi="微软雅黑"/>
                <w:color w:val="000000" w:themeColor="text1"/>
                <w:szCs w:val="21"/>
              </w:rPr>
              <w:t>，5-</w:t>
            </w:r>
            <w:r w:rsidR="00A50D0E" w:rsidRPr="00906448">
              <w:rPr>
                <w:rFonts w:ascii="微软雅黑" w:eastAsia="微软雅黑" w:hAnsi="微软雅黑" w:hint="eastAsia"/>
                <w:color w:val="000000" w:themeColor="text1"/>
                <w:szCs w:val="21"/>
              </w:rPr>
              <w:t>无记录</w:t>
            </w:r>
          </w:p>
        </w:tc>
      </w:tr>
      <w:tr w:rsidR="00B54D05" w:rsidRPr="00906448" w14:paraId="0B0C8576" w14:textId="77777777" w:rsidTr="000B4AB3">
        <w:tc>
          <w:tcPr>
            <w:tcW w:w="2138" w:type="dxa"/>
          </w:tcPr>
          <w:p w14:paraId="7A0157DD"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score</w:t>
            </w:r>
          </w:p>
        </w:tc>
        <w:tc>
          <w:tcPr>
            <w:tcW w:w="1415" w:type="dxa"/>
          </w:tcPr>
          <w:p w14:paraId="2094B478"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2F7BD807" w14:textId="77777777"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number</w:t>
            </w:r>
          </w:p>
          <w:p w14:paraId="03DC2AC0" w14:textId="77777777" w:rsidR="00EC61C9" w:rsidRPr="00906448" w:rsidRDefault="00EC61C9" w:rsidP="00EF1EF6">
            <w:pPr>
              <w:spacing w:line="360" w:lineRule="auto"/>
              <w:rPr>
                <w:rFonts w:ascii="微软雅黑" w:eastAsia="微软雅黑" w:hAnsi="微软雅黑"/>
                <w:color w:val="000000" w:themeColor="text1"/>
                <w:szCs w:val="21"/>
              </w:rPr>
            </w:pPr>
          </w:p>
        </w:tc>
        <w:tc>
          <w:tcPr>
            <w:tcW w:w="2515" w:type="dxa"/>
            <w:vAlign w:val="center"/>
          </w:tcPr>
          <w:p w14:paraId="3060C258" w14:textId="180EEB71" w:rsidR="0008356A" w:rsidRPr="00906448" w:rsidRDefault="0008356A" w:rsidP="00EF1EF6">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信用分值：0-100，</w:t>
            </w:r>
            <w:r w:rsidRPr="00906448">
              <w:rPr>
                <w:rFonts w:ascii="微软雅黑" w:eastAsia="微软雅黑" w:hAnsi="微软雅黑"/>
                <w:color w:val="000000" w:themeColor="text1"/>
                <w:szCs w:val="21"/>
              </w:rPr>
              <w:t>分数</w:t>
            </w:r>
            <w:r w:rsidRPr="00906448">
              <w:rPr>
                <w:rFonts w:ascii="微软雅黑" w:eastAsia="微软雅黑" w:hAnsi="微软雅黑" w:hint="eastAsia"/>
                <w:color w:val="000000" w:themeColor="text1"/>
                <w:szCs w:val="21"/>
              </w:rPr>
              <w:t>越高信用</w:t>
            </w:r>
            <w:r w:rsidRPr="00906448">
              <w:rPr>
                <w:rFonts w:ascii="微软雅黑" w:eastAsia="微软雅黑" w:hAnsi="微软雅黑"/>
                <w:color w:val="000000" w:themeColor="text1"/>
                <w:szCs w:val="21"/>
              </w:rPr>
              <w:t>越差，</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r w:rsidR="00FB1E87">
              <w:rPr>
                <w:rFonts w:ascii="微软雅黑" w:eastAsia="微软雅黑" w:hAnsi="微软雅黑" w:hint="eastAsia"/>
                <w:color w:val="000000" w:themeColor="text1"/>
                <w:szCs w:val="21"/>
              </w:rPr>
              <w:t>，授信不通过为-1</w:t>
            </w:r>
          </w:p>
        </w:tc>
      </w:tr>
      <w:tr w:rsidR="00B54D05" w:rsidRPr="00906448" w14:paraId="2D3A11AD" w14:textId="77777777" w:rsidTr="001A1A24">
        <w:tc>
          <w:tcPr>
            <w:tcW w:w="2138" w:type="dxa"/>
          </w:tcPr>
          <w:p w14:paraId="7115EB01" w14:textId="29CC6369" w:rsidR="00947D2C" w:rsidRPr="00906448" w:rsidRDefault="00947D2C"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result</w:t>
            </w:r>
          </w:p>
        </w:tc>
        <w:tc>
          <w:tcPr>
            <w:tcW w:w="1415" w:type="dxa"/>
          </w:tcPr>
          <w:p w14:paraId="70E57CDF" w14:textId="2A71B8CA" w:rsidR="00947D2C" w:rsidRPr="00906448" w:rsidRDefault="00947D2C"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2094" w:type="dxa"/>
          </w:tcPr>
          <w:p w14:paraId="2EF46C6D" w14:textId="0CD6AC49" w:rsidR="00947D2C" w:rsidRPr="00906448" w:rsidRDefault="00947D2C"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515" w:type="dxa"/>
          </w:tcPr>
          <w:p w14:paraId="04161B12" w14:textId="207ABA8B" w:rsidR="00DF3FCE" w:rsidRPr="00906448" w:rsidRDefault="00947D2C"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返回结果：0-</w:t>
            </w:r>
            <w:r w:rsidRPr="00906448">
              <w:rPr>
                <w:rFonts w:ascii="微软雅黑" w:eastAsia="微软雅黑" w:hAnsi="微软雅黑" w:hint="eastAsia"/>
                <w:color w:val="000000" w:themeColor="text1"/>
                <w:szCs w:val="21"/>
              </w:rPr>
              <w:t>审核通过</w:t>
            </w:r>
            <w:r w:rsidRPr="00906448">
              <w:rPr>
                <w:rFonts w:ascii="微软雅黑" w:eastAsia="微软雅黑" w:hAnsi="微软雅黑"/>
                <w:color w:val="000000" w:themeColor="text1"/>
                <w:szCs w:val="21"/>
              </w:rPr>
              <w:t>，</w:t>
            </w:r>
            <w:r w:rsidRPr="00906448">
              <w:rPr>
                <w:rFonts w:ascii="微软雅黑" w:eastAsia="微软雅黑" w:hAnsi="微软雅黑" w:hint="eastAsia"/>
                <w:color w:val="000000" w:themeColor="text1"/>
                <w:szCs w:val="21"/>
              </w:rPr>
              <w:t>1-个人信息不真</w:t>
            </w:r>
            <w:r w:rsidRPr="00906448">
              <w:rPr>
                <w:rFonts w:ascii="微软雅黑" w:eastAsia="微软雅黑" w:hAnsi="微软雅黑" w:hint="eastAsia"/>
                <w:color w:val="000000" w:themeColor="text1"/>
                <w:szCs w:val="21"/>
              </w:rPr>
              <w:lastRenderedPageBreak/>
              <w:t>实，2-命中黑名单，3-订单已存在，4-不符合银行准入要求</w:t>
            </w:r>
            <w:r w:rsidRPr="00906448">
              <w:rPr>
                <w:rFonts w:ascii="微软雅黑" w:eastAsia="微软雅黑" w:hAnsi="微软雅黑"/>
                <w:color w:val="000000" w:themeColor="text1"/>
                <w:szCs w:val="21"/>
              </w:rPr>
              <w:t>；</w:t>
            </w:r>
            <w:r w:rsidR="00DF3FCE" w:rsidRPr="00906448">
              <w:rPr>
                <w:rFonts w:ascii="微软雅黑" w:eastAsia="微软雅黑" w:hAnsi="微软雅黑" w:hint="eastAsia"/>
                <w:color w:val="000000" w:themeColor="text1"/>
                <w:szCs w:val="21"/>
              </w:rPr>
              <w:t>5-不能重复授信</w:t>
            </w:r>
          </w:p>
          <w:p w14:paraId="71F05D59" w14:textId="7A9948B9" w:rsidR="00947D2C" w:rsidRPr="00906448" w:rsidRDefault="00947D2C" w:rsidP="00EF1EF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系统异常则返回系统错误码，错误码参见最后章节</w:t>
            </w:r>
          </w:p>
        </w:tc>
      </w:tr>
    </w:tbl>
    <w:p w14:paraId="286D635E" w14:textId="6B6448CD" w:rsidR="00775B56" w:rsidRPr="00906448" w:rsidRDefault="0066124C" w:rsidP="008B3C6D">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lastRenderedPageBreak/>
        <w:t>返回</w:t>
      </w:r>
      <w:r w:rsidR="00775B56" w:rsidRPr="00906448">
        <w:rPr>
          <w:rFonts w:ascii="微软雅黑" w:eastAsia="微软雅黑" w:hAnsi="微软雅黑"/>
          <w:color w:val="000000" w:themeColor="text1"/>
        </w:rPr>
        <w:t>参数</w:t>
      </w:r>
      <w:r w:rsidR="00775B56" w:rsidRPr="00906448">
        <w:rPr>
          <w:rFonts w:ascii="微软雅黑" w:eastAsia="微软雅黑" w:hAnsi="微软雅黑" w:hint="eastAsia"/>
          <w:color w:val="000000" w:themeColor="text1"/>
        </w:rPr>
        <w:t>：</w:t>
      </w:r>
    </w:p>
    <w:tbl>
      <w:tblPr>
        <w:tblW w:w="7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1417"/>
        <w:gridCol w:w="4445"/>
      </w:tblGrid>
      <w:tr w:rsidR="00B54D05" w:rsidRPr="00906448" w14:paraId="3C4CB856" w14:textId="77777777" w:rsidTr="000B4AB3">
        <w:tc>
          <w:tcPr>
            <w:tcW w:w="1951" w:type="dxa"/>
          </w:tcPr>
          <w:p w14:paraId="3B18FCFF" w14:textId="77777777" w:rsidR="00581D3A" w:rsidRPr="00906448" w:rsidRDefault="00581D3A" w:rsidP="000B4AB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参数名</w:t>
            </w:r>
          </w:p>
        </w:tc>
        <w:tc>
          <w:tcPr>
            <w:tcW w:w="1417" w:type="dxa"/>
          </w:tcPr>
          <w:p w14:paraId="48AE9CB3" w14:textId="77777777" w:rsidR="00581D3A" w:rsidRPr="00906448" w:rsidRDefault="00581D3A" w:rsidP="000B4AB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类型及范围</w:t>
            </w:r>
          </w:p>
        </w:tc>
        <w:tc>
          <w:tcPr>
            <w:tcW w:w="4445" w:type="dxa"/>
          </w:tcPr>
          <w:p w14:paraId="6DBE659A" w14:textId="77777777" w:rsidR="00581D3A" w:rsidRPr="00906448" w:rsidRDefault="00581D3A" w:rsidP="000B4AB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说明</w:t>
            </w:r>
          </w:p>
        </w:tc>
      </w:tr>
      <w:tr w:rsidR="00B54D05" w:rsidRPr="00906448" w14:paraId="18A3B0A0" w14:textId="77777777" w:rsidTr="000B4AB3">
        <w:tc>
          <w:tcPr>
            <w:tcW w:w="1951" w:type="dxa"/>
          </w:tcPr>
          <w:p w14:paraId="66488A97" w14:textId="77777777" w:rsidR="00581D3A" w:rsidRPr="00906448" w:rsidRDefault="00581D3A" w:rsidP="000B4AB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result</w:t>
            </w:r>
          </w:p>
        </w:tc>
        <w:tc>
          <w:tcPr>
            <w:tcW w:w="1417" w:type="dxa"/>
          </w:tcPr>
          <w:p w14:paraId="07F9AA69" w14:textId="77777777" w:rsidR="00581D3A" w:rsidRPr="00906448" w:rsidRDefault="00581D3A" w:rsidP="000B4AB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4445" w:type="dxa"/>
          </w:tcPr>
          <w:p w14:paraId="100B32AC" w14:textId="049BFDC2" w:rsidR="00581D3A" w:rsidRPr="00906448" w:rsidRDefault="00581D3A" w:rsidP="00AC149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w:t>
            </w:r>
            <w:r w:rsidR="009E4127" w:rsidRPr="00906448">
              <w:rPr>
                <w:rFonts w:ascii="微软雅黑" w:eastAsia="微软雅黑" w:hAnsi="微软雅黑" w:hint="eastAsia"/>
                <w:color w:val="000000" w:themeColor="text1"/>
                <w:szCs w:val="21"/>
              </w:rPr>
              <w:t>消息接收</w:t>
            </w:r>
            <w:r w:rsidR="00947D2C" w:rsidRPr="00906448">
              <w:rPr>
                <w:rFonts w:ascii="微软雅黑" w:eastAsia="微软雅黑" w:hAnsi="微软雅黑" w:hint="eastAsia"/>
                <w:color w:val="000000" w:themeColor="text1"/>
                <w:szCs w:val="21"/>
              </w:rPr>
              <w:t>成功</w:t>
            </w:r>
            <w:r w:rsidRPr="00906448">
              <w:rPr>
                <w:rFonts w:ascii="微软雅黑" w:eastAsia="微软雅黑" w:hAnsi="微软雅黑"/>
                <w:color w:val="000000" w:themeColor="text1"/>
                <w:szCs w:val="21"/>
              </w:rPr>
              <w:t>，系统异常则返回系统错误码，错误码参见最后章节</w:t>
            </w:r>
          </w:p>
        </w:tc>
      </w:tr>
      <w:tr w:rsidR="003F401E" w:rsidRPr="00906448" w14:paraId="7ED351F7" w14:textId="77777777" w:rsidTr="000B4AB3">
        <w:tc>
          <w:tcPr>
            <w:tcW w:w="1951" w:type="dxa"/>
          </w:tcPr>
          <w:p w14:paraId="5ABBB02F" w14:textId="7BB667AE" w:rsidR="00947D2C" w:rsidRPr="00906448" w:rsidRDefault="00947D2C" w:rsidP="00947D2C">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description</w:t>
            </w:r>
          </w:p>
        </w:tc>
        <w:tc>
          <w:tcPr>
            <w:tcW w:w="1417" w:type="dxa"/>
          </w:tcPr>
          <w:p w14:paraId="6D62CE8B" w14:textId="67269F80" w:rsidR="00947D2C" w:rsidRPr="00906448" w:rsidRDefault="00947D2C" w:rsidP="00947D2C">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4445" w:type="dxa"/>
          </w:tcPr>
          <w:p w14:paraId="029A91AD" w14:textId="5940B32A" w:rsidR="00947D2C" w:rsidRPr="00906448" w:rsidRDefault="00947D2C" w:rsidP="00947D2C">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466C60CE" w14:textId="77777777" w:rsidR="008C0B1E" w:rsidRDefault="008C0B1E" w:rsidP="008C0B1E">
      <w:pPr>
        <w:rPr>
          <w:rFonts w:ascii="微软雅黑" w:eastAsia="微软雅黑" w:hAnsi="微软雅黑"/>
          <w:color w:val="000000" w:themeColor="text1"/>
        </w:rPr>
      </w:pPr>
    </w:p>
    <w:p w14:paraId="6FF27138" w14:textId="056E01F3" w:rsidR="005A7247" w:rsidRDefault="005A7247" w:rsidP="003F401E">
      <w:pPr>
        <w:pStyle w:val="2"/>
        <w:spacing w:line="360" w:lineRule="auto"/>
        <w:rPr>
          <w:rFonts w:ascii="微软雅黑" w:eastAsia="微软雅黑" w:hAnsi="微软雅黑"/>
          <w:sz w:val="24"/>
          <w:szCs w:val="24"/>
        </w:rPr>
      </w:pPr>
      <w:r>
        <w:rPr>
          <w:rFonts w:ascii="微软雅黑" w:eastAsia="微软雅黑" w:hAnsi="微软雅黑" w:hint="eastAsia"/>
          <w:sz w:val="24"/>
          <w:szCs w:val="24"/>
        </w:rPr>
        <w:t>渠道审核不成功</w:t>
      </w:r>
      <w:r w:rsidR="002332B4">
        <w:rPr>
          <w:rFonts w:ascii="微软雅黑" w:eastAsia="微软雅黑" w:hAnsi="微软雅黑" w:hint="eastAsia"/>
          <w:sz w:val="24"/>
          <w:szCs w:val="24"/>
        </w:rPr>
        <w:t>原因上报</w:t>
      </w:r>
      <w:r w:rsidR="00343875">
        <w:rPr>
          <w:rFonts w:ascii="微软雅黑" w:eastAsia="微软雅黑" w:hAnsi="微软雅黑" w:hint="eastAsia"/>
          <w:sz w:val="24"/>
          <w:szCs w:val="24"/>
        </w:rPr>
        <w:t>（IFA2-2）</w:t>
      </w:r>
    </w:p>
    <w:p w14:paraId="6CC0F1BE" w14:textId="7709E6A3" w:rsidR="00343875" w:rsidRPr="003F401E" w:rsidRDefault="00343875" w:rsidP="003F401E">
      <w:pPr>
        <w:pStyle w:val="a9"/>
        <w:numPr>
          <w:ilvl w:val="0"/>
          <w:numId w:val="38"/>
        </w:numPr>
        <w:spacing w:line="360" w:lineRule="auto"/>
        <w:ind w:firstLineChars="0"/>
        <w:rPr>
          <w:rFonts w:ascii="微软雅黑" w:eastAsia="微软雅黑" w:hAnsi="微软雅黑"/>
          <w:color w:val="000000" w:themeColor="text1"/>
          <w:szCs w:val="21"/>
        </w:rPr>
      </w:pPr>
      <w:r w:rsidRPr="003F401E">
        <w:rPr>
          <w:rFonts w:ascii="微软雅黑" w:eastAsia="微软雅黑" w:hAnsi="微软雅黑"/>
          <w:color w:val="000000" w:themeColor="text1"/>
          <w:szCs w:val="21"/>
        </w:rPr>
        <w:t>接口说明：本接口为</w:t>
      </w:r>
      <w:r w:rsidRPr="003F401E">
        <w:rPr>
          <w:rFonts w:ascii="微软雅黑" w:eastAsia="微软雅黑" w:hAnsi="微软雅黑" w:hint="eastAsia"/>
          <w:color w:val="000000" w:themeColor="text1"/>
          <w:szCs w:val="21"/>
        </w:rPr>
        <w:t>渠道发起授信通过后（除现金贷）</w:t>
      </w:r>
      <w:r w:rsidR="00A72128" w:rsidRPr="00A72128">
        <w:rPr>
          <w:rFonts w:ascii="微软雅黑" w:eastAsia="微软雅黑" w:hAnsi="微软雅黑" w:hint="eastAsia"/>
          <w:color w:val="000000" w:themeColor="text1"/>
          <w:szCs w:val="21"/>
        </w:rPr>
        <w:t>未</w:t>
      </w:r>
      <w:r w:rsidR="00A72128">
        <w:rPr>
          <w:rFonts w:ascii="微软雅黑" w:eastAsia="微软雅黑" w:hAnsi="微软雅黑" w:hint="eastAsia"/>
          <w:color w:val="000000" w:themeColor="text1"/>
          <w:szCs w:val="21"/>
        </w:rPr>
        <w:t>发</w:t>
      </w:r>
      <w:r w:rsidRPr="003F401E">
        <w:rPr>
          <w:rFonts w:ascii="微软雅黑" w:eastAsia="微软雅黑" w:hAnsi="微软雅黑" w:hint="eastAsia"/>
          <w:color w:val="000000" w:themeColor="text1"/>
          <w:szCs w:val="21"/>
        </w:rPr>
        <w:t>起贷款请求的</w:t>
      </w:r>
      <w:r w:rsidR="00A72128">
        <w:rPr>
          <w:rFonts w:ascii="微软雅黑" w:eastAsia="微软雅黑" w:hAnsi="微软雅黑" w:hint="eastAsia"/>
          <w:color w:val="000000" w:themeColor="text1"/>
          <w:szCs w:val="21"/>
        </w:rPr>
        <w:t>原因</w:t>
      </w:r>
      <w:r w:rsidRPr="003F401E">
        <w:rPr>
          <w:rFonts w:ascii="微软雅黑" w:eastAsia="微软雅黑" w:hAnsi="微软雅黑" w:hint="eastAsia"/>
          <w:color w:val="000000" w:themeColor="text1"/>
          <w:szCs w:val="21"/>
        </w:rPr>
        <w:t>；</w:t>
      </w:r>
    </w:p>
    <w:p w14:paraId="49636694" w14:textId="1E1ABDFD" w:rsidR="009B46CD" w:rsidRPr="00906448" w:rsidRDefault="00343875" w:rsidP="00343875">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接口业务逻辑：</w:t>
      </w:r>
      <w:r w:rsidR="009B46CD">
        <w:rPr>
          <w:rFonts w:ascii="微软雅黑" w:eastAsia="微软雅黑" w:hAnsi="微软雅黑" w:hint="eastAsia"/>
          <w:color w:val="000000" w:themeColor="text1"/>
          <w:kern w:val="2"/>
          <w:sz w:val="21"/>
          <w:szCs w:val="21"/>
        </w:rPr>
        <w:t>用户授信通过后（除现金贷），如果渠道未发起借款申请，需要通过此接口说明不借款的原因；</w:t>
      </w:r>
    </w:p>
    <w:p w14:paraId="43FFC268" w14:textId="77777777" w:rsidR="00343875" w:rsidRPr="00906448" w:rsidRDefault="00343875" w:rsidP="00343875">
      <w:pPr>
        <w:spacing w:line="360" w:lineRule="auto"/>
        <w:rPr>
          <w:rFonts w:ascii="微软雅黑" w:eastAsia="微软雅黑" w:hAnsi="微软雅黑"/>
          <w:color w:val="000000" w:themeColor="text1"/>
          <w:kern w:val="2"/>
          <w:sz w:val="21"/>
          <w:szCs w:val="21"/>
        </w:rPr>
      </w:pPr>
      <w:r w:rsidRPr="00906448">
        <w:rPr>
          <w:rFonts w:ascii="微软雅黑" w:eastAsia="微软雅黑" w:hAnsi="微软雅黑"/>
          <w:color w:val="000000" w:themeColor="text1"/>
          <w:kern w:val="2"/>
          <w:sz w:val="21"/>
          <w:szCs w:val="21"/>
        </w:rPr>
        <w:t xml:space="preserve">接口调用过程说明： </w:t>
      </w:r>
    </w:p>
    <w:p w14:paraId="1FB7790D" w14:textId="38497DF1" w:rsidR="00343875" w:rsidRDefault="009B46CD" w:rsidP="003F401E">
      <w:pPr>
        <w:pStyle w:val="a9"/>
        <w:numPr>
          <w:ilvl w:val="0"/>
          <w:numId w:val="39"/>
        </w:numPr>
        <w:spacing w:line="360" w:lineRule="auto"/>
        <w:ind w:firstLineChars="0"/>
        <w:rPr>
          <w:rFonts w:ascii="微软雅黑" w:eastAsia="微软雅黑" w:hAnsi="微软雅黑"/>
          <w:color w:val="000000" w:themeColor="text1"/>
        </w:rPr>
      </w:pPr>
      <w:r>
        <w:rPr>
          <w:rFonts w:ascii="微软雅黑" w:eastAsia="微软雅黑" w:hAnsi="微软雅黑" w:hint="eastAsia"/>
          <w:color w:val="000000" w:themeColor="text1"/>
        </w:rPr>
        <w:t>单笔通知</w:t>
      </w:r>
    </w:p>
    <w:p w14:paraId="235940CD" w14:textId="3873C739" w:rsidR="009B46CD" w:rsidRDefault="009B46CD" w:rsidP="003F401E">
      <w:pPr>
        <w:pStyle w:val="a9"/>
        <w:numPr>
          <w:ilvl w:val="0"/>
          <w:numId w:val="39"/>
        </w:numPr>
        <w:spacing w:line="360" w:lineRule="auto"/>
        <w:ind w:firstLineChars="0"/>
        <w:rPr>
          <w:rFonts w:ascii="微软雅黑" w:eastAsia="微软雅黑" w:hAnsi="微软雅黑"/>
          <w:color w:val="000000" w:themeColor="text1"/>
        </w:rPr>
      </w:pPr>
      <w:r>
        <w:rPr>
          <w:rFonts w:ascii="微软雅黑" w:eastAsia="微软雅黑" w:hAnsi="微软雅黑" w:hint="eastAsia"/>
          <w:color w:val="000000" w:themeColor="text1"/>
        </w:rPr>
        <w:t>渠道发送通知后，银行同步反馈接收结果</w:t>
      </w:r>
    </w:p>
    <w:p w14:paraId="4CAEB431" w14:textId="4FB30C35" w:rsidR="009B46CD" w:rsidRDefault="009B46CD" w:rsidP="003F401E">
      <w:pPr>
        <w:pStyle w:val="a9"/>
        <w:numPr>
          <w:ilvl w:val="0"/>
          <w:numId w:val="39"/>
        </w:numPr>
        <w:spacing w:line="360" w:lineRule="auto"/>
        <w:ind w:firstLineChars="0"/>
        <w:rPr>
          <w:rFonts w:ascii="微软雅黑" w:eastAsia="微软雅黑" w:hAnsi="微软雅黑"/>
          <w:color w:val="000000" w:themeColor="text1"/>
        </w:rPr>
      </w:pPr>
      <w:r>
        <w:rPr>
          <w:rFonts w:ascii="微软雅黑" w:eastAsia="微软雅黑" w:hAnsi="微软雅黑" w:hint="eastAsia"/>
          <w:color w:val="000000" w:themeColor="text1"/>
        </w:rPr>
        <w:lastRenderedPageBreak/>
        <w:t>授信通过后，如不发起借款申请，需要在30日内将不借款原因通过此接口通知银行</w:t>
      </w:r>
    </w:p>
    <w:p w14:paraId="22E825BF" w14:textId="479B4D63" w:rsidR="009B46CD" w:rsidRPr="00906448" w:rsidRDefault="009B46CD" w:rsidP="003F401E">
      <w:pPr>
        <w:pStyle w:val="a9"/>
        <w:numPr>
          <w:ilvl w:val="0"/>
          <w:numId w:val="39"/>
        </w:numPr>
        <w:spacing w:line="360" w:lineRule="auto"/>
        <w:ind w:firstLineChars="0"/>
        <w:rPr>
          <w:rFonts w:ascii="微软雅黑" w:eastAsia="微软雅黑" w:hAnsi="微软雅黑"/>
          <w:color w:val="000000" w:themeColor="text1"/>
        </w:rPr>
      </w:pPr>
      <w:r>
        <w:rPr>
          <w:rFonts w:ascii="微软雅黑" w:eastAsia="微软雅黑" w:hAnsi="微软雅黑" w:hint="eastAsia"/>
          <w:color w:val="000000" w:themeColor="text1"/>
        </w:rPr>
        <w:t>银行成功接收渠道上传的渠道审核不通过原因后即释放申请时给与的授信额度</w:t>
      </w:r>
    </w:p>
    <w:p w14:paraId="5CABA011" w14:textId="076C978A" w:rsidR="00343875" w:rsidRPr="00906448" w:rsidRDefault="00343875" w:rsidP="00343875">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009B46CD">
        <w:rPr>
          <w:rFonts w:ascii="微软雅黑" w:eastAsia="微软雅黑" w:hAnsi="微软雅黑" w:hint="eastAsia"/>
          <w:color w:val="000000" w:themeColor="text1"/>
          <w:szCs w:val="21"/>
        </w:rPr>
        <w:t>denyReason</w:t>
      </w:r>
    </w:p>
    <w:p w14:paraId="3F289CCB" w14:textId="1CAB32CC" w:rsidR="00343875" w:rsidRPr="00906448" w:rsidRDefault="00343875" w:rsidP="00343875">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009B46CD" w:rsidRPr="00906448">
        <w:rPr>
          <w:rFonts w:ascii="微软雅黑" w:eastAsia="微软雅黑" w:hAnsi="微软雅黑"/>
          <w:color w:val="000000" w:themeColor="text1"/>
        </w:rPr>
        <w:t>渠道</w:t>
      </w:r>
    </w:p>
    <w:p w14:paraId="1413F1D0" w14:textId="0378258C" w:rsidR="00343875" w:rsidRPr="009B46CD" w:rsidRDefault="00343875" w:rsidP="009B46CD">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w:t>
      </w:r>
      <w:r w:rsidR="009B46CD" w:rsidRPr="00906448">
        <w:rPr>
          <w:rFonts w:ascii="微软雅黑" w:eastAsia="微软雅黑" w:hAnsi="微软雅黑"/>
          <w:color w:val="000000" w:themeColor="text1"/>
        </w:rPr>
        <w:t>北京银行风控平台</w:t>
      </w:r>
    </w:p>
    <w:p w14:paraId="5C3078C6" w14:textId="77777777" w:rsidR="00343875" w:rsidRPr="00906448" w:rsidRDefault="00343875" w:rsidP="00343875">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逻辑依赖：IFA2返回成功</w:t>
      </w:r>
    </w:p>
    <w:p w14:paraId="4A963752" w14:textId="77777777" w:rsidR="00343875" w:rsidRPr="00906448" w:rsidRDefault="00343875" w:rsidP="00343875">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7FD51422" w14:textId="77777777" w:rsidR="00343875" w:rsidRPr="00906448" w:rsidRDefault="00343875" w:rsidP="00343875">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2C726A44" w14:textId="77777777" w:rsidR="00343875" w:rsidRPr="00906448" w:rsidRDefault="00343875" w:rsidP="00343875">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p w14:paraId="68DA88F5" w14:textId="2F79BFD4" w:rsidR="00343875" w:rsidRPr="00343875" w:rsidRDefault="00343875" w:rsidP="00343875"/>
    <w:p w14:paraId="67183BAE" w14:textId="77777777" w:rsidR="005A7247" w:rsidRPr="00033BFC" w:rsidRDefault="005A7247" w:rsidP="005A7247">
      <w:pPr>
        <w:spacing w:line="360" w:lineRule="auto"/>
        <w:rPr>
          <w:rFonts w:ascii="微软雅黑" w:eastAsia="微软雅黑" w:hAnsi="微软雅黑"/>
          <w:color w:val="000000" w:themeColor="text1"/>
        </w:rPr>
      </w:pPr>
    </w:p>
    <w:tbl>
      <w:tblPr>
        <w:tblW w:w="8274" w:type="dxa"/>
        <w:tblInd w:w="118" w:type="dxa"/>
        <w:tblLook w:val="04A0" w:firstRow="1" w:lastRow="0" w:firstColumn="1" w:lastColumn="0" w:noHBand="0" w:noVBand="1"/>
      </w:tblPr>
      <w:tblGrid>
        <w:gridCol w:w="2427"/>
        <w:gridCol w:w="1340"/>
        <w:gridCol w:w="1963"/>
        <w:gridCol w:w="2544"/>
      </w:tblGrid>
      <w:tr w:rsidR="005A7247" w:rsidRPr="00D64F55" w14:paraId="679B030D" w14:textId="77777777" w:rsidTr="00C51928">
        <w:trPr>
          <w:trHeight w:val="278"/>
        </w:trPr>
        <w:tc>
          <w:tcPr>
            <w:tcW w:w="24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7B6783A"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参数名</w:t>
            </w:r>
          </w:p>
        </w:tc>
        <w:tc>
          <w:tcPr>
            <w:tcW w:w="1392" w:type="dxa"/>
            <w:tcBorders>
              <w:top w:val="single" w:sz="8" w:space="0" w:color="000000"/>
              <w:left w:val="nil"/>
              <w:bottom w:val="single" w:sz="8" w:space="0" w:color="000000"/>
              <w:right w:val="single" w:sz="8" w:space="0" w:color="000000"/>
            </w:tcBorders>
            <w:shd w:val="clear" w:color="auto" w:fill="auto"/>
            <w:vAlign w:val="center"/>
            <w:hideMark/>
          </w:tcPr>
          <w:p w14:paraId="1E2EFFC5"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必选</w:t>
            </w:r>
          </w:p>
        </w:tc>
        <w:tc>
          <w:tcPr>
            <w:tcW w:w="2027" w:type="dxa"/>
            <w:tcBorders>
              <w:top w:val="single" w:sz="8" w:space="0" w:color="000000"/>
              <w:left w:val="nil"/>
              <w:bottom w:val="single" w:sz="8" w:space="0" w:color="000000"/>
              <w:right w:val="single" w:sz="8" w:space="0" w:color="000000"/>
            </w:tcBorders>
            <w:shd w:val="clear" w:color="auto" w:fill="auto"/>
            <w:vAlign w:val="center"/>
            <w:hideMark/>
          </w:tcPr>
          <w:p w14:paraId="0C16F2F9"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类型及范围</w:t>
            </w:r>
          </w:p>
        </w:tc>
        <w:tc>
          <w:tcPr>
            <w:tcW w:w="2395" w:type="dxa"/>
            <w:tcBorders>
              <w:top w:val="single" w:sz="8" w:space="0" w:color="000000"/>
              <w:left w:val="nil"/>
              <w:bottom w:val="single" w:sz="8" w:space="0" w:color="000000"/>
              <w:right w:val="single" w:sz="8" w:space="0" w:color="000000"/>
            </w:tcBorders>
            <w:shd w:val="clear" w:color="auto" w:fill="auto"/>
            <w:vAlign w:val="center"/>
            <w:hideMark/>
          </w:tcPr>
          <w:p w14:paraId="6773FC18"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说明</w:t>
            </w:r>
          </w:p>
        </w:tc>
      </w:tr>
      <w:tr w:rsidR="005A7247" w:rsidRPr="00D64F55" w14:paraId="66F451C7" w14:textId="77777777" w:rsidTr="00C51928">
        <w:trPr>
          <w:trHeight w:val="454"/>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14:paraId="40D0FDDD"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accessToken</w:t>
            </w:r>
          </w:p>
        </w:tc>
        <w:tc>
          <w:tcPr>
            <w:tcW w:w="1392" w:type="dxa"/>
            <w:tcBorders>
              <w:top w:val="nil"/>
              <w:left w:val="nil"/>
              <w:bottom w:val="single" w:sz="8" w:space="0" w:color="000000"/>
              <w:right w:val="single" w:sz="8" w:space="0" w:color="000000"/>
            </w:tcBorders>
            <w:shd w:val="clear" w:color="auto" w:fill="auto"/>
            <w:vAlign w:val="center"/>
            <w:hideMark/>
          </w:tcPr>
          <w:p w14:paraId="2CA7CF98"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hideMark/>
          </w:tcPr>
          <w:p w14:paraId="3CD3B88F"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hideMark/>
          </w:tcPr>
          <w:p w14:paraId="215C2496"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访问令牌，登录成功后获取得到</w:t>
            </w:r>
          </w:p>
        </w:tc>
      </w:tr>
      <w:tr w:rsidR="005A7247" w:rsidRPr="00D64F55" w14:paraId="08CB2CBB" w14:textId="77777777" w:rsidTr="00C51928">
        <w:trPr>
          <w:trHeight w:val="454"/>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14:paraId="45F21D7A"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timestamp</w:t>
            </w:r>
          </w:p>
        </w:tc>
        <w:tc>
          <w:tcPr>
            <w:tcW w:w="1392" w:type="dxa"/>
            <w:tcBorders>
              <w:top w:val="nil"/>
              <w:left w:val="nil"/>
              <w:bottom w:val="single" w:sz="8" w:space="0" w:color="000000"/>
              <w:right w:val="single" w:sz="8" w:space="0" w:color="000000"/>
            </w:tcBorders>
            <w:shd w:val="clear" w:color="auto" w:fill="auto"/>
            <w:vAlign w:val="center"/>
            <w:hideMark/>
          </w:tcPr>
          <w:p w14:paraId="7461B785"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hideMark/>
          </w:tcPr>
          <w:p w14:paraId="63CA603A"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hideMark/>
          </w:tcPr>
          <w:p w14:paraId="65DA7519"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时间戳，格式为</w:t>
            </w:r>
            <w:r w:rsidRPr="00D64F55">
              <w:rPr>
                <w:rFonts w:ascii="微软雅黑" w:eastAsia="微软雅黑" w:hAnsi="微软雅黑"/>
                <w:color w:val="000000" w:themeColor="text1"/>
                <w:kern w:val="2"/>
              </w:rPr>
              <w:t>yyyyMMddHHmmss</w:t>
            </w:r>
          </w:p>
        </w:tc>
      </w:tr>
      <w:tr w:rsidR="005A7247" w:rsidRPr="00D64F55" w14:paraId="2F17DE02" w14:textId="77777777" w:rsidTr="00C51928">
        <w:trPr>
          <w:trHeight w:val="278"/>
        </w:trPr>
        <w:tc>
          <w:tcPr>
            <w:tcW w:w="2460" w:type="dxa"/>
            <w:tcBorders>
              <w:top w:val="nil"/>
              <w:left w:val="single" w:sz="8" w:space="0" w:color="000000"/>
              <w:bottom w:val="single" w:sz="8" w:space="0" w:color="000000"/>
              <w:right w:val="single" w:sz="8" w:space="0" w:color="000000"/>
            </w:tcBorders>
            <w:shd w:val="clear" w:color="auto" w:fill="auto"/>
            <w:vAlign w:val="center"/>
            <w:hideMark/>
          </w:tcPr>
          <w:p w14:paraId="757FC3F1"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orderNo</w:t>
            </w:r>
          </w:p>
        </w:tc>
        <w:tc>
          <w:tcPr>
            <w:tcW w:w="1392" w:type="dxa"/>
            <w:tcBorders>
              <w:top w:val="nil"/>
              <w:left w:val="nil"/>
              <w:bottom w:val="single" w:sz="8" w:space="0" w:color="000000"/>
              <w:right w:val="single" w:sz="8" w:space="0" w:color="000000"/>
            </w:tcBorders>
            <w:shd w:val="clear" w:color="auto" w:fill="auto"/>
            <w:vAlign w:val="center"/>
            <w:hideMark/>
          </w:tcPr>
          <w:p w14:paraId="418CF5BA"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hideMark/>
          </w:tcPr>
          <w:p w14:paraId="57BBC01A"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hideMark/>
          </w:tcPr>
          <w:p w14:paraId="58C595FD"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订单号（位数不能超过128位）</w:t>
            </w:r>
          </w:p>
        </w:tc>
      </w:tr>
      <w:tr w:rsidR="005A7247" w:rsidRPr="00D64F55" w14:paraId="4904352D" w14:textId="77777777" w:rsidTr="00C51928">
        <w:trPr>
          <w:trHeight w:val="278"/>
        </w:trPr>
        <w:tc>
          <w:tcPr>
            <w:tcW w:w="2460" w:type="dxa"/>
            <w:tcBorders>
              <w:top w:val="nil"/>
              <w:left w:val="single" w:sz="8" w:space="0" w:color="000000"/>
              <w:bottom w:val="single" w:sz="8" w:space="0" w:color="000000"/>
              <w:right w:val="single" w:sz="8" w:space="0" w:color="000000"/>
            </w:tcBorders>
            <w:shd w:val="clear" w:color="auto" w:fill="auto"/>
            <w:vAlign w:val="center"/>
          </w:tcPr>
          <w:p w14:paraId="41ACB710"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lastRenderedPageBreak/>
              <w:t>channelId</w:t>
            </w:r>
          </w:p>
        </w:tc>
        <w:tc>
          <w:tcPr>
            <w:tcW w:w="1392" w:type="dxa"/>
            <w:tcBorders>
              <w:top w:val="nil"/>
              <w:left w:val="nil"/>
              <w:bottom w:val="single" w:sz="8" w:space="0" w:color="000000"/>
              <w:right w:val="single" w:sz="8" w:space="0" w:color="000000"/>
            </w:tcBorders>
            <w:shd w:val="clear" w:color="auto" w:fill="auto"/>
            <w:vAlign w:val="center"/>
          </w:tcPr>
          <w:p w14:paraId="19F7AD77"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tcPr>
          <w:p w14:paraId="4DC6811A"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tcPr>
          <w:p w14:paraId="5353983D"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渠道</w:t>
            </w:r>
            <w:r w:rsidRPr="00D64F55">
              <w:rPr>
                <w:rFonts w:ascii="微软雅黑" w:eastAsia="微软雅黑" w:hAnsi="微软雅黑"/>
                <w:color w:val="000000" w:themeColor="text1"/>
              </w:rPr>
              <w:t>id</w:t>
            </w:r>
            <w:r w:rsidRPr="00D64F55">
              <w:rPr>
                <w:rFonts w:ascii="微软雅黑" w:eastAsia="微软雅黑" w:hAnsi="微软雅黑" w:hint="eastAsia"/>
                <w:color w:val="000000" w:themeColor="text1"/>
              </w:rPr>
              <w:t>（渠道</w:t>
            </w:r>
            <w:r w:rsidRPr="00D64F55">
              <w:rPr>
                <w:rFonts w:ascii="微软雅黑" w:eastAsia="微软雅黑" w:hAnsi="微软雅黑"/>
                <w:color w:val="000000" w:themeColor="text1"/>
              </w:rPr>
              <w:t>ID</w:t>
            </w:r>
            <w:r w:rsidRPr="00D64F55">
              <w:rPr>
                <w:rFonts w:ascii="微软雅黑" w:eastAsia="微软雅黑" w:hAnsi="微软雅黑" w:hint="eastAsia"/>
                <w:color w:val="000000" w:themeColor="text1"/>
              </w:rPr>
              <w:t>由</w:t>
            </w:r>
            <w:r w:rsidRPr="00D64F55">
              <w:rPr>
                <w:rFonts w:ascii="微软雅黑" w:eastAsia="微软雅黑" w:hAnsi="微软雅黑"/>
                <w:color w:val="000000" w:themeColor="text1"/>
              </w:rPr>
              <w:t>北京银行上海分行统一分配</w:t>
            </w:r>
            <w:r w:rsidRPr="00D64F55">
              <w:rPr>
                <w:rFonts w:ascii="微软雅黑" w:eastAsia="微软雅黑" w:hAnsi="微软雅黑" w:hint="eastAsia"/>
                <w:color w:val="000000" w:themeColor="text1"/>
              </w:rPr>
              <w:t>）</w:t>
            </w:r>
          </w:p>
        </w:tc>
      </w:tr>
      <w:tr w:rsidR="005A7247" w:rsidRPr="00D64F55" w14:paraId="25851309" w14:textId="77777777" w:rsidTr="00C51928">
        <w:trPr>
          <w:trHeight w:val="278"/>
        </w:trPr>
        <w:tc>
          <w:tcPr>
            <w:tcW w:w="2460" w:type="dxa"/>
            <w:tcBorders>
              <w:top w:val="nil"/>
              <w:left w:val="single" w:sz="8" w:space="0" w:color="000000"/>
              <w:bottom w:val="single" w:sz="8" w:space="0" w:color="000000"/>
              <w:right w:val="single" w:sz="8" w:space="0" w:color="000000"/>
            </w:tcBorders>
            <w:shd w:val="clear" w:color="auto" w:fill="auto"/>
            <w:vAlign w:val="center"/>
          </w:tcPr>
          <w:p w14:paraId="4178D118"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businessType</w:t>
            </w:r>
          </w:p>
        </w:tc>
        <w:tc>
          <w:tcPr>
            <w:tcW w:w="1392" w:type="dxa"/>
            <w:tcBorders>
              <w:top w:val="nil"/>
              <w:left w:val="nil"/>
              <w:bottom w:val="single" w:sz="8" w:space="0" w:color="000000"/>
              <w:right w:val="single" w:sz="8" w:space="0" w:color="000000"/>
            </w:tcBorders>
            <w:shd w:val="clear" w:color="auto" w:fill="auto"/>
            <w:vAlign w:val="center"/>
          </w:tcPr>
          <w:p w14:paraId="52FA6613"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hint="eastAsia"/>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tcPr>
          <w:p w14:paraId="6B2AD75E"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hint="eastAsia"/>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tcPr>
          <w:p w14:paraId="659523A3" w14:textId="5D1A8E0B"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color w:val="000000" w:themeColor="text1"/>
              </w:rPr>
              <w:t>0</w:t>
            </w:r>
            <w:r w:rsidRPr="00D64F55">
              <w:rPr>
                <w:rFonts w:ascii="微软雅黑" w:eastAsia="微软雅黑" w:hAnsi="微软雅黑" w:cs="宋体" w:hint="eastAsia"/>
                <w:color w:val="000000" w:themeColor="text1"/>
              </w:rPr>
              <w:t>1-车贷，02-装修贷，03</w:t>
            </w:r>
            <w:r w:rsidR="008E2968">
              <w:rPr>
                <w:rFonts w:ascii="微软雅黑" w:eastAsia="微软雅黑" w:hAnsi="微软雅黑" w:cs="宋体" w:hint="eastAsia"/>
                <w:color w:val="000000" w:themeColor="text1"/>
              </w:rPr>
              <w:t>-</w:t>
            </w:r>
            <w:r w:rsidRPr="00D64F55">
              <w:rPr>
                <w:rFonts w:ascii="微软雅黑" w:eastAsia="微软雅黑" w:hAnsi="微软雅黑" w:cs="宋体" w:hint="eastAsia"/>
                <w:color w:val="000000" w:themeColor="text1"/>
              </w:rPr>
              <w:t>加盟贷，04-租房贷，05-其他消费，06</w:t>
            </w:r>
            <w:r w:rsidR="00CA14A3">
              <w:rPr>
                <w:rFonts w:ascii="微软雅黑" w:eastAsia="微软雅黑" w:hAnsi="微软雅黑" w:cs="宋体" w:hint="eastAsia"/>
                <w:color w:val="000000" w:themeColor="text1"/>
              </w:rPr>
              <w:t>-</w:t>
            </w:r>
            <w:r w:rsidRPr="00D64F55">
              <w:rPr>
                <w:rFonts w:ascii="微软雅黑" w:eastAsia="微软雅黑" w:hAnsi="微软雅黑" w:cs="宋体" w:hint="eastAsia"/>
                <w:color w:val="000000" w:themeColor="text1"/>
              </w:rPr>
              <w:t>车险分期</w:t>
            </w:r>
            <w:r w:rsidR="00F6336A" w:rsidRPr="00906448">
              <w:rPr>
                <w:rFonts w:ascii="微软雅黑" w:eastAsia="微软雅黑" w:hAnsi="微软雅黑" w:cs="宋体" w:hint="eastAsia"/>
                <w:color w:val="000000" w:themeColor="text1"/>
                <w:szCs w:val="21"/>
              </w:rPr>
              <w:t>，07-业</w:t>
            </w:r>
            <w:r w:rsidR="00F6336A">
              <w:rPr>
                <w:rFonts w:ascii="微软雅黑" w:eastAsia="微软雅黑" w:hAnsi="微软雅黑" w:cs="宋体" w:hint="eastAsia"/>
                <w:color w:val="000000" w:themeColor="text1"/>
                <w:szCs w:val="21"/>
              </w:rPr>
              <w:t>主</w:t>
            </w:r>
            <w:r w:rsidR="00F6336A" w:rsidRPr="00906448">
              <w:rPr>
                <w:rFonts w:ascii="微软雅黑" w:eastAsia="微软雅黑" w:hAnsi="微软雅黑" w:cs="宋体" w:hint="eastAsia"/>
                <w:color w:val="000000" w:themeColor="text1"/>
                <w:szCs w:val="21"/>
              </w:rPr>
              <w:t>贷，08-教育分期</w:t>
            </w:r>
            <w:r w:rsidR="007A0676">
              <w:rPr>
                <w:rFonts w:ascii="微软雅黑" w:eastAsia="微软雅黑" w:hAnsi="微软雅黑" w:cs="宋体" w:hint="eastAsia"/>
                <w:color w:val="000000" w:themeColor="text1"/>
                <w:szCs w:val="21"/>
              </w:rPr>
              <w:t>，09-</w:t>
            </w:r>
            <w:r w:rsidR="004C4900">
              <w:rPr>
                <w:rFonts w:ascii="微软雅黑" w:eastAsia="微软雅黑" w:hAnsi="微软雅黑" w:cs="宋体" w:hint="eastAsia"/>
                <w:color w:val="000000" w:themeColor="text1"/>
                <w:szCs w:val="21"/>
              </w:rPr>
              <w:t>商品</w:t>
            </w:r>
            <w:r w:rsidR="007A0676">
              <w:rPr>
                <w:rFonts w:ascii="微软雅黑" w:eastAsia="微软雅黑" w:hAnsi="微软雅黑" w:cs="宋体" w:hint="eastAsia"/>
                <w:color w:val="000000" w:themeColor="text1"/>
                <w:szCs w:val="21"/>
              </w:rPr>
              <w:t>分期</w:t>
            </w:r>
          </w:p>
        </w:tc>
      </w:tr>
      <w:tr w:rsidR="005A7247" w:rsidRPr="00D64F55" w14:paraId="2B7FB311" w14:textId="77777777" w:rsidTr="00C51928">
        <w:trPr>
          <w:trHeight w:val="278"/>
        </w:trPr>
        <w:tc>
          <w:tcPr>
            <w:tcW w:w="2460" w:type="dxa"/>
            <w:tcBorders>
              <w:top w:val="nil"/>
              <w:left w:val="single" w:sz="8" w:space="0" w:color="000000"/>
              <w:bottom w:val="single" w:sz="8" w:space="0" w:color="000000"/>
              <w:right w:val="single" w:sz="8" w:space="0" w:color="000000"/>
            </w:tcBorders>
            <w:shd w:val="clear" w:color="auto" w:fill="auto"/>
            <w:vAlign w:val="center"/>
          </w:tcPr>
          <w:p w14:paraId="7D380C8B"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loanBankCode</w:t>
            </w:r>
          </w:p>
        </w:tc>
        <w:tc>
          <w:tcPr>
            <w:tcW w:w="1392" w:type="dxa"/>
            <w:tcBorders>
              <w:top w:val="nil"/>
              <w:left w:val="nil"/>
              <w:bottom w:val="single" w:sz="8" w:space="0" w:color="000000"/>
              <w:right w:val="single" w:sz="8" w:space="0" w:color="000000"/>
            </w:tcBorders>
            <w:shd w:val="clear" w:color="auto" w:fill="auto"/>
            <w:vAlign w:val="center"/>
          </w:tcPr>
          <w:p w14:paraId="6A462D40"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tcPr>
          <w:p w14:paraId="2142DABA"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tcPr>
          <w:p w14:paraId="1CCDC952"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贷款银行编号：</w:t>
            </w:r>
            <w:r w:rsidRPr="00D64F55">
              <w:rPr>
                <w:rFonts w:ascii="微软雅黑" w:eastAsia="微软雅黑" w:hAnsi="微软雅黑"/>
                <w:color w:val="000000" w:themeColor="text1"/>
              </w:rPr>
              <w:t xml:space="preserve"> bob_sh-</w:t>
            </w:r>
            <w:r w:rsidRPr="00D64F55">
              <w:rPr>
                <w:rFonts w:ascii="微软雅黑" w:eastAsia="微软雅黑" w:hAnsi="微软雅黑" w:cs="宋体" w:hint="eastAsia"/>
                <w:color w:val="000000" w:themeColor="text1"/>
              </w:rPr>
              <w:t>北京银行，</w:t>
            </w:r>
            <w:r w:rsidRPr="00D64F55">
              <w:rPr>
                <w:rFonts w:ascii="微软雅黑" w:eastAsia="微软雅黑" w:hAnsi="微软雅黑"/>
                <w:color w:val="000000" w:themeColor="text1"/>
              </w:rPr>
              <w:t>other-</w:t>
            </w:r>
            <w:r w:rsidRPr="00D64F55">
              <w:rPr>
                <w:rFonts w:ascii="微软雅黑" w:eastAsia="微软雅黑" w:hAnsi="微软雅黑" w:cs="宋体" w:hint="eastAsia"/>
                <w:color w:val="000000" w:themeColor="text1"/>
              </w:rPr>
              <w:t>其他</w:t>
            </w:r>
          </w:p>
          <w:p w14:paraId="1DB107A9"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（位数：11位）</w:t>
            </w:r>
          </w:p>
        </w:tc>
      </w:tr>
      <w:tr w:rsidR="005A7247" w:rsidRPr="00D64F55" w14:paraId="5F1D8C01" w14:textId="77777777" w:rsidTr="00C51928">
        <w:trPr>
          <w:trHeight w:val="278"/>
        </w:trPr>
        <w:tc>
          <w:tcPr>
            <w:tcW w:w="2460" w:type="dxa"/>
            <w:tcBorders>
              <w:top w:val="nil"/>
              <w:left w:val="single" w:sz="8" w:space="0" w:color="000000"/>
              <w:bottom w:val="single" w:sz="8" w:space="0" w:color="000000"/>
              <w:right w:val="single" w:sz="8" w:space="0" w:color="000000"/>
            </w:tcBorders>
            <w:shd w:val="clear" w:color="auto" w:fill="auto"/>
            <w:vAlign w:val="center"/>
          </w:tcPr>
          <w:p w14:paraId="5D055064"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hint="eastAsia"/>
                <w:color w:val="000000" w:themeColor="text1"/>
              </w:rPr>
              <w:t>denyType</w:t>
            </w:r>
          </w:p>
        </w:tc>
        <w:tc>
          <w:tcPr>
            <w:tcW w:w="1392" w:type="dxa"/>
            <w:tcBorders>
              <w:top w:val="nil"/>
              <w:left w:val="nil"/>
              <w:bottom w:val="single" w:sz="8" w:space="0" w:color="000000"/>
              <w:right w:val="single" w:sz="8" w:space="0" w:color="000000"/>
            </w:tcBorders>
            <w:shd w:val="clear" w:color="auto" w:fill="auto"/>
            <w:vAlign w:val="center"/>
          </w:tcPr>
          <w:p w14:paraId="2FE9F587" w14:textId="77777777" w:rsidR="005A7247" w:rsidRPr="00D64F55" w:rsidRDefault="005A7247" w:rsidP="00C51928">
            <w:pPr>
              <w:spacing w:line="360" w:lineRule="auto"/>
              <w:rPr>
                <w:rFonts w:ascii="微软雅黑" w:eastAsia="微软雅黑" w:hAnsi="微软雅黑"/>
                <w:color w:val="000000" w:themeColor="text1"/>
              </w:rPr>
            </w:pPr>
            <w:r w:rsidRPr="00D64F55">
              <w:rPr>
                <w:rFonts w:ascii="微软雅黑" w:eastAsia="微软雅黑" w:hAnsi="微软雅黑" w:hint="eastAsia"/>
                <w:color w:val="000000" w:themeColor="text1"/>
              </w:rPr>
              <w:t>M</w:t>
            </w:r>
          </w:p>
        </w:tc>
        <w:tc>
          <w:tcPr>
            <w:tcW w:w="2027" w:type="dxa"/>
            <w:tcBorders>
              <w:top w:val="nil"/>
              <w:left w:val="nil"/>
              <w:bottom w:val="single" w:sz="8" w:space="0" w:color="000000"/>
              <w:right w:val="single" w:sz="8" w:space="0" w:color="000000"/>
            </w:tcBorders>
            <w:shd w:val="clear" w:color="auto" w:fill="auto"/>
            <w:vAlign w:val="center"/>
          </w:tcPr>
          <w:p w14:paraId="3D7D16C8" w14:textId="32D609E2" w:rsidR="005A7247" w:rsidRPr="00D64F55" w:rsidRDefault="00411FD2" w:rsidP="00C51928">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string</w:t>
            </w:r>
          </w:p>
        </w:tc>
        <w:tc>
          <w:tcPr>
            <w:tcW w:w="2395" w:type="dxa"/>
            <w:tcBorders>
              <w:top w:val="nil"/>
              <w:left w:val="nil"/>
              <w:bottom w:val="single" w:sz="8" w:space="0" w:color="000000"/>
              <w:right w:val="single" w:sz="8" w:space="0" w:color="000000"/>
            </w:tcBorders>
            <w:shd w:val="clear" w:color="auto" w:fill="auto"/>
            <w:vAlign w:val="center"/>
          </w:tcPr>
          <w:p w14:paraId="02DFCF3A" w14:textId="77777777" w:rsidR="005A7247" w:rsidRPr="00D64F55" w:rsidRDefault="005A7247" w:rsidP="00C51928">
            <w:pPr>
              <w:spacing w:line="360" w:lineRule="auto"/>
              <w:rPr>
                <w:rFonts w:ascii="微软雅黑" w:eastAsia="微软雅黑" w:hAnsi="微软雅黑" w:cs="宋体"/>
                <w:color w:val="000000" w:themeColor="text1"/>
              </w:rPr>
            </w:pPr>
            <w:r w:rsidRPr="00D64F55">
              <w:rPr>
                <w:rFonts w:ascii="微软雅黑" w:eastAsia="微软雅黑" w:hAnsi="微软雅黑" w:cs="宋体" w:hint="eastAsia"/>
                <w:color w:val="000000" w:themeColor="text1"/>
              </w:rPr>
              <w:t>拒绝原因：01-用户申请信息不准确；02-渠道风控审核发现命中黑名单；03-渠道风控模型评估不过；04-用户取消贷款；05-其他</w:t>
            </w:r>
          </w:p>
        </w:tc>
      </w:tr>
    </w:tbl>
    <w:p w14:paraId="0B90FB74" w14:textId="77777777" w:rsidR="005A7247" w:rsidRPr="00D64F55" w:rsidRDefault="005A7247" w:rsidP="005A7247">
      <w:pPr>
        <w:rPr>
          <w:rFonts w:ascii="微软雅黑" w:eastAsia="微软雅黑" w:hAnsi="微软雅黑"/>
        </w:rPr>
      </w:pPr>
    </w:p>
    <w:p w14:paraId="540B49A3" w14:textId="77777777" w:rsidR="005A7247" w:rsidRPr="00D64F55" w:rsidRDefault="005A7247" w:rsidP="005A7247">
      <w:pPr>
        <w:spacing w:line="360" w:lineRule="auto"/>
        <w:rPr>
          <w:rFonts w:ascii="微软雅黑" w:eastAsia="微软雅黑" w:hAnsi="微软雅黑"/>
          <w:color w:val="000000" w:themeColor="text1"/>
        </w:rPr>
      </w:pPr>
      <w:r w:rsidRPr="00D64F55">
        <w:rPr>
          <w:rFonts w:ascii="微软雅黑" w:eastAsia="微软雅黑" w:hAnsi="微软雅黑"/>
          <w:color w:val="000000" w:themeColor="text1"/>
        </w:rPr>
        <w:t>返回参数</w:t>
      </w:r>
    </w:p>
    <w:tbl>
      <w:tblPr>
        <w:tblStyle w:val="12"/>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192"/>
      </w:tblGrid>
      <w:tr w:rsidR="005A7247" w:rsidRPr="00D64F55" w14:paraId="34FB436A" w14:textId="77777777" w:rsidTr="00C51928">
        <w:tc>
          <w:tcPr>
            <w:tcW w:w="2143" w:type="dxa"/>
          </w:tcPr>
          <w:p w14:paraId="5014CA68" w14:textId="77777777" w:rsidR="005A7247" w:rsidRPr="00D64F55" w:rsidRDefault="005A7247" w:rsidP="00C51928">
            <w:pPr>
              <w:pStyle w:val="a9"/>
              <w:spacing w:line="360" w:lineRule="auto"/>
              <w:ind w:firstLineChars="0" w:firstLine="0"/>
              <w:rPr>
                <w:rFonts w:ascii="微软雅黑" w:eastAsia="微软雅黑" w:hAnsi="微软雅黑"/>
                <w:color w:val="000000" w:themeColor="text1"/>
                <w:sz w:val="24"/>
                <w:szCs w:val="24"/>
              </w:rPr>
            </w:pPr>
            <w:r w:rsidRPr="00D64F55">
              <w:rPr>
                <w:rFonts w:ascii="微软雅黑" w:eastAsia="微软雅黑" w:hAnsi="微软雅黑"/>
                <w:color w:val="000000" w:themeColor="text1"/>
                <w:sz w:val="24"/>
                <w:szCs w:val="24"/>
              </w:rPr>
              <w:t>字段名</w:t>
            </w:r>
          </w:p>
        </w:tc>
        <w:tc>
          <w:tcPr>
            <w:tcW w:w="1882" w:type="dxa"/>
          </w:tcPr>
          <w:p w14:paraId="48A5C99A" w14:textId="77777777" w:rsidR="005A7247" w:rsidRPr="00D64F55" w:rsidRDefault="005A7247" w:rsidP="00C51928">
            <w:pPr>
              <w:pStyle w:val="a9"/>
              <w:spacing w:line="360" w:lineRule="auto"/>
              <w:ind w:firstLineChars="0" w:firstLine="0"/>
              <w:rPr>
                <w:rFonts w:ascii="微软雅黑" w:eastAsia="微软雅黑" w:hAnsi="微软雅黑"/>
                <w:color w:val="000000" w:themeColor="text1"/>
                <w:sz w:val="24"/>
                <w:szCs w:val="24"/>
              </w:rPr>
            </w:pPr>
            <w:r w:rsidRPr="00D64F55">
              <w:rPr>
                <w:rFonts w:ascii="微软雅黑" w:eastAsia="微软雅黑" w:hAnsi="微软雅黑" w:hint="eastAsia"/>
                <w:color w:val="000000" w:themeColor="text1"/>
                <w:sz w:val="24"/>
                <w:szCs w:val="24"/>
              </w:rPr>
              <w:t>类型及范围</w:t>
            </w:r>
          </w:p>
        </w:tc>
        <w:tc>
          <w:tcPr>
            <w:tcW w:w="4192" w:type="dxa"/>
          </w:tcPr>
          <w:p w14:paraId="1B340046" w14:textId="77777777" w:rsidR="005A7247" w:rsidRPr="00D64F55" w:rsidRDefault="005A7247" w:rsidP="00C51928">
            <w:pPr>
              <w:pStyle w:val="a9"/>
              <w:spacing w:line="360" w:lineRule="auto"/>
              <w:ind w:firstLineChars="0" w:firstLine="0"/>
              <w:rPr>
                <w:rFonts w:ascii="微软雅黑" w:eastAsia="微软雅黑" w:hAnsi="微软雅黑"/>
                <w:color w:val="000000" w:themeColor="text1"/>
                <w:sz w:val="24"/>
                <w:szCs w:val="24"/>
              </w:rPr>
            </w:pPr>
            <w:r w:rsidRPr="00D64F55">
              <w:rPr>
                <w:rFonts w:ascii="微软雅黑" w:eastAsia="微软雅黑" w:hAnsi="微软雅黑" w:hint="eastAsia"/>
                <w:color w:val="000000" w:themeColor="text1"/>
                <w:sz w:val="24"/>
                <w:szCs w:val="24"/>
              </w:rPr>
              <w:t>说明</w:t>
            </w:r>
          </w:p>
        </w:tc>
      </w:tr>
      <w:tr w:rsidR="005A7247" w:rsidRPr="00D64F55" w14:paraId="2844603F" w14:textId="77777777" w:rsidTr="00C51928">
        <w:tc>
          <w:tcPr>
            <w:tcW w:w="2143" w:type="dxa"/>
          </w:tcPr>
          <w:p w14:paraId="26560603" w14:textId="77777777" w:rsidR="005A7247" w:rsidRPr="00D64F55" w:rsidRDefault="005A7247" w:rsidP="00C51928">
            <w:pPr>
              <w:pStyle w:val="a9"/>
              <w:spacing w:line="360" w:lineRule="auto"/>
              <w:ind w:firstLineChars="0" w:firstLine="0"/>
              <w:rPr>
                <w:rFonts w:ascii="微软雅黑" w:eastAsia="微软雅黑" w:hAnsi="微软雅黑"/>
                <w:color w:val="000000" w:themeColor="text1"/>
                <w:sz w:val="24"/>
                <w:szCs w:val="24"/>
              </w:rPr>
            </w:pPr>
            <w:r w:rsidRPr="00D64F55">
              <w:rPr>
                <w:rFonts w:ascii="微软雅黑" w:eastAsia="微软雅黑" w:hAnsi="微软雅黑"/>
                <w:color w:val="000000" w:themeColor="text1"/>
                <w:sz w:val="24"/>
                <w:szCs w:val="24"/>
              </w:rPr>
              <w:lastRenderedPageBreak/>
              <w:t>result</w:t>
            </w:r>
          </w:p>
        </w:tc>
        <w:tc>
          <w:tcPr>
            <w:tcW w:w="1882" w:type="dxa"/>
          </w:tcPr>
          <w:p w14:paraId="4D316606" w14:textId="77777777" w:rsidR="005A7247" w:rsidRPr="00D64F55" w:rsidRDefault="005A7247" w:rsidP="00C51928">
            <w:pPr>
              <w:pStyle w:val="a9"/>
              <w:spacing w:line="360" w:lineRule="auto"/>
              <w:ind w:firstLineChars="0" w:firstLine="0"/>
              <w:rPr>
                <w:rFonts w:ascii="微软雅黑" w:eastAsia="微软雅黑" w:hAnsi="微软雅黑"/>
                <w:color w:val="000000" w:themeColor="text1"/>
                <w:sz w:val="24"/>
                <w:szCs w:val="24"/>
              </w:rPr>
            </w:pPr>
            <w:r w:rsidRPr="00D64F55">
              <w:rPr>
                <w:rFonts w:ascii="微软雅黑" w:eastAsia="微软雅黑" w:hAnsi="微软雅黑" w:hint="eastAsia"/>
                <w:color w:val="000000" w:themeColor="text1"/>
                <w:sz w:val="24"/>
                <w:szCs w:val="24"/>
              </w:rPr>
              <w:t>s</w:t>
            </w:r>
            <w:r w:rsidRPr="00D64F55">
              <w:rPr>
                <w:rFonts w:ascii="微软雅黑" w:eastAsia="微软雅黑" w:hAnsi="微软雅黑"/>
                <w:color w:val="000000" w:themeColor="text1"/>
                <w:sz w:val="24"/>
                <w:szCs w:val="24"/>
              </w:rPr>
              <w:t>tring</w:t>
            </w:r>
          </w:p>
        </w:tc>
        <w:tc>
          <w:tcPr>
            <w:tcW w:w="4192" w:type="dxa"/>
          </w:tcPr>
          <w:p w14:paraId="7B23D236" w14:textId="77777777" w:rsidR="005A7247" w:rsidRPr="00D64F55" w:rsidRDefault="005A7247" w:rsidP="00C51928">
            <w:pPr>
              <w:pStyle w:val="a9"/>
              <w:spacing w:line="360" w:lineRule="auto"/>
              <w:ind w:firstLineChars="0" w:firstLine="0"/>
              <w:rPr>
                <w:rFonts w:ascii="微软雅黑" w:eastAsia="微软雅黑" w:hAnsi="微软雅黑"/>
                <w:color w:val="000000" w:themeColor="text1"/>
                <w:sz w:val="24"/>
                <w:szCs w:val="24"/>
              </w:rPr>
            </w:pPr>
            <w:r w:rsidRPr="00D64F55">
              <w:rPr>
                <w:rFonts w:ascii="微软雅黑" w:eastAsia="微软雅黑" w:hAnsi="微软雅黑"/>
                <w:color w:val="000000" w:themeColor="text1"/>
                <w:sz w:val="24"/>
                <w:szCs w:val="24"/>
              </w:rPr>
              <w:t>返回</w:t>
            </w:r>
            <w:r w:rsidRPr="00D64F55">
              <w:rPr>
                <w:rFonts w:ascii="微软雅黑" w:eastAsia="微软雅黑" w:hAnsi="微软雅黑" w:cs="Damascus"/>
                <w:color w:val="000000" w:themeColor="text1"/>
                <w:sz w:val="24"/>
                <w:szCs w:val="24"/>
              </w:rPr>
              <w:t>结果</w:t>
            </w:r>
            <w:r w:rsidRPr="00D64F55">
              <w:rPr>
                <w:rFonts w:ascii="微软雅黑" w:eastAsia="微软雅黑" w:hAnsi="微软雅黑"/>
                <w:color w:val="000000" w:themeColor="text1"/>
                <w:sz w:val="24"/>
                <w:szCs w:val="24"/>
              </w:rPr>
              <w:t>：0-</w:t>
            </w:r>
            <w:r w:rsidRPr="00D64F55">
              <w:rPr>
                <w:rFonts w:ascii="微软雅黑" w:eastAsia="微软雅黑" w:hAnsi="微软雅黑" w:hint="eastAsia"/>
                <w:color w:val="000000" w:themeColor="text1"/>
                <w:sz w:val="24"/>
                <w:szCs w:val="24"/>
              </w:rPr>
              <w:t>接收成功，1-订单信息不正确；</w:t>
            </w:r>
            <w:r w:rsidRPr="00D64F55">
              <w:rPr>
                <w:rFonts w:ascii="微软雅黑" w:eastAsia="微软雅黑" w:hAnsi="微软雅黑"/>
                <w:color w:val="000000" w:themeColor="text1"/>
                <w:sz w:val="24"/>
                <w:szCs w:val="24"/>
              </w:rPr>
              <w:t>系统异常则返回系统错误码，错误码参见最后章节</w:t>
            </w:r>
          </w:p>
        </w:tc>
      </w:tr>
      <w:tr w:rsidR="00652CAE" w:rsidRPr="00D64F55" w14:paraId="6FD26D03" w14:textId="77777777" w:rsidTr="00C51928">
        <w:tc>
          <w:tcPr>
            <w:tcW w:w="2143" w:type="dxa"/>
          </w:tcPr>
          <w:p w14:paraId="310D0C4B" w14:textId="6465B9A1" w:rsidR="00652CAE" w:rsidRPr="00D64F55" w:rsidRDefault="00652CAE" w:rsidP="00C51928">
            <w:pPr>
              <w:pStyle w:val="a9"/>
              <w:spacing w:line="360" w:lineRule="auto"/>
              <w:ind w:firstLineChars="0" w:firstLine="0"/>
              <w:rPr>
                <w:rFonts w:ascii="微软雅黑" w:eastAsia="微软雅黑" w:hAnsi="微软雅黑"/>
                <w:color w:val="000000" w:themeColor="text1"/>
                <w:sz w:val="24"/>
                <w:szCs w:val="24"/>
              </w:rPr>
            </w:pPr>
            <w:r w:rsidRPr="00906448">
              <w:rPr>
                <w:rFonts w:ascii="微软雅黑" w:eastAsia="微软雅黑" w:hAnsi="微软雅黑"/>
                <w:color w:val="000000" w:themeColor="text1"/>
                <w:szCs w:val="21"/>
              </w:rPr>
              <w:t>description</w:t>
            </w:r>
          </w:p>
        </w:tc>
        <w:tc>
          <w:tcPr>
            <w:tcW w:w="1882" w:type="dxa"/>
          </w:tcPr>
          <w:p w14:paraId="5C9D6419" w14:textId="2D8F3DA4" w:rsidR="00652CAE" w:rsidRPr="00D64F55" w:rsidRDefault="00652CAE" w:rsidP="00C51928">
            <w:pPr>
              <w:pStyle w:val="a9"/>
              <w:spacing w:line="360" w:lineRule="auto"/>
              <w:ind w:firstLineChars="0" w:firstLine="0"/>
              <w:rPr>
                <w:rFonts w:ascii="微软雅黑" w:eastAsia="微软雅黑" w:hAnsi="微软雅黑"/>
                <w:color w:val="000000" w:themeColor="text1"/>
                <w:sz w:val="24"/>
                <w:szCs w:val="24"/>
              </w:rPr>
            </w:pPr>
            <w:r w:rsidRPr="00906448">
              <w:rPr>
                <w:rFonts w:ascii="微软雅黑" w:eastAsia="微软雅黑" w:hAnsi="微软雅黑"/>
                <w:color w:val="000000" w:themeColor="text1"/>
                <w:szCs w:val="21"/>
              </w:rPr>
              <w:t>string</w:t>
            </w:r>
          </w:p>
        </w:tc>
        <w:tc>
          <w:tcPr>
            <w:tcW w:w="4192" w:type="dxa"/>
          </w:tcPr>
          <w:p w14:paraId="1D15FE88" w14:textId="6B3C827C" w:rsidR="00652CAE" w:rsidRPr="00D64F55" w:rsidRDefault="00652CAE" w:rsidP="00C51928">
            <w:pPr>
              <w:pStyle w:val="a9"/>
              <w:spacing w:line="360" w:lineRule="auto"/>
              <w:ind w:firstLineChars="0" w:firstLine="0"/>
              <w:rPr>
                <w:rFonts w:ascii="微软雅黑" w:eastAsia="微软雅黑" w:hAnsi="微软雅黑"/>
                <w:color w:val="000000" w:themeColor="text1"/>
                <w:sz w:val="24"/>
                <w:szCs w:val="24"/>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13299D49" w14:textId="77777777" w:rsidR="005A7247" w:rsidRPr="00906448" w:rsidRDefault="005A7247" w:rsidP="008C0B1E">
      <w:pPr>
        <w:rPr>
          <w:rFonts w:ascii="微软雅黑" w:eastAsia="微软雅黑" w:hAnsi="微软雅黑"/>
          <w:color w:val="000000" w:themeColor="text1"/>
        </w:rPr>
      </w:pPr>
    </w:p>
    <w:p w14:paraId="46CFE39F" w14:textId="57C8DAB1" w:rsidR="00E11CB8" w:rsidRPr="00906448" w:rsidRDefault="00074130" w:rsidP="00265491">
      <w:pPr>
        <w:pStyle w:val="1"/>
        <w:numPr>
          <w:ilvl w:val="1"/>
          <w:numId w:val="2"/>
        </w:numPr>
        <w:spacing w:line="360" w:lineRule="auto"/>
        <w:rPr>
          <w:rFonts w:ascii="微软雅黑" w:eastAsia="微软雅黑" w:hAnsi="微软雅黑"/>
          <w:color w:val="000000" w:themeColor="text1"/>
        </w:rPr>
      </w:pPr>
      <w:bookmarkStart w:id="40" w:name="_Toc496633950"/>
      <w:bookmarkStart w:id="41" w:name="_Toc496637092"/>
      <w:bookmarkStart w:id="42" w:name="_Toc496633951"/>
      <w:bookmarkStart w:id="43" w:name="_Toc496637093"/>
      <w:bookmarkStart w:id="44" w:name="_Toc496633952"/>
      <w:bookmarkStart w:id="45" w:name="_Toc496637094"/>
      <w:bookmarkStart w:id="46" w:name="_Toc496633953"/>
      <w:bookmarkStart w:id="47" w:name="_Toc496637095"/>
      <w:bookmarkStart w:id="48" w:name="_Toc496633954"/>
      <w:bookmarkStart w:id="49" w:name="_Toc496637096"/>
      <w:bookmarkStart w:id="50" w:name="_Toc496637097"/>
      <w:bookmarkEnd w:id="40"/>
      <w:bookmarkEnd w:id="41"/>
      <w:bookmarkEnd w:id="42"/>
      <w:bookmarkEnd w:id="43"/>
      <w:bookmarkEnd w:id="44"/>
      <w:bookmarkEnd w:id="45"/>
      <w:bookmarkEnd w:id="46"/>
      <w:bookmarkEnd w:id="47"/>
      <w:bookmarkEnd w:id="48"/>
      <w:bookmarkEnd w:id="49"/>
      <w:r w:rsidRPr="00906448">
        <w:rPr>
          <w:rFonts w:ascii="微软雅黑" w:eastAsia="微软雅黑" w:hAnsi="微软雅黑"/>
          <w:color w:val="000000" w:themeColor="text1"/>
        </w:rPr>
        <w:t>放款申请</w:t>
      </w:r>
      <w:r w:rsidR="00314BA4" w:rsidRPr="00906448">
        <w:rPr>
          <w:rFonts w:ascii="微软雅黑" w:eastAsia="微软雅黑" w:hAnsi="微软雅黑" w:hint="eastAsia"/>
          <w:color w:val="000000" w:themeColor="text1"/>
        </w:rPr>
        <w:t>(</w:t>
      </w:r>
      <w:r w:rsidR="00DC43BC" w:rsidRPr="00906448">
        <w:rPr>
          <w:rFonts w:ascii="微软雅黑" w:eastAsia="微软雅黑" w:hAnsi="微软雅黑"/>
          <w:color w:val="000000" w:themeColor="text1"/>
        </w:rPr>
        <w:t>IFA3</w:t>
      </w:r>
      <w:r w:rsidR="00314BA4" w:rsidRPr="00906448">
        <w:rPr>
          <w:rFonts w:ascii="微软雅黑" w:eastAsia="微软雅黑" w:hAnsi="微软雅黑" w:hint="eastAsia"/>
          <w:color w:val="000000" w:themeColor="text1"/>
        </w:rPr>
        <w:t>)</w:t>
      </w:r>
      <w:bookmarkEnd w:id="50"/>
    </w:p>
    <w:p w14:paraId="3B5E9167" w14:textId="41F39101" w:rsidR="009E3494" w:rsidRPr="00906448" w:rsidRDefault="00910CBB" w:rsidP="00057244">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w:t>
      </w:r>
      <w:r w:rsidR="00057244" w:rsidRPr="00906448">
        <w:rPr>
          <w:rFonts w:ascii="微软雅黑" w:eastAsia="微软雅黑" w:hAnsi="微软雅黑" w:cs="Times New Roman"/>
          <w:color w:val="000000" w:themeColor="text1"/>
          <w:kern w:val="2"/>
          <w:sz w:val="21"/>
          <w:szCs w:val="21"/>
        </w:rPr>
        <w:t>口为渠道提供个人用户放款申请请求，渠道可通过本接口发起对</w:t>
      </w:r>
      <w:r w:rsidRPr="00906448">
        <w:rPr>
          <w:rFonts w:ascii="微软雅黑" w:eastAsia="微软雅黑" w:hAnsi="微软雅黑" w:cs="Times New Roman"/>
          <w:color w:val="000000" w:themeColor="text1"/>
          <w:kern w:val="2"/>
          <w:sz w:val="21"/>
          <w:szCs w:val="21"/>
        </w:rPr>
        <w:t>用户的</w:t>
      </w:r>
    </w:p>
    <w:p w14:paraId="228B29B9" w14:textId="43696D52" w:rsidR="00910CBB" w:rsidRPr="00906448" w:rsidRDefault="00910CBB" w:rsidP="009E3494">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放款申请</w:t>
      </w:r>
    </w:p>
    <w:p w14:paraId="7A440DF1" w14:textId="4FCC6876" w:rsidR="00910CBB" w:rsidRPr="00906448" w:rsidRDefault="00910CBB" w:rsidP="00910CBB">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1FD7D5B5" w14:textId="584257B8" w:rsidR="00910CBB" w:rsidRPr="00906448" w:rsidRDefault="00910CBB" w:rsidP="00550E43">
      <w:pPr>
        <w:pStyle w:val="HTML"/>
        <w:numPr>
          <w:ilvl w:val="0"/>
          <w:numId w:val="6"/>
        </w:numPr>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渠道方通过自身的业务入口收集用户基本信息以及业务信息发起放款申请</w:t>
      </w:r>
      <w:r w:rsidR="00AC1493" w:rsidRPr="00906448">
        <w:rPr>
          <w:rFonts w:ascii="微软雅黑" w:eastAsia="微软雅黑" w:hAnsi="微软雅黑" w:cs="Times New Roman"/>
          <w:color w:val="000000" w:themeColor="text1"/>
          <w:kern w:val="2"/>
          <w:sz w:val="21"/>
          <w:szCs w:val="21"/>
        </w:rPr>
        <w:t>，北京银行通过自身数据模型评估后</w:t>
      </w:r>
      <w:r w:rsidR="00AC1493" w:rsidRPr="00906448">
        <w:rPr>
          <w:rFonts w:ascii="微软雅黑" w:eastAsia="微软雅黑" w:hAnsi="微软雅黑" w:cs="Times New Roman" w:hint="eastAsia"/>
          <w:color w:val="000000" w:themeColor="text1"/>
          <w:kern w:val="2"/>
          <w:sz w:val="21"/>
          <w:szCs w:val="21"/>
        </w:rPr>
        <w:t>进入人工审批环节</w:t>
      </w:r>
    </w:p>
    <w:p w14:paraId="362E3DAC" w14:textId="054F0715" w:rsidR="00910CBB" w:rsidRPr="00906448" w:rsidRDefault="00910CBB" w:rsidP="00910CBB">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2.渠道放款申请时间在15：00前视为当日，超过15：00</w:t>
      </w:r>
      <w:r w:rsidR="00A13BFA" w:rsidRPr="00906448">
        <w:rPr>
          <w:rFonts w:ascii="微软雅黑" w:eastAsia="微软雅黑" w:hAnsi="微软雅黑" w:cs="Times New Roman" w:hint="eastAsia"/>
          <w:color w:val="000000" w:themeColor="text1"/>
          <w:kern w:val="2"/>
          <w:sz w:val="21"/>
          <w:szCs w:val="21"/>
        </w:rPr>
        <w:t>不接收申请；</w:t>
      </w:r>
    </w:p>
    <w:p w14:paraId="2700BCD0" w14:textId="77777777" w:rsidR="00910CBB" w:rsidRPr="00906448" w:rsidRDefault="00910CBB" w:rsidP="00910CB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3.渠道提交的放款申请的个人信息与风控审核接口（IFA2）的上报的个人信息（相同部分）需要保持一致，否则会造成放款申请失败</w:t>
      </w:r>
    </w:p>
    <w:p w14:paraId="6E12D24C" w14:textId="2EA0A064" w:rsidR="00910CBB" w:rsidRPr="00906448" w:rsidRDefault="00910CBB" w:rsidP="00910CBB">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接口调用过程说明：</w:t>
      </w:r>
    </w:p>
    <w:p w14:paraId="631AB05C" w14:textId="77777777" w:rsidR="00910CBB" w:rsidRPr="00906448" w:rsidRDefault="00910CBB" w:rsidP="00910CB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1.渠道方收集用户信息，包括用户个人信息以及基于场景的业务信息，不同的业务场景在本接口中以businessType区分，通过businessObject来描述业务场景信息</w:t>
      </w:r>
    </w:p>
    <w:p w14:paraId="11EC91EA" w14:textId="77777777" w:rsidR="00910CBB" w:rsidRPr="00906448" w:rsidRDefault="00910CBB" w:rsidP="00910CB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2.北京银行收到渠道方发起的放款申请请求后，调用自身的风控以及数据模型进行用户放款申请评估</w:t>
      </w:r>
    </w:p>
    <w:p w14:paraId="3BA68557" w14:textId="4637E0D7" w:rsidR="00910CBB" w:rsidRPr="00906448" w:rsidRDefault="00910CBB" w:rsidP="00E0466F">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 xml:space="preserve">        3.</w:t>
      </w:r>
      <w:r w:rsidR="00AC1493" w:rsidRPr="00906448">
        <w:rPr>
          <w:rFonts w:ascii="微软雅黑" w:eastAsia="微软雅黑" w:hAnsi="微软雅黑" w:cs="Times New Roman" w:hint="eastAsia"/>
          <w:color w:val="000000" w:themeColor="text1"/>
          <w:kern w:val="2"/>
          <w:sz w:val="21"/>
          <w:szCs w:val="21"/>
        </w:rPr>
        <w:t>放款申请评估完成后，进入人工放款审批环节</w:t>
      </w:r>
    </w:p>
    <w:p w14:paraId="7E563172" w14:textId="013FB8B2" w:rsidR="00910CBB" w:rsidRPr="00906448" w:rsidRDefault="00910CBB" w:rsidP="00910CB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w:t>
      </w:r>
      <w:r w:rsidR="00AC1493" w:rsidRPr="00906448">
        <w:rPr>
          <w:rFonts w:ascii="微软雅黑" w:eastAsia="微软雅黑" w:hAnsi="微软雅黑" w:cs="Times New Roman" w:hint="eastAsia"/>
          <w:color w:val="000000" w:themeColor="text1"/>
          <w:kern w:val="2"/>
          <w:sz w:val="21"/>
          <w:szCs w:val="21"/>
        </w:rPr>
        <w:t>对于人工审批通过的用户，</w:t>
      </w:r>
      <w:r w:rsidRPr="00906448">
        <w:rPr>
          <w:rFonts w:ascii="微软雅黑" w:eastAsia="微软雅黑" w:hAnsi="微软雅黑" w:cs="Times New Roman"/>
          <w:color w:val="000000" w:themeColor="text1"/>
          <w:kern w:val="2"/>
          <w:sz w:val="21"/>
          <w:szCs w:val="21"/>
        </w:rPr>
        <w:t>北京银行会在日间进行放款申请跑批，并在T+1日调用每日放款结果下发接口（IFA3-1）返回结果</w:t>
      </w:r>
    </w:p>
    <w:p w14:paraId="4755C4F9" w14:textId="4BB3D042" w:rsidR="00355540" w:rsidRPr="00906448" w:rsidRDefault="00910CBB" w:rsidP="00910CBB">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rPr>
        <w:t xml:space="preserve"> </w:t>
      </w:r>
      <w:r w:rsidR="00355540" w:rsidRPr="00906448">
        <w:rPr>
          <w:rFonts w:ascii="微软雅黑" w:eastAsia="微软雅黑" w:hAnsi="微软雅黑"/>
          <w:color w:val="000000" w:themeColor="text1"/>
        </w:rPr>
        <w:t>URL: /loanApply</w:t>
      </w:r>
    </w:p>
    <w:p w14:paraId="505DC41E" w14:textId="40726A82" w:rsidR="00B21CEF" w:rsidRPr="00906448" w:rsidRDefault="00B21CEF"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请求方：渠道</w:t>
      </w:r>
    </w:p>
    <w:p w14:paraId="3839A205" w14:textId="290936A0" w:rsidR="00B21CEF" w:rsidRPr="00906448" w:rsidRDefault="00B21CEF"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接收方：</w:t>
      </w:r>
      <w:r w:rsidR="000541DC" w:rsidRPr="00906448">
        <w:rPr>
          <w:rFonts w:ascii="微软雅黑" w:eastAsia="微软雅黑" w:hAnsi="微软雅黑"/>
          <w:color w:val="000000" w:themeColor="text1"/>
          <w:szCs w:val="21"/>
        </w:rPr>
        <w:t>北京银行风控平台</w:t>
      </w:r>
    </w:p>
    <w:p w14:paraId="16095B9B" w14:textId="3D4E89A3" w:rsidR="00B21CEF" w:rsidRPr="00906448" w:rsidRDefault="00B21CEF"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逻辑依赖：</w:t>
      </w:r>
      <w:r w:rsidR="00E9783A" w:rsidRPr="00906448">
        <w:rPr>
          <w:rFonts w:ascii="微软雅黑" w:eastAsia="微软雅黑" w:hAnsi="微软雅黑"/>
          <w:color w:val="000000" w:themeColor="text1"/>
          <w:szCs w:val="21"/>
        </w:rPr>
        <w:t>IFA2</w:t>
      </w:r>
      <w:r w:rsidRPr="00906448">
        <w:rPr>
          <w:rFonts w:ascii="微软雅黑" w:eastAsia="微软雅黑" w:hAnsi="微软雅黑"/>
          <w:color w:val="000000" w:themeColor="text1"/>
          <w:szCs w:val="21"/>
        </w:rPr>
        <w:t>返回成功</w:t>
      </w:r>
    </w:p>
    <w:p w14:paraId="000C0F39" w14:textId="77777777" w:rsidR="00B21CEF" w:rsidRPr="00906448" w:rsidRDefault="00B21CEF"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1EA7148B" w14:textId="6EE26134" w:rsidR="00B21CEF" w:rsidRPr="00906448" w:rsidRDefault="00B21CEF"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236AA097" w14:textId="130E239A" w:rsidR="00074130" w:rsidRPr="00906448" w:rsidRDefault="00074130"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请求参数</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通用请求参数</w:t>
      </w:r>
    </w:p>
    <w:tbl>
      <w:tblPr>
        <w:tblW w:w="8319" w:type="dxa"/>
        <w:tblInd w:w="118" w:type="dxa"/>
        <w:tblLook w:val="04A0" w:firstRow="1" w:lastRow="0" w:firstColumn="1" w:lastColumn="0" w:noHBand="0" w:noVBand="1"/>
      </w:tblPr>
      <w:tblGrid>
        <w:gridCol w:w="2415"/>
        <w:gridCol w:w="1109"/>
        <w:gridCol w:w="1509"/>
        <w:gridCol w:w="3286"/>
      </w:tblGrid>
      <w:tr w:rsidR="00B54D05" w:rsidRPr="00906448" w14:paraId="64F98017" w14:textId="77777777" w:rsidTr="00646AA3">
        <w:trPr>
          <w:trHeight w:val="302"/>
        </w:trPr>
        <w:tc>
          <w:tcPr>
            <w:tcW w:w="214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70309B7"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195" w:type="dxa"/>
            <w:tcBorders>
              <w:top w:val="single" w:sz="8" w:space="0" w:color="000000"/>
              <w:left w:val="nil"/>
              <w:bottom w:val="single" w:sz="8" w:space="0" w:color="000000"/>
              <w:right w:val="single" w:sz="8" w:space="0" w:color="000000"/>
            </w:tcBorders>
            <w:shd w:val="clear" w:color="auto" w:fill="auto"/>
            <w:vAlign w:val="center"/>
            <w:hideMark/>
          </w:tcPr>
          <w:p w14:paraId="1A987811"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561" w:type="dxa"/>
            <w:tcBorders>
              <w:top w:val="single" w:sz="8" w:space="0" w:color="000000"/>
              <w:left w:val="nil"/>
              <w:bottom w:val="single" w:sz="8" w:space="0" w:color="000000"/>
              <w:right w:val="single" w:sz="8" w:space="0" w:color="000000"/>
            </w:tcBorders>
            <w:shd w:val="clear" w:color="auto" w:fill="auto"/>
            <w:vAlign w:val="center"/>
            <w:hideMark/>
          </w:tcPr>
          <w:p w14:paraId="6642DBB2"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423" w:type="dxa"/>
            <w:tcBorders>
              <w:top w:val="single" w:sz="8" w:space="0" w:color="000000"/>
              <w:left w:val="nil"/>
              <w:bottom w:val="single" w:sz="8" w:space="0" w:color="000000"/>
              <w:right w:val="single" w:sz="8" w:space="0" w:color="000000"/>
            </w:tcBorders>
            <w:shd w:val="clear" w:color="auto" w:fill="auto"/>
            <w:vAlign w:val="center"/>
            <w:hideMark/>
          </w:tcPr>
          <w:p w14:paraId="2DF32C5C"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45C6E0F4" w14:textId="77777777" w:rsidTr="00646AA3">
        <w:trPr>
          <w:trHeight w:val="732"/>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52B3D4CF"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accessToken</w:t>
            </w:r>
          </w:p>
        </w:tc>
        <w:tc>
          <w:tcPr>
            <w:tcW w:w="1195" w:type="dxa"/>
            <w:tcBorders>
              <w:top w:val="nil"/>
              <w:left w:val="nil"/>
              <w:bottom w:val="single" w:sz="8" w:space="0" w:color="000000"/>
              <w:right w:val="single" w:sz="8" w:space="0" w:color="000000"/>
            </w:tcBorders>
            <w:shd w:val="clear" w:color="auto" w:fill="auto"/>
            <w:vAlign w:val="center"/>
            <w:hideMark/>
          </w:tcPr>
          <w:p w14:paraId="57F7FCF6"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5FB05B8E"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0BB54FE6"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访问令牌，登录成功后获取得到</w:t>
            </w:r>
          </w:p>
        </w:tc>
      </w:tr>
      <w:tr w:rsidR="00B54D05" w:rsidRPr="00906448" w14:paraId="7A8993E9"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79B0C588" w14:textId="0CF8843E" w:rsidR="00074130" w:rsidRPr="00906448" w:rsidRDefault="00C65B9A"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timestamp</w:t>
            </w:r>
          </w:p>
        </w:tc>
        <w:tc>
          <w:tcPr>
            <w:tcW w:w="1195" w:type="dxa"/>
            <w:tcBorders>
              <w:top w:val="nil"/>
              <w:left w:val="nil"/>
              <w:bottom w:val="single" w:sz="8" w:space="0" w:color="000000"/>
              <w:right w:val="single" w:sz="8" w:space="0" w:color="000000"/>
            </w:tcBorders>
            <w:shd w:val="clear" w:color="auto" w:fill="auto"/>
            <w:vAlign w:val="center"/>
            <w:hideMark/>
          </w:tcPr>
          <w:p w14:paraId="0D96EAE5"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71BE09A9"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22859A9F" w14:textId="3276AD25"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时间戳，格式为</w:t>
            </w:r>
            <w:r w:rsidR="000E6933" w:rsidRPr="00906448">
              <w:rPr>
                <w:rFonts w:ascii="微软雅黑" w:eastAsia="微软雅黑" w:hAnsi="微软雅黑"/>
                <w:color w:val="000000" w:themeColor="text1"/>
                <w:kern w:val="2"/>
                <w:sz w:val="21"/>
                <w:szCs w:val="21"/>
              </w:rPr>
              <w:t>yyyyMMddHHmmss</w:t>
            </w:r>
          </w:p>
        </w:tc>
      </w:tr>
      <w:tr w:rsidR="00B54D05" w:rsidRPr="00906448" w14:paraId="5CEDA993" w14:textId="77777777" w:rsidTr="00646AA3">
        <w:trPr>
          <w:trHeight w:val="302"/>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0AFC3CCC"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orderNo</w:t>
            </w:r>
          </w:p>
        </w:tc>
        <w:tc>
          <w:tcPr>
            <w:tcW w:w="1195" w:type="dxa"/>
            <w:tcBorders>
              <w:top w:val="nil"/>
              <w:left w:val="nil"/>
              <w:bottom w:val="single" w:sz="8" w:space="0" w:color="000000"/>
              <w:right w:val="single" w:sz="8" w:space="0" w:color="000000"/>
            </w:tcBorders>
            <w:shd w:val="clear" w:color="auto" w:fill="auto"/>
            <w:vAlign w:val="center"/>
            <w:hideMark/>
          </w:tcPr>
          <w:p w14:paraId="09B507FF"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010089B9" w14:textId="77777777" w:rsidR="00074130" w:rsidRPr="00906448" w:rsidRDefault="0007413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0CB027A5" w14:textId="2E249C3B"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订单号</w:t>
            </w:r>
            <w:r w:rsidR="000A38D7" w:rsidRPr="00906448">
              <w:rPr>
                <w:rFonts w:ascii="微软雅黑" w:eastAsia="微软雅黑" w:hAnsi="微软雅黑" w:cs="宋体" w:hint="eastAsia"/>
                <w:color w:val="000000" w:themeColor="text1"/>
                <w:szCs w:val="21"/>
              </w:rPr>
              <w:t>（位数不能超过128位）</w:t>
            </w:r>
          </w:p>
        </w:tc>
      </w:tr>
      <w:tr w:rsidR="00B54D05" w:rsidRPr="00906448" w14:paraId="68804F17" w14:textId="77777777" w:rsidTr="00646AA3">
        <w:trPr>
          <w:trHeight w:val="302"/>
        </w:trPr>
        <w:tc>
          <w:tcPr>
            <w:tcW w:w="2140" w:type="dxa"/>
            <w:tcBorders>
              <w:top w:val="nil"/>
              <w:left w:val="single" w:sz="8" w:space="0" w:color="000000"/>
              <w:bottom w:val="single" w:sz="8" w:space="0" w:color="000000"/>
              <w:right w:val="single" w:sz="8" w:space="0" w:color="000000"/>
            </w:tcBorders>
            <w:shd w:val="clear" w:color="auto" w:fill="auto"/>
            <w:vAlign w:val="center"/>
          </w:tcPr>
          <w:p w14:paraId="28B0E729" w14:textId="31BD2A93" w:rsidR="00C22C70" w:rsidRPr="00906448" w:rsidRDefault="00C22C7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creditNo</w:t>
            </w:r>
          </w:p>
        </w:tc>
        <w:tc>
          <w:tcPr>
            <w:tcW w:w="1195" w:type="dxa"/>
            <w:tcBorders>
              <w:top w:val="nil"/>
              <w:left w:val="nil"/>
              <w:bottom w:val="single" w:sz="8" w:space="0" w:color="000000"/>
              <w:right w:val="single" w:sz="8" w:space="0" w:color="000000"/>
            </w:tcBorders>
            <w:shd w:val="clear" w:color="auto" w:fill="auto"/>
          </w:tcPr>
          <w:p w14:paraId="25A0E4DD" w14:textId="41171A8D" w:rsidR="00C22C70" w:rsidRPr="00906448" w:rsidRDefault="00C22C7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tcPr>
          <w:p w14:paraId="2878CB60" w14:textId="2E626233" w:rsidR="00C22C70" w:rsidRPr="00906448" w:rsidRDefault="00C22C7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tcPr>
          <w:p w14:paraId="3D1EFA97" w14:textId="18F591D2" w:rsidR="00C22C70" w:rsidRPr="00906448" w:rsidRDefault="00C22C7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r w:rsidR="00FB1E87">
              <w:rPr>
                <w:rFonts w:ascii="微软雅黑" w:eastAsia="微软雅黑" w:hAnsi="微软雅黑" w:hint="eastAsia"/>
                <w:color w:val="000000" w:themeColor="text1"/>
                <w:szCs w:val="21"/>
              </w:rPr>
              <w:t>授信不通过，授信编号为0</w:t>
            </w:r>
          </w:p>
        </w:tc>
      </w:tr>
      <w:tr w:rsidR="00B54D05" w:rsidRPr="00906448" w14:paraId="238BC8E2" w14:textId="77777777" w:rsidTr="00646AA3">
        <w:trPr>
          <w:trHeight w:val="302"/>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248F606E"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channelId</w:t>
            </w:r>
          </w:p>
        </w:tc>
        <w:tc>
          <w:tcPr>
            <w:tcW w:w="1195" w:type="dxa"/>
            <w:tcBorders>
              <w:top w:val="nil"/>
              <w:left w:val="nil"/>
              <w:bottom w:val="single" w:sz="8" w:space="0" w:color="000000"/>
              <w:right w:val="single" w:sz="8" w:space="0" w:color="000000"/>
            </w:tcBorders>
            <w:shd w:val="clear" w:color="auto" w:fill="auto"/>
            <w:vAlign w:val="center"/>
            <w:hideMark/>
          </w:tcPr>
          <w:p w14:paraId="2B732D09"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7C937A46"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40C6BEA0" w14:textId="681B419D" w:rsidR="00231040" w:rsidRPr="00906448" w:rsidRDefault="0023104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渠道</w:t>
            </w:r>
            <w:r w:rsidRPr="00906448">
              <w:rPr>
                <w:rFonts w:ascii="微软雅黑" w:eastAsia="微软雅黑" w:hAnsi="微软雅黑"/>
                <w:color w:val="000000" w:themeColor="text1"/>
                <w:szCs w:val="21"/>
              </w:rPr>
              <w:t>id</w:t>
            </w:r>
            <w:r w:rsidR="0000329E" w:rsidRPr="00906448">
              <w:rPr>
                <w:rFonts w:ascii="微软雅黑" w:eastAsia="微软雅黑" w:hAnsi="微软雅黑" w:hint="eastAsia"/>
                <w:color w:val="000000" w:themeColor="text1"/>
                <w:szCs w:val="21"/>
              </w:rPr>
              <w:t>（渠道</w:t>
            </w:r>
            <w:r w:rsidR="0000329E" w:rsidRPr="00906448">
              <w:rPr>
                <w:rFonts w:ascii="微软雅黑" w:eastAsia="微软雅黑" w:hAnsi="微软雅黑"/>
                <w:color w:val="000000" w:themeColor="text1"/>
                <w:szCs w:val="21"/>
              </w:rPr>
              <w:t>ID</w:t>
            </w:r>
            <w:r w:rsidR="0000329E" w:rsidRPr="00906448">
              <w:rPr>
                <w:rFonts w:ascii="微软雅黑" w:eastAsia="微软雅黑" w:hAnsi="微软雅黑" w:hint="eastAsia"/>
                <w:color w:val="000000" w:themeColor="text1"/>
                <w:szCs w:val="21"/>
              </w:rPr>
              <w:t>由</w:t>
            </w:r>
            <w:r w:rsidR="0000329E" w:rsidRPr="00906448">
              <w:rPr>
                <w:rFonts w:ascii="微软雅黑" w:eastAsia="微软雅黑" w:hAnsi="微软雅黑"/>
                <w:color w:val="000000" w:themeColor="text1"/>
                <w:szCs w:val="21"/>
              </w:rPr>
              <w:t>北京银行上海分行统一分配</w:t>
            </w:r>
            <w:r w:rsidR="0000329E" w:rsidRPr="00906448">
              <w:rPr>
                <w:rFonts w:ascii="微软雅黑" w:eastAsia="微软雅黑" w:hAnsi="微软雅黑" w:hint="eastAsia"/>
                <w:color w:val="000000" w:themeColor="text1"/>
                <w:szCs w:val="21"/>
              </w:rPr>
              <w:t>）</w:t>
            </w:r>
          </w:p>
        </w:tc>
      </w:tr>
      <w:tr w:rsidR="00B54D05" w:rsidRPr="00906448" w14:paraId="5BB48C01" w14:textId="77777777" w:rsidTr="00646AA3">
        <w:trPr>
          <w:trHeight w:val="302"/>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44A647E3" w14:textId="6C0D2CC6" w:rsidR="00231040" w:rsidRPr="00906448" w:rsidRDefault="003C5D2F"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dealerName</w:t>
            </w:r>
          </w:p>
        </w:tc>
        <w:tc>
          <w:tcPr>
            <w:tcW w:w="1195" w:type="dxa"/>
            <w:tcBorders>
              <w:top w:val="nil"/>
              <w:left w:val="nil"/>
              <w:bottom w:val="single" w:sz="8" w:space="0" w:color="000000"/>
              <w:right w:val="single" w:sz="8" w:space="0" w:color="000000"/>
            </w:tcBorders>
            <w:shd w:val="clear" w:color="auto" w:fill="auto"/>
            <w:vAlign w:val="center"/>
            <w:hideMark/>
          </w:tcPr>
          <w:p w14:paraId="3A20BBBD" w14:textId="67F856DE" w:rsidR="00231040" w:rsidRPr="00906448" w:rsidRDefault="00921CE6"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561" w:type="dxa"/>
            <w:tcBorders>
              <w:top w:val="nil"/>
              <w:left w:val="nil"/>
              <w:bottom w:val="single" w:sz="8" w:space="0" w:color="000000"/>
              <w:right w:val="single" w:sz="8" w:space="0" w:color="000000"/>
            </w:tcBorders>
            <w:shd w:val="clear" w:color="auto" w:fill="auto"/>
            <w:vAlign w:val="center"/>
            <w:hideMark/>
          </w:tcPr>
          <w:p w14:paraId="14CF0732"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6553D238" w14:textId="48A1750B" w:rsidR="00231040" w:rsidRPr="00906448" w:rsidRDefault="0023104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经销商</w:t>
            </w:r>
            <w:r w:rsidR="003C5D2F" w:rsidRPr="00906448">
              <w:rPr>
                <w:rFonts w:ascii="微软雅黑" w:eastAsia="微软雅黑" w:hAnsi="微软雅黑"/>
                <w:color w:val="000000" w:themeColor="text1"/>
                <w:szCs w:val="21"/>
              </w:rPr>
              <w:t>名称</w:t>
            </w:r>
          </w:p>
        </w:tc>
      </w:tr>
      <w:tr w:rsidR="00B54D05" w:rsidRPr="00906448" w14:paraId="42D1E0BF" w14:textId="77777777" w:rsidTr="00646AA3">
        <w:trPr>
          <w:trHeight w:val="493"/>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386BDE27"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idNo</w:t>
            </w:r>
          </w:p>
        </w:tc>
        <w:tc>
          <w:tcPr>
            <w:tcW w:w="1195" w:type="dxa"/>
            <w:tcBorders>
              <w:top w:val="nil"/>
              <w:left w:val="nil"/>
              <w:bottom w:val="single" w:sz="8" w:space="0" w:color="000000"/>
              <w:right w:val="single" w:sz="8" w:space="0" w:color="000000"/>
            </w:tcBorders>
            <w:shd w:val="clear" w:color="auto" w:fill="auto"/>
            <w:vAlign w:val="center"/>
            <w:hideMark/>
          </w:tcPr>
          <w:p w14:paraId="1D364534"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460996DC"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78ED4DE2" w14:textId="2B7A7170" w:rsidR="00231040" w:rsidRPr="00906448" w:rsidRDefault="00231040" w:rsidP="000A38D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申请人身份证号</w:t>
            </w:r>
            <w:r w:rsidR="00074DC9" w:rsidRPr="00906448">
              <w:rPr>
                <w:rFonts w:ascii="微软雅黑" w:eastAsia="微软雅黑" w:hAnsi="微软雅黑" w:cs="宋体" w:hint="eastAsia"/>
                <w:color w:val="000000" w:themeColor="text1"/>
                <w:szCs w:val="21"/>
              </w:rPr>
              <w:t>（位数：1</w:t>
            </w:r>
            <w:r w:rsidR="00074DC9" w:rsidRPr="00906448">
              <w:rPr>
                <w:rFonts w:ascii="微软雅黑" w:eastAsia="微软雅黑" w:hAnsi="微软雅黑" w:cs="宋体"/>
                <w:color w:val="000000" w:themeColor="text1"/>
                <w:szCs w:val="21"/>
              </w:rPr>
              <w:t>8位</w:t>
            </w:r>
            <w:r w:rsidR="00074DC9" w:rsidRPr="00906448">
              <w:rPr>
                <w:rFonts w:ascii="微软雅黑" w:eastAsia="微软雅黑" w:hAnsi="微软雅黑" w:cs="宋体" w:hint="eastAsia"/>
                <w:color w:val="000000" w:themeColor="text1"/>
                <w:szCs w:val="21"/>
              </w:rPr>
              <w:t>）</w:t>
            </w:r>
          </w:p>
        </w:tc>
      </w:tr>
      <w:tr w:rsidR="00B54D05" w:rsidRPr="00906448" w14:paraId="21B755CC" w14:textId="77777777" w:rsidTr="00646AA3">
        <w:trPr>
          <w:trHeight w:val="302"/>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08A7CCCB" w14:textId="1AA479F7" w:rsidR="00231040" w:rsidRPr="00906448" w:rsidRDefault="00C65B9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n</w:t>
            </w:r>
            <w:r w:rsidR="00231040" w:rsidRPr="00906448">
              <w:rPr>
                <w:rFonts w:ascii="微软雅黑" w:eastAsia="微软雅黑" w:hAnsi="微软雅黑"/>
                <w:color w:val="000000" w:themeColor="text1"/>
                <w:szCs w:val="21"/>
              </w:rPr>
              <w:t>ame</w:t>
            </w:r>
          </w:p>
        </w:tc>
        <w:tc>
          <w:tcPr>
            <w:tcW w:w="1195" w:type="dxa"/>
            <w:tcBorders>
              <w:top w:val="nil"/>
              <w:left w:val="nil"/>
              <w:bottom w:val="single" w:sz="8" w:space="0" w:color="000000"/>
              <w:right w:val="single" w:sz="8" w:space="0" w:color="000000"/>
            </w:tcBorders>
            <w:shd w:val="clear" w:color="auto" w:fill="auto"/>
            <w:vAlign w:val="center"/>
            <w:hideMark/>
          </w:tcPr>
          <w:p w14:paraId="28682D36"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3F9B4390"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427BC813" w14:textId="77777777" w:rsidR="00231040" w:rsidRPr="00906448" w:rsidRDefault="0023104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申请人姓名</w:t>
            </w:r>
          </w:p>
        </w:tc>
      </w:tr>
      <w:tr w:rsidR="00B54D05" w:rsidRPr="00906448" w14:paraId="7B853F13" w14:textId="77777777" w:rsidTr="00646AA3">
        <w:trPr>
          <w:trHeight w:val="732"/>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1163453C" w14:textId="37E9C4C0" w:rsidR="00231040" w:rsidRPr="00906448" w:rsidRDefault="00523D8A" w:rsidP="00F024E3">
            <w:pPr>
              <w:spacing w:line="360" w:lineRule="auto"/>
              <w:rPr>
                <w:rFonts w:ascii="微软雅黑" w:eastAsia="微软雅黑" w:hAnsi="微软雅黑"/>
                <w:color w:val="000000" w:themeColor="text1"/>
                <w:szCs w:val="21"/>
              </w:rPr>
            </w:pPr>
            <w:r w:rsidRPr="003F401E">
              <w:rPr>
                <w:rFonts w:ascii="微软雅黑" w:eastAsia="微软雅黑" w:hAnsi="微软雅黑"/>
                <w:color w:val="000000" w:themeColor="text1"/>
                <w:szCs w:val="21"/>
              </w:rPr>
              <w:t>bank</w:t>
            </w:r>
            <w:r w:rsidRPr="003F401E">
              <w:rPr>
                <w:rFonts w:ascii="微软雅黑" w:eastAsia="微软雅黑" w:hAnsi="微软雅黑" w:hint="eastAsia"/>
                <w:color w:val="000000" w:themeColor="text1"/>
                <w:szCs w:val="21"/>
              </w:rPr>
              <w:t>C</w:t>
            </w:r>
            <w:r w:rsidR="0010589C" w:rsidRPr="003F401E">
              <w:rPr>
                <w:rFonts w:ascii="微软雅黑" w:eastAsia="微软雅黑" w:hAnsi="微软雅黑"/>
                <w:color w:val="000000" w:themeColor="text1"/>
                <w:szCs w:val="21"/>
              </w:rPr>
              <w:t>ard</w:t>
            </w:r>
          </w:p>
        </w:tc>
        <w:tc>
          <w:tcPr>
            <w:tcW w:w="1195" w:type="dxa"/>
            <w:tcBorders>
              <w:top w:val="nil"/>
              <w:left w:val="nil"/>
              <w:bottom w:val="single" w:sz="8" w:space="0" w:color="000000"/>
              <w:right w:val="single" w:sz="8" w:space="0" w:color="000000"/>
            </w:tcBorders>
            <w:shd w:val="clear" w:color="auto" w:fill="auto"/>
            <w:vAlign w:val="center"/>
            <w:hideMark/>
          </w:tcPr>
          <w:p w14:paraId="2863C546" w14:textId="54E475BF" w:rsidR="00231040" w:rsidRPr="00906448" w:rsidRDefault="00B54D05" w:rsidP="00F024E3">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1693C3EE" w14:textId="16D84F63" w:rsidR="00231040" w:rsidRPr="00906448" w:rsidRDefault="00DC43BC"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hideMark/>
          </w:tcPr>
          <w:p w14:paraId="3B0DA889" w14:textId="77777777" w:rsidR="00074DC9" w:rsidRPr="00906448" w:rsidRDefault="000E2F0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入账</w:t>
            </w:r>
            <w:r w:rsidR="00231040" w:rsidRPr="00906448">
              <w:rPr>
                <w:rFonts w:ascii="微软雅黑" w:eastAsia="微软雅黑" w:hAnsi="微软雅黑" w:cs="宋体" w:hint="eastAsia"/>
                <w:color w:val="000000" w:themeColor="text1"/>
                <w:szCs w:val="21"/>
              </w:rPr>
              <w:t>银行卡号</w:t>
            </w:r>
            <w:r w:rsidR="00231040" w:rsidRPr="00906448">
              <w:rPr>
                <w:rFonts w:ascii="微软雅黑" w:eastAsia="微软雅黑" w:hAnsi="微软雅黑"/>
                <w:color w:val="000000" w:themeColor="text1"/>
                <w:szCs w:val="21"/>
              </w:rPr>
              <w:t>(</w:t>
            </w:r>
            <w:r w:rsidR="00231040" w:rsidRPr="00906448">
              <w:rPr>
                <w:rFonts w:ascii="微软雅黑" w:eastAsia="微软雅黑" w:hAnsi="微软雅黑" w:cs="宋体" w:hint="eastAsia"/>
                <w:color w:val="000000" w:themeColor="text1"/>
                <w:szCs w:val="21"/>
              </w:rPr>
              <w:t>必须是借记卡</w:t>
            </w:r>
            <w:r w:rsidR="00231040" w:rsidRPr="00906448">
              <w:rPr>
                <w:rFonts w:ascii="微软雅黑" w:eastAsia="微软雅黑" w:hAnsi="微软雅黑"/>
                <w:color w:val="000000" w:themeColor="text1"/>
                <w:szCs w:val="21"/>
              </w:rPr>
              <w:t>)</w:t>
            </w:r>
            <w:r w:rsidR="00074DC9" w:rsidRPr="00906448">
              <w:rPr>
                <w:rFonts w:ascii="微软雅黑" w:eastAsia="微软雅黑" w:hAnsi="微软雅黑" w:hint="eastAsia"/>
                <w:color w:val="000000" w:themeColor="text1"/>
                <w:szCs w:val="21"/>
              </w:rPr>
              <w:t xml:space="preserve"> </w:t>
            </w:r>
          </w:p>
          <w:p w14:paraId="3DD04F76" w14:textId="2B63AB26" w:rsidR="00827EB3" w:rsidRPr="00906448" w:rsidRDefault="00074DC9"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（位数15-</w:t>
            </w:r>
            <w:r w:rsidRPr="00906448">
              <w:rPr>
                <w:rFonts w:ascii="微软雅黑" w:eastAsia="微软雅黑" w:hAnsi="微软雅黑"/>
                <w:color w:val="000000" w:themeColor="text1"/>
                <w:szCs w:val="21"/>
              </w:rPr>
              <w:t>21位</w:t>
            </w:r>
            <w:r w:rsidRPr="00906448">
              <w:rPr>
                <w:rFonts w:ascii="微软雅黑" w:eastAsia="微软雅黑" w:hAnsi="微软雅黑" w:hint="eastAsia"/>
                <w:color w:val="000000" w:themeColor="text1"/>
                <w:szCs w:val="21"/>
              </w:rPr>
              <w:t>）</w:t>
            </w:r>
          </w:p>
        </w:tc>
      </w:tr>
      <w:tr w:rsidR="00B54D05" w:rsidRPr="00906448" w14:paraId="26ADF84C" w14:textId="77777777" w:rsidTr="00646AA3">
        <w:trPr>
          <w:trHeight w:val="732"/>
        </w:trPr>
        <w:tc>
          <w:tcPr>
            <w:tcW w:w="2140" w:type="dxa"/>
            <w:tcBorders>
              <w:top w:val="nil"/>
              <w:left w:val="single" w:sz="8" w:space="0" w:color="000000"/>
              <w:bottom w:val="single" w:sz="8" w:space="0" w:color="000000"/>
              <w:right w:val="single" w:sz="8" w:space="0" w:color="000000"/>
            </w:tcBorders>
            <w:shd w:val="clear" w:color="auto" w:fill="auto"/>
            <w:vAlign w:val="center"/>
          </w:tcPr>
          <w:p w14:paraId="0717CCD5" w14:textId="77A4EDEA" w:rsidR="00DC43BC" w:rsidRPr="00906448" w:rsidRDefault="00C65B9A"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r w:rsidR="00DC43BC" w:rsidRPr="00906448">
              <w:rPr>
                <w:rFonts w:ascii="微软雅黑" w:eastAsia="微软雅黑" w:hAnsi="微软雅黑"/>
                <w:color w:val="000000" w:themeColor="text1"/>
                <w:szCs w:val="21"/>
              </w:rPr>
              <w:t>obile</w:t>
            </w:r>
          </w:p>
        </w:tc>
        <w:tc>
          <w:tcPr>
            <w:tcW w:w="1195" w:type="dxa"/>
            <w:tcBorders>
              <w:top w:val="nil"/>
              <w:left w:val="nil"/>
              <w:bottom w:val="single" w:sz="8" w:space="0" w:color="000000"/>
              <w:right w:val="single" w:sz="8" w:space="0" w:color="000000"/>
            </w:tcBorders>
            <w:shd w:val="clear" w:color="auto" w:fill="auto"/>
            <w:vAlign w:val="center"/>
          </w:tcPr>
          <w:p w14:paraId="3719AE6B" w14:textId="0924130D" w:rsidR="00DC43BC" w:rsidRPr="00906448" w:rsidDel="00247D18" w:rsidRDefault="00DC43BC"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tcPr>
          <w:p w14:paraId="6F450AB2" w14:textId="2F27177B" w:rsidR="00DC43BC" w:rsidRPr="00906448" w:rsidRDefault="00DC43BC"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539D01AA" w14:textId="77777777" w:rsidR="00827EB3" w:rsidRPr="00906448" w:rsidRDefault="00DC43BC"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申请人手机号</w:t>
            </w:r>
          </w:p>
          <w:p w14:paraId="46B847F9" w14:textId="71BE670C" w:rsidR="00FD4F9C" w:rsidRPr="00906448" w:rsidRDefault="00FD4F9C"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（位数：11位）</w:t>
            </w:r>
          </w:p>
        </w:tc>
      </w:tr>
      <w:tr w:rsidR="00B54D05" w:rsidRPr="00906448" w14:paraId="56D93A90" w14:textId="77777777" w:rsidTr="00646AA3">
        <w:trPr>
          <w:trHeight w:val="493"/>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41D1BA9B"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loanAmount</w:t>
            </w:r>
          </w:p>
        </w:tc>
        <w:tc>
          <w:tcPr>
            <w:tcW w:w="1195" w:type="dxa"/>
            <w:tcBorders>
              <w:top w:val="nil"/>
              <w:left w:val="nil"/>
              <w:bottom w:val="single" w:sz="8" w:space="0" w:color="000000"/>
              <w:right w:val="single" w:sz="8" w:space="0" w:color="000000"/>
            </w:tcBorders>
            <w:shd w:val="clear" w:color="auto" w:fill="auto"/>
            <w:vAlign w:val="center"/>
            <w:hideMark/>
          </w:tcPr>
          <w:p w14:paraId="25F0AC25"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1D08C722"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3423" w:type="dxa"/>
            <w:tcBorders>
              <w:top w:val="nil"/>
              <w:left w:val="nil"/>
              <w:bottom w:val="single" w:sz="8" w:space="0" w:color="000000"/>
              <w:right w:val="single" w:sz="8" w:space="0" w:color="000000"/>
            </w:tcBorders>
            <w:shd w:val="clear" w:color="auto" w:fill="auto"/>
            <w:vAlign w:val="center"/>
            <w:hideMark/>
          </w:tcPr>
          <w:p w14:paraId="74CC25F6" w14:textId="2AF79BDA" w:rsidR="00231040" w:rsidRPr="00906448" w:rsidRDefault="0023104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贷款金额，单位元</w:t>
            </w:r>
            <w:r w:rsidR="000752B9" w:rsidRPr="00906448">
              <w:rPr>
                <w:rFonts w:ascii="微软雅黑" w:eastAsia="微软雅黑" w:hAnsi="微软雅黑" w:cs="宋体" w:hint="eastAsia"/>
                <w:color w:val="000000" w:themeColor="text1"/>
                <w:szCs w:val="21"/>
              </w:rPr>
              <w:t>,保留小数点后两位</w:t>
            </w:r>
          </w:p>
        </w:tc>
      </w:tr>
      <w:tr w:rsidR="00B54D05" w:rsidRPr="00906448" w14:paraId="50D40218"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hideMark/>
          </w:tcPr>
          <w:p w14:paraId="66A88B3D"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loanPeriod</w:t>
            </w:r>
          </w:p>
        </w:tc>
        <w:tc>
          <w:tcPr>
            <w:tcW w:w="1195" w:type="dxa"/>
            <w:tcBorders>
              <w:top w:val="nil"/>
              <w:left w:val="nil"/>
              <w:bottom w:val="single" w:sz="8" w:space="0" w:color="000000"/>
              <w:right w:val="single" w:sz="8" w:space="0" w:color="000000"/>
            </w:tcBorders>
            <w:shd w:val="clear" w:color="auto" w:fill="auto"/>
            <w:vAlign w:val="center"/>
            <w:hideMark/>
          </w:tcPr>
          <w:p w14:paraId="6AF296B3"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hideMark/>
          </w:tcPr>
          <w:p w14:paraId="778C2E4F" w14:textId="77777777" w:rsidR="00231040" w:rsidRPr="00906448" w:rsidRDefault="00231040"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3423" w:type="dxa"/>
            <w:tcBorders>
              <w:top w:val="nil"/>
              <w:left w:val="nil"/>
              <w:bottom w:val="single" w:sz="8" w:space="0" w:color="000000"/>
              <w:right w:val="single" w:sz="8" w:space="0" w:color="000000"/>
            </w:tcBorders>
            <w:shd w:val="clear" w:color="auto" w:fill="auto"/>
            <w:vAlign w:val="center"/>
            <w:hideMark/>
          </w:tcPr>
          <w:p w14:paraId="57D99272" w14:textId="2CDA8D56" w:rsidR="00231040" w:rsidRPr="00906448" w:rsidRDefault="00564B87" w:rsidP="00642E6D">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贷款期限：</w:t>
            </w:r>
            <w:r w:rsidRPr="00906448">
              <w:rPr>
                <w:rFonts w:ascii="微软雅黑" w:eastAsia="微软雅黑" w:hAnsi="微软雅黑"/>
                <w:color w:val="000000" w:themeColor="text1"/>
                <w:szCs w:val="21"/>
              </w:rPr>
              <w:t>3</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6</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9</w:t>
            </w:r>
            <w:r w:rsidRPr="00906448">
              <w:rPr>
                <w:rFonts w:ascii="微软雅黑" w:eastAsia="微软雅黑" w:hAnsi="微软雅黑" w:cs="宋体" w:hint="eastAsia"/>
                <w:color w:val="000000" w:themeColor="text1"/>
                <w:szCs w:val="21"/>
              </w:rPr>
              <w:t>期，10期，</w:t>
            </w:r>
            <w:r w:rsidRPr="00906448">
              <w:rPr>
                <w:rFonts w:ascii="微软雅黑" w:eastAsia="微软雅黑" w:hAnsi="微软雅黑"/>
                <w:color w:val="000000" w:themeColor="text1"/>
                <w:szCs w:val="21"/>
              </w:rPr>
              <w:t>12</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24</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36</w:t>
            </w:r>
            <w:r w:rsidRPr="00906448">
              <w:rPr>
                <w:rFonts w:ascii="微软雅黑" w:eastAsia="微软雅黑" w:hAnsi="微软雅黑" w:cs="宋体" w:hint="eastAsia"/>
                <w:color w:val="000000" w:themeColor="text1"/>
                <w:szCs w:val="21"/>
              </w:rPr>
              <w:t>期</w:t>
            </w:r>
            <w:r w:rsidRPr="00906448">
              <w:rPr>
                <w:rFonts w:ascii="微软雅黑" w:eastAsia="微软雅黑" w:hAnsi="微软雅黑"/>
                <w:color w:val="000000" w:themeColor="text1"/>
                <w:szCs w:val="21"/>
              </w:rPr>
              <w:t xml:space="preserve"> </w:t>
            </w:r>
            <w:r w:rsidRPr="00906448">
              <w:rPr>
                <w:rFonts w:ascii="微软雅黑" w:eastAsia="微软雅黑" w:hAnsi="微软雅黑" w:hint="eastAsia"/>
                <w:color w:val="000000" w:themeColor="text1"/>
                <w:szCs w:val="21"/>
              </w:rPr>
              <w:t>（数字为多少就代表多少期，数字可取任意值）</w:t>
            </w:r>
          </w:p>
        </w:tc>
      </w:tr>
      <w:tr w:rsidR="00B54D05" w:rsidRPr="00906448" w14:paraId="4A35D7D5"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47FC3C59" w14:textId="2A330889"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invoiceAmount</w:t>
            </w:r>
          </w:p>
        </w:tc>
        <w:tc>
          <w:tcPr>
            <w:tcW w:w="1195" w:type="dxa"/>
            <w:tcBorders>
              <w:top w:val="nil"/>
              <w:left w:val="nil"/>
              <w:bottom w:val="single" w:sz="8" w:space="0" w:color="000000"/>
              <w:right w:val="single" w:sz="8" w:space="0" w:color="000000"/>
            </w:tcBorders>
            <w:shd w:val="clear" w:color="auto" w:fill="auto"/>
            <w:vAlign w:val="center"/>
          </w:tcPr>
          <w:p w14:paraId="32A3F607" w14:textId="02DB44F8"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tcPr>
          <w:p w14:paraId="57224043" w14:textId="30F17F5D"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3423" w:type="dxa"/>
            <w:tcBorders>
              <w:top w:val="nil"/>
              <w:left w:val="nil"/>
              <w:bottom w:val="single" w:sz="8" w:space="0" w:color="000000"/>
              <w:right w:val="single" w:sz="8" w:space="0" w:color="000000"/>
            </w:tcBorders>
            <w:shd w:val="clear" w:color="auto" w:fill="auto"/>
            <w:vAlign w:val="center"/>
          </w:tcPr>
          <w:p w14:paraId="58081C63" w14:textId="62278CBD" w:rsidR="005E2FEB" w:rsidRPr="00906448" w:rsidRDefault="005E2FE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发票金额，单位元</w:t>
            </w:r>
            <w:r w:rsidRPr="00906448">
              <w:rPr>
                <w:rFonts w:ascii="微软雅黑" w:eastAsia="微软雅黑" w:hAnsi="微软雅黑" w:cs="宋体"/>
                <w:color w:val="000000" w:themeColor="text1"/>
                <w:szCs w:val="21"/>
              </w:rPr>
              <w:t>，保留小数点后两位</w:t>
            </w:r>
            <w:r w:rsidR="00DC7615" w:rsidRPr="00906448">
              <w:rPr>
                <w:rFonts w:ascii="微软雅黑" w:eastAsia="微软雅黑" w:hAnsi="微软雅黑" w:cs="宋体" w:hint="eastAsia"/>
                <w:color w:val="000000" w:themeColor="text1"/>
                <w:szCs w:val="21"/>
              </w:rPr>
              <w:t>；</w:t>
            </w:r>
            <w:r w:rsidR="00DC7615" w:rsidRPr="00906448">
              <w:rPr>
                <w:rFonts w:ascii="微软雅黑" w:eastAsia="微软雅黑" w:hAnsi="微软雅黑"/>
                <w:color w:val="000000" w:themeColor="text1"/>
                <w:szCs w:val="21"/>
              </w:rPr>
              <w:t>businessType</w:t>
            </w:r>
            <w:r w:rsidR="00DC7615" w:rsidRPr="00906448">
              <w:rPr>
                <w:rFonts w:ascii="微软雅黑" w:eastAsia="微软雅黑" w:hAnsi="微软雅黑" w:hint="eastAsia"/>
                <w:color w:val="000000" w:themeColor="text1"/>
                <w:szCs w:val="21"/>
              </w:rPr>
              <w:t>=</w:t>
            </w:r>
            <w:r w:rsidR="00DC7615" w:rsidRPr="00906448">
              <w:rPr>
                <w:rFonts w:ascii="微软雅黑" w:eastAsia="微软雅黑" w:hAnsi="微软雅黑"/>
                <w:color w:val="000000" w:themeColor="text1"/>
                <w:szCs w:val="21"/>
              </w:rPr>
              <w:t>05时</w:t>
            </w:r>
            <w:r w:rsidR="00DC7615" w:rsidRPr="00906448">
              <w:rPr>
                <w:rFonts w:ascii="微软雅黑" w:eastAsia="微软雅黑" w:hAnsi="微软雅黑" w:hint="eastAsia"/>
                <w:color w:val="000000" w:themeColor="text1"/>
                <w:szCs w:val="21"/>
              </w:rPr>
              <w:t>，</w:t>
            </w:r>
            <w:r w:rsidR="00DC7615" w:rsidRPr="00906448">
              <w:rPr>
                <w:rFonts w:ascii="微软雅黑" w:eastAsia="微软雅黑" w:hAnsi="微软雅黑"/>
                <w:color w:val="000000" w:themeColor="text1"/>
                <w:szCs w:val="21"/>
              </w:rPr>
              <w:t>传空值</w:t>
            </w:r>
          </w:p>
        </w:tc>
      </w:tr>
      <w:tr w:rsidR="00B54D05" w:rsidRPr="00906448" w14:paraId="666C717F"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4081F0AD" w14:textId="65103614"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downPayment</w:t>
            </w:r>
          </w:p>
        </w:tc>
        <w:tc>
          <w:tcPr>
            <w:tcW w:w="1195" w:type="dxa"/>
            <w:tcBorders>
              <w:top w:val="nil"/>
              <w:left w:val="nil"/>
              <w:bottom w:val="single" w:sz="8" w:space="0" w:color="000000"/>
              <w:right w:val="single" w:sz="8" w:space="0" w:color="000000"/>
            </w:tcBorders>
            <w:shd w:val="clear" w:color="auto" w:fill="auto"/>
            <w:vAlign w:val="center"/>
          </w:tcPr>
          <w:p w14:paraId="53FAF856" w14:textId="39F77A7A"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tcPr>
          <w:p w14:paraId="5E15CCC3" w14:textId="662272A9"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3423" w:type="dxa"/>
            <w:tcBorders>
              <w:top w:val="nil"/>
              <w:left w:val="nil"/>
              <w:bottom w:val="single" w:sz="8" w:space="0" w:color="000000"/>
              <w:right w:val="single" w:sz="8" w:space="0" w:color="000000"/>
            </w:tcBorders>
            <w:shd w:val="clear" w:color="auto" w:fill="auto"/>
            <w:vAlign w:val="center"/>
          </w:tcPr>
          <w:p w14:paraId="055D46A9" w14:textId="4E1384A8" w:rsidR="005E2FEB" w:rsidRPr="00906448" w:rsidRDefault="005E2FEB"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首付金额，单位元</w:t>
            </w:r>
            <w:r w:rsidRPr="00906448">
              <w:rPr>
                <w:rFonts w:ascii="微软雅黑" w:eastAsia="微软雅黑" w:hAnsi="微软雅黑" w:cs="宋体"/>
                <w:color w:val="000000" w:themeColor="text1"/>
                <w:szCs w:val="21"/>
              </w:rPr>
              <w:t>，保留小数点后两位</w:t>
            </w:r>
            <w:r w:rsidR="00DC7615" w:rsidRPr="00906448">
              <w:rPr>
                <w:rFonts w:ascii="微软雅黑" w:eastAsia="微软雅黑" w:hAnsi="微软雅黑" w:cs="宋体" w:hint="eastAsia"/>
                <w:color w:val="000000" w:themeColor="text1"/>
                <w:szCs w:val="21"/>
              </w:rPr>
              <w:t>，</w:t>
            </w:r>
            <w:r w:rsidR="00DC7615" w:rsidRPr="00906448">
              <w:rPr>
                <w:rFonts w:ascii="微软雅黑" w:eastAsia="微软雅黑" w:hAnsi="微软雅黑"/>
                <w:color w:val="000000" w:themeColor="text1"/>
                <w:szCs w:val="21"/>
              </w:rPr>
              <w:t>businessType</w:t>
            </w:r>
            <w:r w:rsidR="00DC7615" w:rsidRPr="00906448">
              <w:rPr>
                <w:rFonts w:ascii="微软雅黑" w:eastAsia="微软雅黑" w:hAnsi="微软雅黑" w:hint="eastAsia"/>
                <w:color w:val="000000" w:themeColor="text1"/>
                <w:szCs w:val="21"/>
              </w:rPr>
              <w:t>=</w:t>
            </w:r>
            <w:r w:rsidR="00DC7615" w:rsidRPr="00906448">
              <w:rPr>
                <w:rFonts w:ascii="微软雅黑" w:eastAsia="微软雅黑" w:hAnsi="微软雅黑"/>
                <w:color w:val="000000" w:themeColor="text1"/>
                <w:szCs w:val="21"/>
              </w:rPr>
              <w:t>05时</w:t>
            </w:r>
            <w:r w:rsidR="00DC7615" w:rsidRPr="00906448">
              <w:rPr>
                <w:rFonts w:ascii="微软雅黑" w:eastAsia="微软雅黑" w:hAnsi="微软雅黑" w:hint="eastAsia"/>
                <w:color w:val="000000" w:themeColor="text1"/>
                <w:szCs w:val="21"/>
              </w:rPr>
              <w:t>，</w:t>
            </w:r>
            <w:r w:rsidR="00DC7615" w:rsidRPr="00906448">
              <w:rPr>
                <w:rFonts w:ascii="微软雅黑" w:eastAsia="微软雅黑" w:hAnsi="微软雅黑"/>
                <w:color w:val="000000" w:themeColor="text1"/>
                <w:szCs w:val="21"/>
              </w:rPr>
              <w:t>传空值</w:t>
            </w:r>
          </w:p>
        </w:tc>
      </w:tr>
      <w:tr w:rsidR="00B54D05" w:rsidRPr="00906448" w14:paraId="3CFE52F0"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5377D2D4" w14:textId="48945F27"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idFile</w:t>
            </w:r>
          </w:p>
        </w:tc>
        <w:tc>
          <w:tcPr>
            <w:tcW w:w="1195" w:type="dxa"/>
            <w:tcBorders>
              <w:top w:val="nil"/>
              <w:left w:val="nil"/>
              <w:bottom w:val="single" w:sz="8" w:space="0" w:color="000000"/>
              <w:right w:val="single" w:sz="8" w:space="0" w:color="000000"/>
            </w:tcBorders>
            <w:shd w:val="clear" w:color="auto" w:fill="auto"/>
            <w:vAlign w:val="center"/>
          </w:tcPr>
          <w:p w14:paraId="36DFEFE6" w14:textId="7F13244B"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tcPr>
          <w:p w14:paraId="48031F13" w14:textId="1C645C3E" w:rsidR="005E2FEB" w:rsidRPr="00906448" w:rsidRDefault="005E2FE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3ACBF18C" w14:textId="6BFE454C" w:rsidR="005E2FEB" w:rsidRPr="00906448" w:rsidRDefault="002A7BAC" w:rsidP="002E76CE">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身份证扫描件</w:t>
            </w:r>
            <w:r w:rsidR="00BB6874" w:rsidRPr="00906448">
              <w:rPr>
                <w:rFonts w:ascii="微软雅黑" w:eastAsia="微软雅黑" w:hAnsi="微软雅黑" w:cs="宋体" w:hint="eastAsia"/>
                <w:color w:val="000000" w:themeColor="text1"/>
                <w:szCs w:val="21"/>
              </w:rPr>
              <w:t>及借款人手持身份证照片</w:t>
            </w:r>
            <w:r w:rsidRPr="00906448">
              <w:rPr>
                <w:rFonts w:ascii="微软雅黑" w:eastAsia="微软雅黑" w:hAnsi="微软雅黑" w:cs="宋体" w:hint="eastAsia"/>
                <w:color w:val="000000" w:themeColor="text1"/>
                <w:szCs w:val="21"/>
              </w:rPr>
              <w:t>，jpg</w:t>
            </w:r>
            <w:r w:rsidR="00191542" w:rsidRPr="00906448">
              <w:rPr>
                <w:rFonts w:ascii="微软雅黑" w:eastAsia="微软雅黑" w:hAnsi="微软雅黑" w:cs="宋体" w:hint="eastAsia"/>
                <w:color w:val="000000" w:themeColor="text1"/>
                <w:szCs w:val="21"/>
              </w:rPr>
              <w:t>或 pdf</w:t>
            </w:r>
            <w:r w:rsidRPr="00906448">
              <w:rPr>
                <w:rFonts w:ascii="微软雅黑" w:eastAsia="微软雅黑" w:hAnsi="微软雅黑" w:cs="宋体" w:hint="eastAsia"/>
                <w:color w:val="000000" w:themeColor="text1"/>
                <w:szCs w:val="21"/>
              </w:rPr>
              <w:t>格式，</w:t>
            </w:r>
            <w:r w:rsidR="002E76CE">
              <w:rPr>
                <w:rFonts w:ascii="微软雅黑" w:eastAsia="微软雅黑" w:hAnsi="微软雅黑" w:cs="宋体" w:hint="eastAsia"/>
                <w:color w:val="000000" w:themeColor="text1"/>
                <w:szCs w:val="21"/>
              </w:rPr>
              <w:t>参照文件传输命名规则章节中对应的相应文件的命名，</w:t>
            </w:r>
            <w:r w:rsidR="00CA14A3">
              <w:rPr>
                <w:rFonts w:ascii="微软雅黑" w:eastAsia="微软雅黑" w:hAnsi="微软雅黑" w:cs="宋体" w:hint="eastAsia"/>
                <w:color w:val="000000" w:themeColor="text1"/>
                <w:szCs w:val="21"/>
              </w:rPr>
              <w:t>文件命名</w:t>
            </w:r>
            <w:r w:rsidR="002E76CE">
              <w:rPr>
                <w:rFonts w:ascii="微软雅黑" w:eastAsia="微软雅黑" w:hAnsi="微软雅黑" w:cs="宋体" w:hint="eastAsia"/>
                <w:color w:val="000000" w:themeColor="text1"/>
                <w:szCs w:val="21"/>
              </w:rPr>
              <w:t>为</w:t>
            </w:r>
            <w:r w:rsidR="00657309">
              <w:rPr>
                <w:rFonts w:ascii="微软雅黑" w:eastAsia="微软雅黑" w:hAnsi="微软雅黑" w:cs="宋体" w:hint="eastAsia"/>
                <w:color w:val="000000" w:themeColor="text1"/>
                <w:szCs w:val="21"/>
              </w:rPr>
              <w:t>：Id_1.JPG</w:t>
            </w:r>
            <w:r w:rsidR="00BB6874" w:rsidRPr="00906448">
              <w:rPr>
                <w:rFonts w:ascii="微软雅黑" w:eastAsia="微软雅黑" w:hAnsi="微软雅黑" w:cs="宋体" w:hint="eastAsia"/>
                <w:color w:val="000000" w:themeColor="text1"/>
                <w:szCs w:val="21"/>
              </w:rPr>
              <w:t>，多张图片地址</w:t>
            </w:r>
            <w:r w:rsidRPr="00906448">
              <w:rPr>
                <w:rFonts w:ascii="微软雅黑" w:eastAsia="微软雅黑" w:hAnsi="微软雅黑" w:cs="宋体" w:hint="eastAsia"/>
                <w:color w:val="000000" w:themeColor="text1"/>
                <w:szCs w:val="21"/>
              </w:rPr>
              <w:t>以分号间隔</w:t>
            </w:r>
          </w:p>
        </w:tc>
      </w:tr>
      <w:tr w:rsidR="00B54D05" w:rsidRPr="00906448" w14:paraId="52109DFD"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70E7E1F0" w14:textId="26B60503"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w:t>
            </w:r>
            <w:bookmarkStart w:id="51" w:name="OLE_LINK21"/>
            <w:bookmarkStart w:id="52" w:name="OLE_LINK22"/>
            <w:r w:rsidRPr="00906448">
              <w:rPr>
                <w:rFonts w:ascii="微软雅黑" w:eastAsia="微软雅黑" w:hAnsi="微软雅黑"/>
                <w:color w:val="000000" w:themeColor="text1"/>
                <w:szCs w:val="21"/>
              </w:rPr>
              <w:t>Contract</w:t>
            </w:r>
            <w:bookmarkEnd w:id="51"/>
            <w:bookmarkEnd w:id="52"/>
            <w:r w:rsidRPr="00906448">
              <w:rPr>
                <w:rFonts w:ascii="微软雅黑" w:eastAsia="微软雅黑" w:hAnsi="微软雅黑"/>
                <w:color w:val="000000" w:themeColor="text1"/>
                <w:szCs w:val="21"/>
              </w:rPr>
              <w:t>File</w:t>
            </w:r>
          </w:p>
        </w:tc>
        <w:tc>
          <w:tcPr>
            <w:tcW w:w="1195" w:type="dxa"/>
            <w:tcBorders>
              <w:top w:val="nil"/>
              <w:left w:val="nil"/>
              <w:bottom w:val="single" w:sz="8" w:space="0" w:color="000000"/>
              <w:right w:val="single" w:sz="8" w:space="0" w:color="000000"/>
            </w:tcBorders>
            <w:shd w:val="clear" w:color="auto" w:fill="auto"/>
            <w:vAlign w:val="center"/>
          </w:tcPr>
          <w:p w14:paraId="0AD397C5" w14:textId="2FEB043B"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tcPr>
          <w:p w14:paraId="7272237A" w14:textId="660E117D"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1FC7E107" w14:textId="0EAD5F06" w:rsidR="005E2FEB" w:rsidRPr="00906448" w:rsidRDefault="005E2FEB" w:rsidP="002A578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借款合同扫描件，格式、地址同上</w:t>
            </w:r>
            <w:r w:rsidR="00EF1EF6" w:rsidRPr="00906448">
              <w:rPr>
                <w:rFonts w:ascii="微软雅黑" w:eastAsia="微软雅黑" w:hAnsi="微软雅黑" w:cs="宋体" w:hint="eastAsia"/>
                <w:color w:val="000000" w:themeColor="text1"/>
                <w:szCs w:val="21"/>
              </w:rPr>
              <w:t>，</w:t>
            </w:r>
            <w:r w:rsidR="002A578B" w:rsidRPr="00906448" w:rsidDel="002A578B">
              <w:rPr>
                <w:rFonts w:ascii="微软雅黑" w:eastAsia="微软雅黑" w:hAnsi="微软雅黑" w:cs="宋体" w:hint="eastAsia"/>
                <w:color w:val="000000" w:themeColor="text1"/>
                <w:szCs w:val="21"/>
              </w:rPr>
              <w:t xml:space="preserve"> </w:t>
            </w:r>
          </w:p>
        </w:tc>
      </w:tr>
      <w:tr w:rsidR="00B54D05" w:rsidRPr="00906448" w14:paraId="6C24C95F"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20985D78" w14:textId="6E0554EF"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authorizationFile</w:t>
            </w:r>
          </w:p>
        </w:tc>
        <w:tc>
          <w:tcPr>
            <w:tcW w:w="1195" w:type="dxa"/>
            <w:tcBorders>
              <w:top w:val="nil"/>
              <w:left w:val="nil"/>
              <w:bottom w:val="single" w:sz="8" w:space="0" w:color="000000"/>
              <w:right w:val="single" w:sz="8" w:space="0" w:color="000000"/>
            </w:tcBorders>
            <w:shd w:val="clear" w:color="auto" w:fill="auto"/>
            <w:vAlign w:val="center"/>
          </w:tcPr>
          <w:p w14:paraId="104691B3" w14:textId="4DF5296B" w:rsidR="005E2FEB" w:rsidRPr="00906448" w:rsidRDefault="006D201E" w:rsidP="00737C8E">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561" w:type="dxa"/>
            <w:tcBorders>
              <w:top w:val="nil"/>
              <w:left w:val="nil"/>
              <w:bottom w:val="single" w:sz="8" w:space="0" w:color="000000"/>
              <w:right w:val="single" w:sz="8" w:space="0" w:color="000000"/>
            </w:tcBorders>
            <w:shd w:val="clear" w:color="auto" w:fill="auto"/>
            <w:vAlign w:val="center"/>
          </w:tcPr>
          <w:p w14:paraId="7E502FFA" w14:textId="36173555"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654D939D" w14:textId="3365BF11" w:rsidR="005E2FEB" w:rsidRPr="00906448" w:rsidRDefault="005E2FEB" w:rsidP="00737C8E">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个人人行征信查询授权书文件，格式、地址同上</w:t>
            </w:r>
          </w:p>
        </w:tc>
      </w:tr>
      <w:tr w:rsidR="00B54D05" w:rsidRPr="00906448" w14:paraId="20E39308"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263DEC94" w14:textId="56806B43"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creditContractFile</w:t>
            </w:r>
          </w:p>
        </w:tc>
        <w:tc>
          <w:tcPr>
            <w:tcW w:w="1195" w:type="dxa"/>
            <w:tcBorders>
              <w:top w:val="nil"/>
              <w:left w:val="nil"/>
              <w:bottom w:val="single" w:sz="8" w:space="0" w:color="000000"/>
              <w:right w:val="single" w:sz="8" w:space="0" w:color="000000"/>
            </w:tcBorders>
            <w:shd w:val="clear" w:color="auto" w:fill="auto"/>
            <w:vAlign w:val="center"/>
          </w:tcPr>
          <w:p w14:paraId="30A99F1E" w14:textId="623A1BD2"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1561" w:type="dxa"/>
            <w:tcBorders>
              <w:top w:val="nil"/>
              <w:left w:val="nil"/>
              <w:bottom w:val="single" w:sz="8" w:space="0" w:color="000000"/>
              <w:right w:val="single" w:sz="8" w:space="0" w:color="000000"/>
            </w:tcBorders>
            <w:shd w:val="clear" w:color="auto" w:fill="auto"/>
            <w:vAlign w:val="center"/>
          </w:tcPr>
          <w:p w14:paraId="764A01F6" w14:textId="689F1B68"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103A1FD3" w14:textId="3AEB40CB" w:rsidR="005E2FEB" w:rsidRPr="00906448" w:rsidRDefault="005E2FEB" w:rsidP="00737C8E">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个人授信业务合同扫描件，格式、地址同上</w:t>
            </w:r>
          </w:p>
        </w:tc>
      </w:tr>
      <w:tr w:rsidR="00B54D05" w:rsidRPr="00906448" w14:paraId="5952F340"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7FA851A4" w14:textId="2C724925"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loanUsageFile</w:t>
            </w:r>
          </w:p>
        </w:tc>
        <w:tc>
          <w:tcPr>
            <w:tcW w:w="1195" w:type="dxa"/>
            <w:tcBorders>
              <w:top w:val="nil"/>
              <w:left w:val="nil"/>
              <w:bottom w:val="single" w:sz="8" w:space="0" w:color="000000"/>
              <w:right w:val="single" w:sz="8" w:space="0" w:color="000000"/>
            </w:tcBorders>
            <w:shd w:val="clear" w:color="auto" w:fill="auto"/>
            <w:vAlign w:val="center"/>
          </w:tcPr>
          <w:p w14:paraId="775106B2" w14:textId="6F547BF9"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1561" w:type="dxa"/>
            <w:tcBorders>
              <w:top w:val="nil"/>
              <w:left w:val="nil"/>
              <w:bottom w:val="single" w:sz="8" w:space="0" w:color="000000"/>
              <w:right w:val="single" w:sz="8" w:space="0" w:color="000000"/>
            </w:tcBorders>
            <w:shd w:val="clear" w:color="auto" w:fill="auto"/>
            <w:vAlign w:val="center"/>
          </w:tcPr>
          <w:p w14:paraId="7A7AE042" w14:textId="6511C41B" w:rsidR="005E2FEB" w:rsidRPr="00906448" w:rsidRDefault="005E2FEB" w:rsidP="00737C8E">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56FA3F15" w14:textId="759D37C4" w:rsidR="005E2FEB" w:rsidRPr="00906448" w:rsidRDefault="005E2FEB" w:rsidP="00737C8E">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借款用途证明文件扫描件，格式、地址同上</w:t>
            </w:r>
          </w:p>
        </w:tc>
      </w:tr>
      <w:tr w:rsidR="00B54D05" w:rsidRPr="00906448" w14:paraId="17DA8CAE"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61FC497D" w14:textId="4EA024FC" w:rsidR="005E2FEB" w:rsidRPr="00906448" w:rsidRDefault="005E2FEB" w:rsidP="00F56071">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loanApplicationFile</w:t>
            </w:r>
          </w:p>
        </w:tc>
        <w:tc>
          <w:tcPr>
            <w:tcW w:w="1195" w:type="dxa"/>
            <w:tcBorders>
              <w:top w:val="nil"/>
              <w:left w:val="nil"/>
              <w:bottom w:val="single" w:sz="8" w:space="0" w:color="000000"/>
              <w:right w:val="single" w:sz="8" w:space="0" w:color="000000"/>
            </w:tcBorders>
            <w:shd w:val="clear" w:color="auto" w:fill="auto"/>
            <w:vAlign w:val="center"/>
          </w:tcPr>
          <w:p w14:paraId="269C2B2F" w14:textId="3D7A8BE5" w:rsidR="005E2FEB" w:rsidRPr="00906448" w:rsidRDefault="005E2FEB" w:rsidP="00F56071">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1561" w:type="dxa"/>
            <w:tcBorders>
              <w:top w:val="nil"/>
              <w:left w:val="nil"/>
              <w:bottom w:val="single" w:sz="8" w:space="0" w:color="000000"/>
              <w:right w:val="single" w:sz="8" w:space="0" w:color="000000"/>
            </w:tcBorders>
            <w:shd w:val="clear" w:color="auto" w:fill="auto"/>
            <w:vAlign w:val="center"/>
          </w:tcPr>
          <w:p w14:paraId="50317DB2" w14:textId="50E96279" w:rsidR="005E2FEB" w:rsidRPr="00906448" w:rsidRDefault="005E2FEB" w:rsidP="00F56071">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15AFE46B" w14:textId="51CAFE4C" w:rsidR="005E2FEB" w:rsidRPr="00906448" w:rsidRDefault="005E2FEB" w:rsidP="00F56071">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个人</w:t>
            </w:r>
            <w:r w:rsidR="00AA62CA" w:rsidRPr="00906448">
              <w:rPr>
                <w:rFonts w:ascii="微软雅黑" w:eastAsia="微软雅黑" w:hAnsi="微软雅黑" w:cs="宋体" w:hint="eastAsia"/>
                <w:color w:val="000000" w:themeColor="text1"/>
                <w:szCs w:val="21"/>
              </w:rPr>
              <w:t>消费贷</w:t>
            </w:r>
            <w:r w:rsidRPr="00906448">
              <w:rPr>
                <w:rFonts w:ascii="微软雅黑" w:eastAsia="微软雅黑" w:hAnsi="微软雅黑" w:cs="宋体" w:hint="eastAsia"/>
                <w:color w:val="000000" w:themeColor="text1"/>
                <w:szCs w:val="21"/>
              </w:rPr>
              <w:t>款申请书扫描件，格式、地址同上</w:t>
            </w:r>
          </w:p>
        </w:tc>
      </w:tr>
      <w:tr w:rsidR="00B54D05" w:rsidRPr="00906448" w14:paraId="023F4267" w14:textId="77777777" w:rsidTr="00646AA3">
        <w:trPr>
          <w:trHeight w:val="971"/>
        </w:trPr>
        <w:tc>
          <w:tcPr>
            <w:tcW w:w="2140" w:type="dxa"/>
            <w:tcBorders>
              <w:top w:val="nil"/>
              <w:left w:val="single" w:sz="8" w:space="0" w:color="000000"/>
              <w:bottom w:val="single" w:sz="8" w:space="0" w:color="000000"/>
              <w:right w:val="single" w:sz="8" w:space="0" w:color="000000"/>
            </w:tcBorders>
            <w:shd w:val="clear" w:color="auto" w:fill="auto"/>
            <w:vAlign w:val="center"/>
          </w:tcPr>
          <w:p w14:paraId="56AAB24F" w14:textId="28E700F2" w:rsidR="00263B0F" w:rsidRPr="00906448" w:rsidRDefault="00263B0F" w:rsidP="00F56071">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loanReceiptFile</w:t>
            </w:r>
          </w:p>
        </w:tc>
        <w:tc>
          <w:tcPr>
            <w:tcW w:w="1195" w:type="dxa"/>
            <w:tcBorders>
              <w:top w:val="nil"/>
              <w:left w:val="nil"/>
              <w:bottom w:val="single" w:sz="8" w:space="0" w:color="000000"/>
              <w:right w:val="single" w:sz="8" w:space="0" w:color="000000"/>
            </w:tcBorders>
            <w:shd w:val="clear" w:color="auto" w:fill="auto"/>
            <w:vAlign w:val="center"/>
          </w:tcPr>
          <w:p w14:paraId="6D876D1E" w14:textId="497E436A" w:rsidR="00263B0F" w:rsidRPr="00906448" w:rsidRDefault="00263B0F" w:rsidP="00F56071">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1561" w:type="dxa"/>
            <w:tcBorders>
              <w:top w:val="nil"/>
              <w:left w:val="nil"/>
              <w:bottom w:val="single" w:sz="8" w:space="0" w:color="000000"/>
              <w:right w:val="single" w:sz="8" w:space="0" w:color="000000"/>
            </w:tcBorders>
            <w:shd w:val="clear" w:color="auto" w:fill="auto"/>
            <w:vAlign w:val="center"/>
          </w:tcPr>
          <w:p w14:paraId="7F7211BA" w14:textId="2BC7043C" w:rsidR="00263B0F" w:rsidRPr="00906448" w:rsidRDefault="00263B0F" w:rsidP="00F56071">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8" w:space="0" w:color="000000"/>
              <w:right w:val="single" w:sz="8" w:space="0" w:color="000000"/>
            </w:tcBorders>
            <w:shd w:val="clear" w:color="auto" w:fill="auto"/>
            <w:vAlign w:val="center"/>
          </w:tcPr>
          <w:p w14:paraId="561F1A42" w14:textId="3B16116B"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借款借据扫描件，格式、地址同上</w:t>
            </w:r>
          </w:p>
        </w:tc>
      </w:tr>
      <w:tr w:rsidR="00B54D05" w:rsidRPr="00906448" w14:paraId="454372AB" w14:textId="77777777" w:rsidTr="00646AA3">
        <w:trPr>
          <w:trHeight w:val="971"/>
        </w:trPr>
        <w:tc>
          <w:tcPr>
            <w:tcW w:w="2140" w:type="dxa"/>
            <w:tcBorders>
              <w:top w:val="nil"/>
              <w:left w:val="single" w:sz="8" w:space="0" w:color="000000"/>
              <w:bottom w:val="single" w:sz="4" w:space="0" w:color="auto"/>
              <w:right w:val="single" w:sz="8" w:space="0" w:color="000000"/>
            </w:tcBorders>
            <w:shd w:val="clear" w:color="auto" w:fill="auto"/>
            <w:vAlign w:val="center"/>
          </w:tcPr>
          <w:p w14:paraId="2B940D04" w14:textId="56CB9472" w:rsidR="00226F45" w:rsidRPr="00906448" w:rsidRDefault="00226F45" w:rsidP="00226F45">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w:t>
            </w:r>
          </w:p>
        </w:tc>
        <w:tc>
          <w:tcPr>
            <w:tcW w:w="1195" w:type="dxa"/>
            <w:tcBorders>
              <w:top w:val="nil"/>
              <w:left w:val="nil"/>
              <w:bottom w:val="single" w:sz="4" w:space="0" w:color="auto"/>
              <w:right w:val="single" w:sz="8" w:space="0" w:color="000000"/>
            </w:tcBorders>
            <w:shd w:val="clear" w:color="auto" w:fill="auto"/>
            <w:vAlign w:val="center"/>
          </w:tcPr>
          <w:p w14:paraId="69C426F8" w14:textId="5B0ACADB" w:rsidR="00226F45" w:rsidRPr="00906448" w:rsidRDefault="00226F45" w:rsidP="00226F45">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561" w:type="dxa"/>
            <w:tcBorders>
              <w:top w:val="nil"/>
              <w:left w:val="nil"/>
              <w:bottom w:val="single" w:sz="4" w:space="0" w:color="auto"/>
              <w:right w:val="single" w:sz="8" w:space="0" w:color="000000"/>
            </w:tcBorders>
            <w:shd w:val="clear" w:color="auto" w:fill="auto"/>
            <w:vAlign w:val="center"/>
          </w:tcPr>
          <w:p w14:paraId="2517F41A" w14:textId="4E6C2ED6" w:rsidR="00226F45" w:rsidRPr="00906448" w:rsidRDefault="00D1097D" w:rsidP="00226F45">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423" w:type="dxa"/>
            <w:tcBorders>
              <w:top w:val="nil"/>
              <w:left w:val="nil"/>
              <w:bottom w:val="single" w:sz="4" w:space="0" w:color="auto"/>
              <w:right w:val="single" w:sz="8" w:space="0" w:color="000000"/>
            </w:tcBorders>
            <w:shd w:val="clear" w:color="auto" w:fill="auto"/>
            <w:vAlign w:val="center"/>
          </w:tcPr>
          <w:p w14:paraId="22FC5487" w14:textId="4A8B2457" w:rsidR="004359F6" w:rsidRPr="00906448" w:rsidRDefault="001E3ECC" w:rsidP="00226F45">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01-</w:t>
            </w:r>
            <w:r w:rsidR="00226F45" w:rsidRPr="00906448">
              <w:rPr>
                <w:rFonts w:ascii="微软雅黑" w:eastAsia="微软雅黑" w:hAnsi="微软雅黑" w:cs="宋体" w:hint="eastAsia"/>
                <w:color w:val="000000" w:themeColor="text1"/>
                <w:szCs w:val="21"/>
              </w:rPr>
              <w:t>车贷，</w:t>
            </w:r>
            <w:r w:rsidR="00A3656D" w:rsidRPr="00906448">
              <w:rPr>
                <w:rFonts w:ascii="微软雅黑" w:eastAsia="微软雅黑" w:hAnsi="微软雅黑" w:cs="宋体" w:hint="eastAsia"/>
                <w:color w:val="000000" w:themeColor="text1"/>
                <w:szCs w:val="21"/>
              </w:rPr>
              <w:t>0</w:t>
            </w:r>
            <w:r w:rsidR="00226F45" w:rsidRPr="00906448">
              <w:rPr>
                <w:rFonts w:ascii="微软雅黑" w:eastAsia="微软雅黑" w:hAnsi="微软雅黑" w:cs="宋体" w:hint="eastAsia"/>
                <w:color w:val="000000" w:themeColor="text1"/>
                <w:szCs w:val="21"/>
              </w:rPr>
              <w:t>2-装修贷，</w:t>
            </w:r>
            <w:r w:rsidR="00A3656D" w:rsidRPr="00906448">
              <w:rPr>
                <w:rFonts w:ascii="微软雅黑" w:eastAsia="微软雅黑" w:hAnsi="微软雅黑" w:cs="宋体" w:hint="eastAsia"/>
                <w:color w:val="000000" w:themeColor="text1"/>
                <w:szCs w:val="21"/>
              </w:rPr>
              <w:t>0</w:t>
            </w:r>
            <w:r w:rsidR="00226F45" w:rsidRPr="00906448">
              <w:rPr>
                <w:rFonts w:ascii="微软雅黑" w:eastAsia="微软雅黑" w:hAnsi="微软雅黑" w:cs="宋体" w:hint="eastAsia"/>
                <w:color w:val="000000" w:themeColor="text1"/>
                <w:szCs w:val="21"/>
              </w:rPr>
              <w:t>3-加盟贷，</w:t>
            </w:r>
            <w:r w:rsidR="00A3656D" w:rsidRPr="00906448">
              <w:rPr>
                <w:rFonts w:ascii="微软雅黑" w:eastAsia="微软雅黑" w:hAnsi="微软雅黑" w:cs="宋体" w:hint="eastAsia"/>
                <w:color w:val="000000" w:themeColor="text1"/>
                <w:szCs w:val="21"/>
              </w:rPr>
              <w:t>0</w:t>
            </w:r>
            <w:r w:rsidR="00226F45" w:rsidRPr="00906448">
              <w:rPr>
                <w:rFonts w:ascii="微软雅黑" w:eastAsia="微软雅黑" w:hAnsi="微软雅黑" w:cs="宋体" w:hint="eastAsia"/>
                <w:color w:val="000000" w:themeColor="text1"/>
                <w:szCs w:val="21"/>
              </w:rPr>
              <w:t>4-租房贷</w:t>
            </w:r>
            <w:r w:rsidR="00662EB5" w:rsidRPr="00906448">
              <w:rPr>
                <w:rFonts w:ascii="微软雅黑" w:eastAsia="微软雅黑" w:hAnsi="微软雅黑" w:cs="宋体" w:hint="eastAsia"/>
                <w:color w:val="000000" w:themeColor="text1"/>
                <w:szCs w:val="21"/>
              </w:rPr>
              <w:t xml:space="preserve"> </w:t>
            </w:r>
            <w:r w:rsidR="001D5057" w:rsidRPr="00906448">
              <w:rPr>
                <w:rFonts w:ascii="微软雅黑" w:eastAsia="微软雅黑" w:hAnsi="微软雅黑" w:cs="宋体"/>
                <w:color w:val="000000" w:themeColor="text1"/>
                <w:szCs w:val="21"/>
              </w:rPr>
              <w:t>05-</w:t>
            </w:r>
            <w:r w:rsidR="008C7F79" w:rsidRPr="00906448">
              <w:rPr>
                <w:rFonts w:ascii="微软雅黑" w:eastAsia="微软雅黑" w:hAnsi="微软雅黑" w:cs="宋体"/>
                <w:color w:val="000000" w:themeColor="text1"/>
                <w:szCs w:val="21"/>
              </w:rPr>
              <w:t>其他消费</w:t>
            </w:r>
            <w:r w:rsidR="008F7B46" w:rsidRPr="00906448">
              <w:rPr>
                <w:rFonts w:ascii="微软雅黑" w:eastAsia="微软雅黑" w:hAnsi="微软雅黑" w:cs="宋体" w:hint="eastAsia"/>
                <w:color w:val="000000" w:themeColor="text1"/>
                <w:szCs w:val="21"/>
              </w:rPr>
              <w:t>，</w:t>
            </w:r>
            <w:r w:rsidR="004359F6" w:rsidRPr="00906448">
              <w:rPr>
                <w:rFonts w:ascii="微软雅黑" w:eastAsia="微软雅黑" w:hAnsi="微软雅黑" w:cs="宋体" w:hint="eastAsia"/>
                <w:color w:val="000000" w:themeColor="text1"/>
                <w:szCs w:val="21"/>
              </w:rPr>
              <w:t>06-车险分期</w:t>
            </w:r>
            <w:r w:rsidR="00EF1EF6" w:rsidRPr="00906448">
              <w:rPr>
                <w:rFonts w:ascii="微软雅黑" w:eastAsia="微软雅黑" w:hAnsi="微软雅黑" w:cs="宋体" w:hint="eastAsia"/>
                <w:color w:val="000000" w:themeColor="text1"/>
                <w:szCs w:val="21"/>
              </w:rPr>
              <w:t>，07-</w:t>
            </w:r>
            <w:r w:rsidR="008F7B46" w:rsidRPr="00906448">
              <w:rPr>
                <w:rFonts w:ascii="微软雅黑" w:eastAsia="微软雅黑" w:hAnsi="微软雅黑" w:cs="宋体" w:hint="eastAsia"/>
                <w:color w:val="000000" w:themeColor="text1"/>
                <w:szCs w:val="21"/>
              </w:rPr>
              <w:t>业</w:t>
            </w:r>
            <w:r w:rsidR="0015670F">
              <w:rPr>
                <w:rFonts w:ascii="微软雅黑" w:eastAsia="微软雅黑" w:hAnsi="微软雅黑" w:cs="宋体" w:hint="eastAsia"/>
                <w:color w:val="000000" w:themeColor="text1"/>
                <w:szCs w:val="21"/>
              </w:rPr>
              <w:lastRenderedPageBreak/>
              <w:t>主</w:t>
            </w:r>
            <w:r w:rsidR="008F7B46" w:rsidRPr="00906448">
              <w:rPr>
                <w:rFonts w:ascii="微软雅黑" w:eastAsia="微软雅黑" w:hAnsi="微软雅黑" w:cs="宋体" w:hint="eastAsia"/>
                <w:color w:val="000000" w:themeColor="text1"/>
                <w:szCs w:val="21"/>
              </w:rPr>
              <w:t>贷，08-教育分期</w:t>
            </w:r>
            <w:r w:rsidR="007A0676">
              <w:rPr>
                <w:rFonts w:ascii="微软雅黑" w:eastAsia="微软雅黑" w:hAnsi="微软雅黑" w:cs="宋体" w:hint="eastAsia"/>
                <w:color w:val="000000" w:themeColor="text1"/>
                <w:szCs w:val="21"/>
              </w:rPr>
              <w:t>，09-</w:t>
            </w:r>
            <w:r w:rsidR="000F26CB">
              <w:rPr>
                <w:rFonts w:ascii="微软雅黑" w:eastAsia="微软雅黑" w:hAnsi="微软雅黑" w:cs="宋体" w:hint="eastAsia"/>
                <w:color w:val="000000" w:themeColor="text1"/>
                <w:szCs w:val="21"/>
              </w:rPr>
              <w:t>商品</w:t>
            </w:r>
            <w:r w:rsidR="007A0676">
              <w:rPr>
                <w:rFonts w:ascii="微软雅黑" w:eastAsia="微软雅黑" w:hAnsi="微软雅黑" w:cs="宋体" w:hint="eastAsia"/>
                <w:color w:val="000000" w:themeColor="text1"/>
                <w:szCs w:val="21"/>
              </w:rPr>
              <w:t>分期</w:t>
            </w:r>
          </w:p>
        </w:tc>
      </w:tr>
      <w:tr w:rsidR="00B54D05" w:rsidRPr="00906448" w14:paraId="153CB309" w14:textId="77777777" w:rsidTr="00646AA3">
        <w:trPr>
          <w:trHeight w:val="493"/>
        </w:trPr>
        <w:tc>
          <w:tcPr>
            <w:tcW w:w="21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613506" w14:textId="60E68FA1" w:rsidR="00226F45" w:rsidRPr="00906448" w:rsidRDefault="00226F45" w:rsidP="00226F45">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b</w:t>
            </w:r>
            <w:r w:rsidRPr="00906448">
              <w:rPr>
                <w:rFonts w:ascii="微软雅黑" w:eastAsia="微软雅黑" w:hAnsi="微软雅黑" w:hint="eastAsia"/>
                <w:color w:val="000000" w:themeColor="text1"/>
                <w:szCs w:val="21"/>
              </w:rPr>
              <w:t>usiness</w:t>
            </w:r>
            <w:r w:rsidRPr="00906448">
              <w:rPr>
                <w:rFonts w:ascii="微软雅黑" w:eastAsia="微软雅黑" w:hAnsi="微软雅黑"/>
                <w:color w:val="000000" w:themeColor="text1"/>
                <w:szCs w:val="21"/>
              </w:rPr>
              <w:t>Object</w:t>
            </w:r>
          </w:p>
        </w:tc>
        <w:tc>
          <w:tcPr>
            <w:tcW w:w="11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C0D01" w14:textId="77777777" w:rsidR="00226F45" w:rsidRPr="00906448" w:rsidRDefault="00226F45" w:rsidP="00226F45">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5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CBD9E0" w14:textId="20D0CA40" w:rsidR="00226F45" w:rsidRPr="00906448" w:rsidRDefault="00226F45" w:rsidP="00226F45">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r w:rsidRPr="00906448">
              <w:rPr>
                <w:rFonts w:ascii="微软雅黑" w:eastAsia="微软雅黑" w:hAnsi="微软雅黑"/>
                <w:color w:val="000000" w:themeColor="text1"/>
                <w:szCs w:val="21"/>
              </w:rPr>
              <w:t>bject</w:t>
            </w:r>
          </w:p>
        </w:tc>
        <w:tc>
          <w:tcPr>
            <w:tcW w:w="34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2192D" w14:textId="31A70320" w:rsidR="00226F45" w:rsidRPr="00906448" w:rsidRDefault="00226F45" w:rsidP="00226F45">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业务对象，</w:t>
            </w:r>
            <w:r w:rsidRPr="00906448">
              <w:rPr>
                <w:rFonts w:ascii="微软雅黑" w:eastAsia="微软雅黑" w:hAnsi="微软雅黑" w:cs="宋体" w:hint="eastAsia"/>
                <w:color w:val="000000" w:themeColor="text1"/>
                <w:szCs w:val="21"/>
              </w:rPr>
              <w:t>不同</w:t>
            </w:r>
            <w:r w:rsidRPr="00906448">
              <w:rPr>
                <w:rFonts w:ascii="微软雅黑" w:eastAsia="微软雅黑" w:hAnsi="微软雅黑" w:cs="宋体"/>
                <w:color w:val="000000" w:themeColor="text1"/>
                <w:szCs w:val="21"/>
              </w:rPr>
              <w:t>业务类型对象中包括的数据属性不同</w:t>
            </w:r>
            <w:r w:rsidRPr="00906448">
              <w:rPr>
                <w:rFonts w:ascii="微软雅黑" w:eastAsia="微软雅黑" w:hAnsi="微软雅黑" w:cs="宋体" w:hint="eastAsia"/>
                <w:color w:val="000000" w:themeColor="text1"/>
                <w:szCs w:val="21"/>
              </w:rPr>
              <w:t>，具体</w:t>
            </w:r>
            <w:r w:rsidRPr="00906448">
              <w:rPr>
                <w:rFonts w:ascii="微软雅黑" w:eastAsia="微软雅黑" w:hAnsi="微软雅黑" w:cs="宋体"/>
                <w:color w:val="000000" w:themeColor="text1"/>
                <w:szCs w:val="21"/>
              </w:rPr>
              <w:t>业务类型对象参见细化说明</w:t>
            </w:r>
            <w:ins w:id="53" w:author="黄成康" w:date="2018-01-11T11:53:00Z">
              <w:r w:rsidR="00E8667A">
                <w:rPr>
                  <w:rFonts w:ascii="微软雅黑" w:eastAsia="微软雅黑" w:hAnsi="微软雅黑" w:cs="宋体" w:hint="eastAsia"/>
                  <w:color w:val="000000" w:themeColor="text1"/>
                  <w:szCs w:val="21"/>
                </w:rPr>
                <w:t xml:space="preserve"> </w:t>
              </w:r>
            </w:ins>
          </w:p>
        </w:tc>
      </w:tr>
    </w:tbl>
    <w:p w14:paraId="14E6747F" w14:textId="1D69C83E" w:rsidR="00074130" w:rsidRPr="00906448" w:rsidRDefault="00D03C89"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w:t>
      </w:r>
      <w:r w:rsidR="00A3656D" w:rsidRPr="00906448">
        <w:rPr>
          <w:rFonts w:ascii="微软雅黑" w:eastAsia="微软雅黑" w:hAnsi="微软雅黑"/>
          <w:color w:val="000000" w:themeColor="text1"/>
          <w:szCs w:val="21"/>
        </w:rPr>
        <w:t>0</w:t>
      </w:r>
      <w:r w:rsidRPr="00906448">
        <w:rPr>
          <w:rFonts w:ascii="微软雅黑" w:eastAsia="微软雅黑" w:hAnsi="微软雅黑" w:hint="eastAsia"/>
          <w:color w:val="000000" w:themeColor="text1"/>
          <w:szCs w:val="21"/>
        </w:rPr>
        <w:t>1,</w:t>
      </w:r>
      <w:r w:rsidR="00231040" w:rsidRPr="00906448">
        <w:rPr>
          <w:rFonts w:ascii="微软雅黑" w:eastAsia="微软雅黑" w:hAnsi="微软雅黑"/>
          <w:color w:val="000000" w:themeColor="text1"/>
          <w:szCs w:val="21"/>
        </w:rPr>
        <w:t>车贷业务对象细化说明</w:t>
      </w:r>
    </w:p>
    <w:tbl>
      <w:tblPr>
        <w:tblW w:w="8423" w:type="dxa"/>
        <w:tblInd w:w="78" w:type="dxa"/>
        <w:tblLook w:val="04A0" w:firstRow="1" w:lastRow="0" w:firstColumn="1" w:lastColumn="0" w:noHBand="0" w:noVBand="1"/>
      </w:tblPr>
      <w:tblGrid>
        <w:gridCol w:w="2933"/>
        <w:gridCol w:w="885"/>
        <w:gridCol w:w="1256"/>
        <w:gridCol w:w="3349"/>
      </w:tblGrid>
      <w:tr w:rsidR="00B54D05" w:rsidRPr="00906448" w14:paraId="3D36EC3A" w14:textId="77777777" w:rsidTr="000A78FE">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4934463"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949" w:type="dxa"/>
            <w:tcBorders>
              <w:top w:val="single" w:sz="8" w:space="0" w:color="000000"/>
              <w:left w:val="nil"/>
              <w:bottom w:val="single" w:sz="8" w:space="0" w:color="000000"/>
              <w:right w:val="single" w:sz="8" w:space="0" w:color="000000"/>
            </w:tcBorders>
            <w:shd w:val="clear" w:color="auto" w:fill="auto"/>
            <w:vAlign w:val="center"/>
            <w:hideMark/>
          </w:tcPr>
          <w:p w14:paraId="20B32DB5"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76" w:type="dxa"/>
            <w:tcBorders>
              <w:top w:val="single" w:sz="8" w:space="0" w:color="000000"/>
              <w:left w:val="nil"/>
              <w:bottom w:val="single" w:sz="8" w:space="0" w:color="000000"/>
              <w:right w:val="single" w:sz="8" w:space="0" w:color="000000"/>
            </w:tcBorders>
            <w:shd w:val="clear" w:color="auto" w:fill="auto"/>
            <w:vAlign w:val="center"/>
            <w:hideMark/>
          </w:tcPr>
          <w:p w14:paraId="14ED44E2"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549" w:type="dxa"/>
            <w:tcBorders>
              <w:top w:val="single" w:sz="8" w:space="0" w:color="000000"/>
              <w:left w:val="nil"/>
              <w:bottom w:val="single" w:sz="8" w:space="0" w:color="000000"/>
              <w:right w:val="single" w:sz="8" w:space="0" w:color="000000"/>
            </w:tcBorders>
            <w:shd w:val="clear" w:color="auto" w:fill="auto"/>
            <w:vAlign w:val="center"/>
            <w:hideMark/>
          </w:tcPr>
          <w:p w14:paraId="6D785A8E"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51C52D16" w14:textId="77777777" w:rsidTr="000A78FE">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74F747" w14:textId="40D6F632" w:rsidR="00263B0F" w:rsidRPr="00906448" w:rsidRDefault="00C65B9A"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b</w:t>
            </w:r>
            <w:r w:rsidR="00263B0F" w:rsidRPr="00906448">
              <w:rPr>
                <w:rFonts w:ascii="微软雅黑" w:eastAsia="微软雅黑" w:hAnsi="微软雅黑"/>
                <w:color w:val="000000" w:themeColor="text1"/>
                <w:szCs w:val="21"/>
              </w:rPr>
              <w:t>rand</w:t>
            </w:r>
          </w:p>
        </w:tc>
        <w:tc>
          <w:tcPr>
            <w:tcW w:w="949" w:type="dxa"/>
            <w:tcBorders>
              <w:top w:val="single" w:sz="8" w:space="0" w:color="000000"/>
              <w:left w:val="nil"/>
              <w:bottom w:val="single" w:sz="8" w:space="0" w:color="000000"/>
              <w:right w:val="single" w:sz="8" w:space="0" w:color="000000"/>
            </w:tcBorders>
            <w:shd w:val="clear" w:color="auto" w:fill="auto"/>
            <w:vAlign w:val="center"/>
          </w:tcPr>
          <w:p w14:paraId="503F05C1" w14:textId="0D7E17E2"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1CCCA857" w14:textId="3966F844"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8" w:space="0" w:color="000000"/>
              <w:left w:val="nil"/>
              <w:bottom w:val="single" w:sz="8" w:space="0" w:color="000000"/>
              <w:right w:val="single" w:sz="8" w:space="0" w:color="000000"/>
            </w:tcBorders>
            <w:shd w:val="clear" w:color="auto" w:fill="auto"/>
            <w:vAlign w:val="center"/>
          </w:tcPr>
          <w:p w14:paraId="7262C24E" w14:textId="3E4F2743"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品牌</w:t>
            </w:r>
          </w:p>
        </w:tc>
      </w:tr>
      <w:tr w:rsidR="00B54D05" w:rsidRPr="00906448" w14:paraId="4B07254E" w14:textId="77777777" w:rsidTr="000A78FE">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20B3F1" w14:textId="440D4EF0" w:rsidR="00263B0F" w:rsidRPr="00906448" w:rsidRDefault="00C65B9A"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s</w:t>
            </w:r>
            <w:r w:rsidR="00263B0F" w:rsidRPr="00906448">
              <w:rPr>
                <w:rFonts w:ascii="微软雅黑" w:eastAsia="微软雅黑" w:hAnsi="微软雅黑"/>
                <w:color w:val="000000" w:themeColor="text1"/>
                <w:szCs w:val="21"/>
              </w:rPr>
              <w:t>eries</w:t>
            </w:r>
          </w:p>
        </w:tc>
        <w:tc>
          <w:tcPr>
            <w:tcW w:w="949" w:type="dxa"/>
            <w:tcBorders>
              <w:top w:val="single" w:sz="8" w:space="0" w:color="000000"/>
              <w:left w:val="nil"/>
              <w:bottom w:val="single" w:sz="8" w:space="0" w:color="000000"/>
              <w:right w:val="single" w:sz="8" w:space="0" w:color="000000"/>
            </w:tcBorders>
            <w:shd w:val="clear" w:color="auto" w:fill="auto"/>
            <w:vAlign w:val="center"/>
          </w:tcPr>
          <w:p w14:paraId="2FA3E763" w14:textId="4E805A1F"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3DF09BB4" w14:textId="2D0E3D17"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8" w:space="0" w:color="000000"/>
              <w:left w:val="nil"/>
              <w:bottom w:val="single" w:sz="8" w:space="0" w:color="000000"/>
              <w:right w:val="single" w:sz="8" w:space="0" w:color="000000"/>
            </w:tcBorders>
            <w:shd w:val="clear" w:color="auto" w:fill="auto"/>
            <w:vAlign w:val="center"/>
          </w:tcPr>
          <w:p w14:paraId="529220F4" w14:textId="164A6F6E"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系列</w:t>
            </w:r>
          </w:p>
        </w:tc>
      </w:tr>
      <w:tr w:rsidR="00B54D05" w:rsidRPr="00906448" w14:paraId="2D42397D" w14:textId="77777777" w:rsidTr="000A78FE">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7CAC83" w14:textId="26D19EBA" w:rsidR="00263B0F" w:rsidRPr="00906448" w:rsidRDefault="00C65B9A"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t</w:t>
            </w:r>
            <w:r w:rsidR="00263B0F" w:rsidRPr="00906448">
              <w:rPr>
                <w:rFonts w:ascii="微软雅黑" w:eastAsia="微软雅黑" w:hAnsi="微软雅黑"/>
                <w:color w:val="000000" w:themeColor="text1"/>
                <w:szCs w:val="21"/>
              </w:rPr>
              <w:t>ype</w:t>
            </w:r>
          </w:p>
        </w:tc>
        <w:tc>
          <w:tcPr>
            <w:tcW w:w="949" w:type="dxa"/>
            <w:tcBorders>
              <w:top w:val="single" w:sz="8" w:space="0" w:color="000000"/>
              <w:left w:val="nil"/>
              <w:bottom w:val="single" w:sz="8" w:space="0" w:color="000000"/>
              <w:right w:val="single" w:sz="8" w:space="0" w:color="000000"/>
            </w:tcBorders>
            <w:shd w:val="clear" w:color="auto" w:fill="auto"/>
            <w:vAlign w:val="center"/>
          </w:tcPr>
          <w:p w14:paraId="2BF30092" w14:textId="0DF0A18E"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2469B8DB" w14:textId="637275F6"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8" w:space="0" w:color="000000"/>
              <w:left w:val="nil"/>
              <w:bottom w:val="single" w:sz="8" w:space="0" w:color="000000"/>
              <w:right w:val="single" w:sz="8" w:space="0" w:color="000000"/>
            </w:tcBorders>
            <w:shd w:val="clear" w:color="auto" w:fill="auto"/>
            <w:vAlign w:val="center"/>
          </w:tcPr>
          <w:p w14:paraId="06E57EE8" w14:textId="3924531B"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车型</w:t>
            </w:r>
          </w:p>
        </w:tc>
      </w:tr>
      <w:tr w:rsidR="00B54D05" w:rsidRPr="00906448" w14:paraId="4B00A2D6" w14:textId="77777777" w:rsidTr="000A78FE">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F75182" w14:textId="41950C7F"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transactionPrice</w:t>
            </w:r>
          </w:p>
        </w:tc>
        <w:tc>
          <w:tcPr>
            <w:tcW w:w="949" w:type="dxa"/>
            <w:tcBorders>
              <w:top w:val="single" w:sz="8" w:space="0" w:color="000000"/>
              <w:left w:val="nil"/>
              <w:bottom w:val="single" w:sz="8" w:space="0" w:color="000000"/>
              <w:right w:val="single" w:sz="8" w:space="0" w:color="000000"/>
            </w:tcBorders>
            <w:shd w:val="clear" w:color="auto" w:fill="auto"/>
            <w:vAlign w:val="center"/>
          </w:tcPr>
          <w:p w14:paraId="73FEE188" w14:textId="0E0D4E3D"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141F2189" w14:textId="2F7F356E"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number</w:t>
            </w:r>
          </w:p>
        </w:tc>
        <w:tc>
          <w:tcPr>
            <w:tcW w:w="3549" w:type="dxa"/>
            <w:tcBorders>
              <w:top w:val="single" w:sz="8" w:space="0" w:color="000000"/>
              <w:left w:val="nil"/>
              <w:bottom w:val="single" w:sz="8" w:space="0" w:color="000000"/>
              <w:right w:val="single" w:sz="8" w:space="0" w:color="000000"/>
            </w:tcBorders>
            <w:shd w:val="clear" w:color="auto" w:fill="auto"/>
            <w:vAlign w:val="center"/>
          </w:tcPr>
          <w:p w14:paraId="09563374" w14:textId="2DC3964B"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成交价</w:t>
            </w:r>
            <w:r w:rsidRPr="00906448">
              <w:rPr>
                <w:rFonts w:ascii="微软雅黑" w:eastAsia="微软雅黑" w:hAnsi="微软雅黑"/>
                <w:color w:val="000000" w:themeColor="text1"/>
                <w:szCs w:val="21"/>
              </w:rPr>
              <w:t>(0</w:t>
            </w:r>
            <w:r w:rsidR="00F876E6" w:rsidRPr="00906448">
              <w:rPr>
                <w:rFonts w:ascii="微软雅黑" w:eastAsia="微软雅黑" w:hAnsi="微软雅黑"/>
                <w:color w:val="000000" w:themeColor="text1"/>
                <w:szCs w:val="21"/>
              </w:rPr>
              <w:t>.00</w:t>
            </w:r>
            <w:r w:rsidRPr="00906448">
              <w:rPr>
                <w:rFonts w:ascii="微软雅黑" w:eastAsia="微软雅黑" w:hAnsi="微软雅黑"/>
                <w:color w:val="000000" w:themeColor="text1"/>
                <w:szCs w:val="21"/>
              </w:rPr>
              <w:t>-1000000</w:t>
            </w:r>
            <w:r w:rsidR="00F876E6" w:rsidRPr="00906448">
              <w:rPr>
                <w:rFonts w:ascii="微软雅黑" w:eastAsia="微软雅黑" w:hAnsi="微软雅黑"/>
                <w:color w:val="000000" w:themeColor="text1"/>
                <w:szCs w:val="21"/>
              </w:rPr>
              <w:t>.00</w:t>
            </w:r>
            <w:r w:rsidRPr="00906448">
              <w:rPr>
                <w:rFonts w:ascii="微软雅黑" w:eastAsia="微软雅黑" w:hAnsi="微软雅黑"/>
                <w:color w:val="000000" w:themeColor="text1"/>
                <w:szCs w:val="21"/>
              </w:rPr>
              <w:t>)</w:t>
            </w:r>
            <w:r w:rsidRPr="00906448">
              <w:rPr>
                <w:rFonts w:ascii="微软雅黑" w:eastAsia="微软雅黑" w:hAnsi="微软雅黑" w:cs="宋体" w:hint="eastAsia"/>
                <w:color w:val="000000" w:themeColor="text1"/>
                <w:szCs w:val="21"/>
              </w:rPr>
              <w:t>，单位元</w:t>
            </w:r>
            <w:r w:rsidR="00B927FD" w:rsidRPr="00906448">
              <w:rPr>
                <w:rFonts w:ascii="微软雅黑" w:eastAsia="微软雅黑" w:hAnsi="微软雅黑" w:cs="宋体" w:hint="eastAsia"/>
                <w:color w:val="000000" w:themeColor="text1"/>
                <w:szCs w:val="21"/>
              </w:rPr>
              <w:t>，保留小数点两位</w:t>
            </w:r>
          </w:p>
        </w:tc>
      </w:tr>
      <w:tr w:rsidR="00B54D05" w:rsidRPr="00906448" w14:paraId="64AC89F5" w14:textId="77777777" w:rsidTr="000A78FE">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8E9F04" w14:textId="0D98BD7D"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guidancePrice</w:t>
            </w:r>
          </w:p>
        </w:tc>
        <w:tc>
          <w:tcPr>
            <w:tcW w:w="949" w:type="dxa"/>
            <w:tcBorders>
              <w:top w:val="single" w:sz="8" w:space="0" w:color="000000"/>
              <w:left w:val="nil"/>
              <w:bottom w:val="single" w:sz="8" w:space="0" w:color="000000"/>
              <w:right w:val="single" w:sz="8" w:space="0" w:color="000000"/>
            </w:tcBorders>
            <w:shd w:val="clear" w:color="auto" w:fill="auto"/>
            <w:vAlign w:val="center"/>
          </w:tcPr>
          <w:p w14:paraId="2877212A" w14:textId="37AA0CDF"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8" w:space="0" w:color="000000"/>
              <w:left w:val="nil"/>
              <w:bottom w:val="single" w:sz="8" w:space="0" w:color="000000"/>
              <w:right w:val="single" w:sz="8" w:space="0" w:color="000000"/>
            </w:tcBorders>
            <w:shd w:val="clear" w:color="auto" w:fill="auto"/>
            <w:vAlign w:val="center"/>
          </w:tcPr>
          <w:p w14:paraId="7D401162" w14:textId="11BCA427"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number</w:t>
            </w:r>
          </w:p>
        </w:tc>
        <w:tc>
          <w:tcPr>
            <w:tcW w:w="3549" w:type="dxa"/>
            <w:tcBorders>
              <w:top w:val="single" w:sz="8" w:space="0" w:color="000000"/>
              <w:left w:val="nil"/>
              <w:bottom w:val="single" w:sz="8" w:space="0" w:color="000000"/>
              <w:right w:val="single" w:sz="8" w:space="0" w:color="000000"/>
            </w:tcBorders>
            <w:shd w:val="clear" w:color="auto" w:fill="auto"/>
            <w:vAlign w:val="center"/>
          </w:tcPr>
          <w:p w14:paraId="1DE7E799" w14:textId="503D97C3"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新车指导价，单位元</w:t>
            </w:r>
            <w:r w:rsidR="00B927FD" w:rsidRPr="00906448">
              <w:rPr>
                <w:rFonts w:ascii="微软雅黑" w:eastAsia="微软雅黑" w:hAnsi="微软雅黑" w:cs="宋体" w:hint="eastAsia"/>
                <w:color w:val="000000" w:themeColor="text1"/>
                <w:szCs w:val="21"/>
              </w:rPr>
              <w:t>，保留小数点两位</w:t>
            </w:r>
          </w:p>
        </w:tc>
      </w:tr>
      <w:tr w:rsidR="00B54D05" w:rsidRPr="00906448" w14:paraId="16C2C7B1" w14:textId="77777777" w:rsidTr="00646AA3">
        <w:trPr>
          <w:trHeight w:val="290"/>
        </w:trPr>
        <w:tc>
          <w:tcPr>
            <w:tcW w:w="2649" w:type="dxa"/>
            <w:tcBorders>
              <w:top w:val="single" w:sz="8" w:space="0" w:color="000000"/>
              <w:left w:val="single" w:sz="8" w:space="0" w:color="000000"/>
              <w:bottom w:val="single" w:sz="8" w:space="0" w:color="000000"/>
              <w:right w:val="single" w:sz="8" w:space="0" w:color="000000"/>
            </w:tcBorders>
            <w:shd w:val="clear" w:color="auto" w:fill="auto"/>
          </w:tcPr>
          <w:p w14:paraId="1281DCDE" w14:textId="3E6FFD3A"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carAddress</w:t>
            </w:r>
          </w:p>
        </w:tc>
        <w:tc>
          <w:tcPr>
            <w:tcW w:w="949" w:type="dxa"/>
            <w:tcBorders>
              <w:top w:val="single" w:sz="8" w:space="0" w:color="000000"/>
              <w:left w:val="nil"/>
              <w:bottom w:val="single" w:sz="8" w:space="0" w:color="000000"/>
              <w:right w:val="single" w:sz="8" w:space="0" w:color="000000"/>
            </w:tcBorders>
            <w:shd w:val="clear" w:color="auto" w:fill="auto"/>
          </w:tcPr>
          <w:p w14:paraId="1B02DB0F" w14:textId="695278C7"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276" w:type="dxa"/>
            <w:tcBorders>
              <w:top w:val="single" w:sz="8" w:space="0" w:color="000000"/>
              <w:left w:val="nil"/>
              <w:bottom w:val="single" w:sz="8" w:space="0" w:color="000000"/>
              <w:right w:val="single" w:sz="8" w:space="0" w:color="000000"/>
            </w:tcBorders>
            <w:shd w:val="clear" w:color="auto" w:fill="auto"/>
          </w:tcPr>
          <w:p w14:paraId="579AA0F2" w14:textId="1BF05AEA"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549" w:type="dxa"/>
            <w:tcBorders>
              <w:top w:val="single" w:sz="8" w:space="0" w:color="000000"/>
              <w:left w:val="nil"/>
              <w:bottom w:val="single" w:sz="8" w:space="0" w:color="000000"/>
              <w:right w:val="single" w:sz="8" w:space="0" w:color="000000"/>
            </w:tcBorders>
            <w:shd w:val="clear" w:color="auto" w:fill="auto"/>
          </w:tcPr>
          <w:p w14:paraId="621D3D3A" w14:textId="6EDC76B5"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w:t>
            </w:r>
            <w:r w:rsidRPr="00906448">
              <w:rPr>
                <w:rFonts w:ascii="微软雅黑" w:eastAsia="微软雅黑" w:hAnsi="微软雅黑" w:cs="宋体"/>
                <w:color w:val="000000" w:themeColor="text1"/>
                <w:szCs w:val="21"/>
              </w:rPr>
              <w:t>辆</w:t>
            </w:r>
            <w:r w:rsidRPr="00906448">
              <w:rPr>
                <w:rFonts w:ascii="微软雅黑" w:eastAsia="微软雅黑" w:hAnsi="微软雅黑" w:cs="宋体" w:hint="eastAsia"/>
                <w:color w:val="000000" w:themeColor="text1"/>
                <w:szCs w:val="21"/>
              </w:rPr>
              <w:t>所在地</w:t>
            </w:r>
          </w:p>
        </w:tc>
      </w:tr>
      <w:tr w:rsidR="00B54D05" w:rsidRPr="00906448" w14:paraId="55D4CF46" w14:textId="77777777" w:rsidTr="000A78FE">
        <w:trPr>
          <w:trHeight w:val="290"/>
        </w:trPr>
        <w:tc>
          <w:tcPr>
            <w:tcW w:w="2649" w:type="dxa"/>
            <w:tcBorders>
              <w:top w:val="nil"/>
              <w:left w:val="single" w:sz="8" w:space="0" w:color="000000"/>
              <w:bottom w:val="single" w:sz="8" w:space="0" w:color="000000"/>
              <w:right w:val="single" w:sz="8" w:space="0" w:color="000000"/>
            </w:tcBorders>
            <w:shd w:val="clear" w:color="auto" w:fill="auto"/>
            <w:vAlign w:val="center"/>
          </w:tcPr>
          <w:p w14:paraId="02FD58E3" w14:textId="5173998B"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isNew</w:t>
            </w:r>
          </w:p>
        </w:tc>
        <w:tc>
          <w:tcPr>
            <w:tcW w:w="949" w:type="dxa"/>
            <w:tcBorders>
              <w:top w:val="nil"/>
              <w:left w:val="nil"/>
              <w:bottom w:val="single" w:sz="8" w:space="0" w:color="000000"/>
              <w:right w:val="single" w:sz="8" w:space="0" w:color="000000"/>
            </w:tcBorders>
            <w:shd w:val="clear" w:color="auto" w:fill="auto"/>
            <w:vAlign w:val="center"/>
          </w:tcPr>
          <w:p w14:paraId="4C479F88" w14:textId="5AD645A8"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tcPr>
          <w:p w14:paraId="72BFFE8B" w14:textId="1D76BC03"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3549" w:type="dxa"/>
            <w:tcBorders>
              <w:top w:val="nil"/>
              <w:left w:val="nil"/>
              <w:bottom w:val="single" w:sz="8" w:space="0" w:color="000000"/>
              <w:right w:val="single" w:sz="8" w:space="0" w:color="000000"/>
            </w:tcBorders>
            <w:shd w:val="clear" w:color="auto" w:fill="auto"/>
            <w:vAlign w:val="center"/>
          </w:tcPr>
          <w:p w14:paraId="4A951F0B" w14:textId="071B5D34"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是否新车：0-</w:t>
            </w:r>
            <w:r w:rsidRPr="00906448">
              <w:rPr>
                <w:rFonts w:ascii="微软雅黑" w:eastAsia="微软雅黑" w:hAnsi="微软雅黑"/>
                <w:color w:val="000000" w:themeColor="text1"/>
                <w:szCs w:val="21"/>
              </w:rPr>
              <w:t>新车</w:t>
            </w:r>
            <w:r w:rsidRPr="00906448">
              <w:rPr>
                <w:rFonts w:ascii="微软雅黑" w:eastAsia="微软雅黑" w:hAnsi="微软雅黑" w:hint="eastAsia"/>
                <w:color w:val="000000" w:themeColor="text1"/>
                <w:szCs w:val="21"/>
              </w:rPr>
              <w:t>，1-二手车</w:t>
            </w:r>
          </w:p>
        </w:tc>
      </w:tr>
      <w:tr w:rsidR="00B54D05" w:rsidRPr="00906448" w14:paraId="4EA3DF32" w14:textId="77777777" w:rsidTr="000A78FE">
        <w:trPr>
          <w:trHeight w:val="290"/>
        </w:trPr>
        <w:tc>
          <w:tcPr>
            <w:tcW w:w="2649" w:type="dxa"/>
            <w:tcBorders>
              <w:top w:val="nil"/>
              <w:left w:val="single" w:sz="8" w:space="0" w:color="000000"/>
              <w:bottom w:val="single" w:sz="8" w:space="0" w:color="000000"/>
              <w:right w:val="single" w:sz="8" w:space="0" w:color="000000"/>
            </w:tcBorders>
            <w:shd w:val="clear" w:color="auto" w:fill="auto"/>
            <w:vAlign w:val="center"/>
          </w:tcPr>
          <w:p w14:paraId="097121DE" w14:textId="06A82798"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hasDetection</w:t>
            </w:r>
          </w:p>
        </w:tc>
        <w:tc>
          <w:tcPr>
            <w:tcW w:w="949" w:type="dxa"/>
            <w:tcBorders>
              <w:top w:val="nil"/>
              <w:left w:val="nil"/>
              <w:bottom w:val="single" w:sz="8" w:space="0" w:color="000000"/>
              <w:right w:val="single" w:sz="8" w:space="0" w:color="000000"/>
            </w:tcBorders>
            <w:shd w:val="clear" w:color="auto" w:fill="auto"/>
            <w:vAlign w:val="center"/>
          </w:tcPr>
          <w:p w14:paraId="542D04A2" w14:textId="7C03ABEA"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tcPr>
          <w:p w14:paraId="5E17A386" w14:textId="33E71B99"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number</w:t>
            </w:r>
          </w:p>
        </w:tc>
        <w:tc>
          <w:tcPr>
            <w:tcW w:w="3549" w:type="dxa"/>
            <w:tcBorders>
              <w:top w:val="nil"/>
              <w:left w:val="nil"/>
              <w:bottom w:val="single" w:sz="8" w:space="0" w:color="000000"/>
              <w:right w:val="single" w:sz="8" w:space="0" w:color="000000"/>
            </w:tcBorders>
            <w:shd w:val="clear" w:color="auto" w:fill="auto"/>
            <w:vAlign w:val="center"/>
          </w:tcPr>
          <w:p w14:paraId="4BE9425E" w14:textId="441A80FE"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车辆是否检测过（当isNew为1时有效）：</w:t>
            </w:r>
            <w:r w:rsidRPr="00906448">
              <w:rPr>
                <w:rFonts w:ascii="微软雅黑" w:eastAsia="微软雅黑" w:hAnsi="微软雅黑" w:cs="宋体"/>
                <w:color w:val="000000" w:themeColor="text1"/>
                <w:szCs w:val="21"/>
              </w:rPr>
              <w:t>0-</w:t>
            </w:r>
            <w:r w:rsidRPr="00906448">
              <w:rPr>
                <w:rFonts w:ascii="微软雅黑" w:eastAsia="微软雅黑" w:hAnsi="微软雅黑" w:cs="宋体" w:hint="eastAsia"/>
                <w:color w:val="000000" w:themeColor="text1"/>
                <w:szCs w:val="21"/>
              </w:rPr>
              <w:t>已检测，</w:t>
            </w:r>
            <w:r w:rsidRPr="00906448">
              <w:rPr>
                <w:rFonts w:ascii="微软雅黑" w:eastAsia="微软雅黑" w:hAnsi="微软雅黑" w:cs="宋体"/>
                <w:color w:val="000000" w:themeColor="text1"/>
                <w:szCs w:val="21"/>
              </w:rPr>
              <w:t>1-</w:t>
            </w:r>
            <w:r w:rsidRPr="00906448">
              <w:rPr>
                <w:rFonts w:ascii="微软雅黑" w:eastAsia="微软雅黑" w:hAnsi="微软雅黑" w:cs="宋体" w:hint="eastAsia"/>
                <w:color w:val="000000" w:themeColor="text1"/>
                <w:szCs w:val="21"/>
              </w:rPr>
              <w:t>未检测，</w:t>
            </w:r>
            <w:r w:rsidRPr="00906448">
              <w:rPr>
                <w:rFonts w:ascii="微软雅黑" w:eastAsia="微软雅黑" w:hAnsi="微软雅黑" w:cs="宋体"/>
                <w:color w:val="000000" w:themeColor="text1"/>
                <w:szCs w:val="21"/>
              </w:rPr>
              <w:t>2-</w:t>
            </w:r>
            <w:r w:rsidRPr="00906448">
              <w:rPr>
                <w:rFonts w:ascii="微软雅黑" w:eastAsia="微软雅黑" w:hAnsi="微软雅黑" w:cs="宋体" w:hint="eastAsia"/>
                <w:color w:val="000000" w:themeColor="text1"/>
                <w:szCs w:val="21"/>
              </w:rPr>
              <w:t>免检</w:t>
            </w:r>
          </w:p>
        </w:tc>
      </w:tr>
      <w:tr w:rsidR="00B54D05" w:rsidRPr="00906448" w14:paraId="58F9E37E" w14:textId="77777777" w:rsidTr="000A78FE">
        <w:trPr>
          <w:trHeight w:val="290"/>
        </w:trPr>
        <w:tc>
          <w:tcPr>
            <w:tcW w:w="2649" w:type="dxa"/>
            <w:tcBorders>
              <w:top w:val="nil"/>
              <w:left w:val="single" w:sz="8" w:space="0" w:color="000000"/>
              <w:bottom w:val="single" w:sz="8" w:space="0" w:color="000000"/>
              <w:right w:val="single" w:sz="8" w:space="0" w:color="000000"/>
            </w:tcBorders>
            <w:shd w:val="clear" w:color="auto" w:fill="auto"/>
            <w:vAlign w:val="center"/>
          </w:tcPr>
          <w:p w14:paraId="49F5F1DF" w14:textId="4259B20F" w:rsidR="00263B0F" w:rsidRPr="00906448" w:rsidRDefault="00C65B9A"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lastRenderedPageBreak/>
              <w:t>v</w:t>
            </w:r>
            <w:r w:rsidR="00263B0F" w:rsidRPr="00906448">
              <w:rPr>
                <w:rFonts w:ascii="微软雅黑" w:eastAsia="微软雅黑" w:hAnsi="微软雅黑" w:cs="宋体"/>
                <w:color w:val="000000" w:themeColor="text1"/>
                <w:szCs w:val="21"/>
              </w:rPr>
              <w:t>in</w:t>
            </w:r>
          </w:p>
        </w:tc>
        <w:tc>
          <w:tcPr>
            <w:tcW w:w="949" w:type="dxa"/>
            <w:tcBorders>
              <w:top w:val="nil"/>
              <w:left w:val="nil"/>
              <w:bottom w:val="single" w:sz="8" w:space="0" w:color="000000"/>
              <w:right w:val="single" w:sz="8" w:space="0" w:color="000000"/>
            </w:tcBorders>
            <w:shd w:val="clear" w:color="auto" w:fill="auto"/>
            <w:vAlign w:val="center"/>
          </w:tcPr>
          <w:p w14:paraId="7B4CCB7B" w14:textId="13AC16F2"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tcPr>
          <w:p w14:paraId="4C2714DC" w14:textId="4BF8F1B8"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3549" w:type="dxa"/>
            <w:tcBorders>
              <w:top w:val="nil"/>
              <w:left w:val="nil"/>
              <w:bottom w:val="single" w:sz="8" w:space="0" w:color="000000"/>
              <w:right w:val="single" w:sz="8" w:space="0" w:color="000000"/>
            </w:tcBorders>
            <w:shd w:val="clear" w:color="auto" w:fill="auto"/>
            <w:vAlign w:val="center"/>
          </w:tcPr>
          <w:p w14:paraId="12581A69" w14:textId="285DF55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VIN</w:t>
            </w:r>
            <w:r w:rsidRPr="00906448">
              <w:rPr>
                <w:rFonts w:ascii="微软雅黑" w:eastAsia="微软雅黑" w:hAnsi="微软雅黑" w:cs="宋体" w:hint="eastAsia"/>
                <w:color w:val="000000" w:themeColor="text1"/>
                <w:szCs w:val="21"/>
              </w:rPr>
              <w:t>码（当isNew为1时有效）</w:t>
            </w:r>
          </w:p>
        </w:tc>
      </w:tr>
      <w:tr w:rsidR="00B54D05" w:rsidRPr="00906448" w14:paraId="002F6219" w14:textId="77777777" w:rsidTr="000A78FE">
        <w:trPr>
          <w:trHeight w:val="290"/>
        </w:trPr>
        <w:tc>
          <w:tcPr>
            <w:tcW w:w="2649" w:type="dxa"/>
            <w:tcBorders>
              <w:top w:val="nil"/>
              <w:left w:val="single" w:sz="8" w:space="0" w:color="000000"/>
              <w:bottom w:val="single" w:sz="8" w:space="0" w:color="000000"/>
              <w:right w:val="single" w:sz="8" w:space="0" w:color="000000"/>
            </w:tcBorders>
            <w:shd w:val="clear" w:color="auto" w:fill="auto"/>
            <w:vAlign w:val="center"/>
          </w:tcPr>
          <w:p w14:paraId="0FF9070E" w14:textId="7658C8AB" w:rsidR="00263B0F" w:rsidRPr="00906448" w:rsidRDefault="00C65B9A"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m</w:t>
            </w:r>
            <w:r w:rsidR="00263B0F" w:rsidRPr="00906448">
              <w:rPr>
                <w:rFonts w:ascii="微软雅黑" w:eastAsia="微软雅黑" w:hAnsi="微软雅黑" w:cs="宋体"/>
                <w:color w:val="000000" w:themeColor="text1"/>
                <w:szCs w:val="21"/>
              </w:rPr>
              <w:t>ileage</w:t>
            </w:r>
          </w:p>
        </w:tc>
        <w:tc>
          <w:tcPr>
            <w:tcW w:w="949" w:type="dxa"/>
            <w:tcBorders>
              <w:top w:val="nil"/>
              <w:left w:val="nil"/>
              <w:bottom w:val="single" w:sz="8" w:space="0" w:color="000000"/>
              <w:right w:val="single" w:sz="8" w:space="0" w:color="000000"/>
            </w:tcBorders>
            <w:shd w:val="clear" w:color="auto" w:fill="auto"/>
            <w:vAlign w:val="center"/>
          </w:tcPr>
          <w:p w14:paraId="5F906F76" w14:textId="2190CC9F"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tcPr>
          <w:p w14:paraId="4310F7BB" w14:textId="4B06A842"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number</w:t>
            </w:r>
          </w:p>
        </w:tc>
        <w:tc>
          <w:tcPr>
            <w:tcW w:w="3549" w:type="dxa"/>
            <w:tcBorders>
              <w:top w:val="nil"/>
              <w:left w:val="nil"/>
              <w:bottom w:val="single" w:sz="8" w:space="0" w:color="000000"/>
              <w:right w:val="single" w:sz="8" w:space="0" w:color="000000"/>
            </w:tcBorders>
            <w:shd w:val="clear" w:color="auto" w:fill="auto"/>
            <w:vAlign w:val="center"/>
          </w:tcPr>
          <w:p w14:paraId="7CFC900E" w14:textId="5971C42A"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里程（当isNew为1时有效）</w:t>
            </w:r>
          </w:p>
        </w:tc>
      </w:tr>
      <w:tr w:rsidR="00B54D05" w:rsidRPr="00906448" w14:paraId="45EC7FA0" w14:textId="77777777" w:rsidTr="00646AA3">
        <w:trPr>
          <w:trHeight w:val="290"/>
        </w:trPr>
        <w:tc>
          <w:tcPr>
            <w:tcW w:w="2649" w:type="dxa"/>
            <w:tcBorders>
              <w:top w:val="nil"/>
              <w:left w:val="single" w:sz="8" w:space="0" w:color="000000"/>
              <w:bottom w:val="single" w:sz="8" w:space="0" w:color="000000"/>
              <w:right w:val="single" w:sz="8" w:space="0" w:color="000000"/>
            </w:tcBorders>
            <w:shd w:val="clear" w:color="auto" w:fill="auto"/>
          </w:tcPr>
          <w:p w14:paraId="364AE5FE" w14:textId="7C7F7770"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initialRegistrationDate</w:t>
            </w:r>
          </w:p>
        </w:tc>
        <w:tc>
          <w:tcPr>
            <w:tcW w:w="949" w:type="dxa"/>
            <w:tcBorders>
              <w:top w:val="nil"/>
              <w:left w:val="nil"/>
              <w:bottom w:val="single" w:sz="8" w:space="0" w:color="000000"/>
              <w:right w:val="single" w:sz="8" w:space="0" w:color="000000"/>
            </w:tcBorders>
            <w:shd w:val="clear" w:color="auto" w:fill="auto"/>
          </w:tcPr>
          <w:p w14:paraId="72660528" w14:textId="41161161"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276" w:type="dxa"/>
            <w:tcBorders>
              <w:top w:val="nil"/>
              <w:left w:val="nil"/>
              <w:bottom w:val="single" w:sz="8" w:space="0" w:color="000000"/>
              <w:right w:val="single" w:sz="8" w:space="0" w:color="000000"/>
            </w:tcBorders>
            <w:shd w:val="clear" w:color="auto" w:fill="auto"/>
          </w:tcPr>
          <w:p w14:paraId="4EE0BF19" w14:textId="06A57C4D"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3549" w:type="dxa"/>
            <w:tcBorders>
              <w:top w:val="nil"/>
              <w:left w:val="nil"/>
              <w:bottom w:val="single" w:sz="8" w:space="0" w:color="000000"/>
              <w:right w:val="single" w:sz="8" w:space="0" w:color="000000"/>
            </w:tcBorders>
            <w:shd w:val="clear" w:color="auto" w:fill="auto"/>
          </w:tcPr>
          <w:p w14:paraId="1F100DC2" w14:textId="27B7260E"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首次上牌时间</w:t>
            </w:r>
            <w:r w:rsidRPr="00906448">
              <w:rPr>
                <w:rFonts w:ascii="微软雅黑" w:eastAsia="微软雅黑" w:hAnsi="微软雅黑" w:cs="宋体" w:hint="eastAsia"/>
                <w:color w:val="000000" w:themeColor="text1"/>
                <w:szCs w:val="21"/>
              </w:rPr>
              <w:t>，</w:t>
            </w:r>
            <w:r w:rsidR="000E6933" w:rsidRPr="00906448">
              <w:rPr>
                <w:rFonts w:ascii="微软雅黑" w:eastAsia="微软雅黑" w:hAnsi="微软雅黑" w:cs="宋体"/>
                <w:color w:val="000000" w:themeColor="text1"/>
                <w:sz w:val="21"/>
                <w:szCs w:val="21"/>
              </w:rPr>
              <w:t>yyyy/MM/dd</w:t>
            </w:r>
            <w:r w:rsidRPr="00906448">
              <w:rPr>
                <w:rFonts w:ascii="微软雅黑" w:eastAsia="微软雅黑" w:hAnsi="微软雅黑" w:cs="宋体" w:hint="eastAsia"/>
                <w:color w:val="000000" w:themeColor="text1"/>
                <w:szCs w:val="21"/>
              </w:rPr>
              <w:t>（当isNew为1时有效）</w:t>
            </w:r>
          </w:p>
        </w:tc>
      </w:tr>
      <w:tr w:rsidR="00B54D05" w:rsidRPr="00906448" w14:paraId="3CE05224" w14:textId="77777777" w:rsidTr="00646AA3">
        <w:trPr>
          <w:trHeight w:val="290"/>
        </w:trPr>
        <w:tc>
          <w:tcPr>
            <w:tcW w:w="2649" w:type="dxa"/>
            <w:tcBorders>
              <w:top w:val="nil"/>
              <w:left w:val="single" w:sz="8" w:space="0" w:color="000000"/>
              <w:bottom w:val="single" w:sz="8" w:space="0" w:color="000000"/>
              <w:right w:val="single" w:sz="8" w:space="0" w:color="000000"/>
            </w:tcBorders>
            <w:shd w:val="clear" w:color="auto" w:fill="auto"/>
          </w:tcPr>
          <w:p w14:paraId="09C519BB" w14:textId="73803D70" w:rsidR="00263B0F" w:rsidRPr="00906448" w:rsidRDefault="004D3313" w:rsidP="00263B0F">
            <w:pPr>
              <w:spacing w:line="360" w:lineRule="auto"/>
              <w:rPr>
                <w:rFonts w:ascii="微软雅黑" w:eastAsia="微软雅黑" w:hAnsi="微软雅黑"/>
                <w:color w:val="000000" w:themeColor="text1"/>
                <w:szCs w:val="21"/>
              </w:rPr>
            </w:pPr>
            <w:hyperlink r:id="rId20" w:tgtFrame="_blank" w:history="1">
              <w:r w:rsidR="00263B0F" w:rsidRPr="00906448">
                <w:rPr>
                  <w:rFonts w:ascii="微软雅黑" w:eastAsia="微软雅黑" w:hAnsi="微软雅黑" w:cs="宋体"/>
                  <w:color w:val="000000" w:themeColor="text1"/>
                  <w:szCs w:val="21"/>
                </w:rPr>
                <w:t>license</w:t>
              </w:r>
              <w:r w:rsidR="00263B0F" w:rsidRPr="00906448">
                <w:rPr>
                  <w:rFonts w:ascii="微软雅黑" w:eastAsia="微软雅黑" w:hAnsi="微软雅黑" w:cs="宋体" w:hint="eastAsia"/>
                  <w:color w:val="000000" w:themeColor="text1"/>
                  <w:szCs w:val="21"/>
                </w:rPr>
                <w:t>P</w:t>
              </w:r>
              <w:r w:rsidR="00263B0F" w:rsidRPr="00906448">
                <w:rPr>
                  <w:rFonts w:ascii="微软雅黑" w:eastAsia="微软雅黑" w:hAnsi="微软雅黑" w:cs="宋体"/>
                  <w:color w:val="000000" w:themeColor="text1"/>
                  <w:szCs w:val="21"/>
                </w:rPr>
                <w:t>late</w:t>
              </w:r>
            </w:hyperlink>
            <w:r w:rsidR="00263B0F" w:rsidRPr="00906448">
              <w:rPr>
                <w:rFonts w:ascii="微软雅黑" w:eastAsia="微软雅黑" w:hAnsi="微软雅黑" w:cs="宋体"/>
                <w:color w:val="000000" w:themeColor="text1"/>
                <w:szCs w:val="21"/>
              </w:rPr>
              <w:t>Address</w:t>
            </w:r>
          </w:p>
        </w:tc>
        <w:tc>
          <w:tcPr>
            <w:tcW w:w="949" w:type="dxa"/>
            <w:tcBorders>
              <w:top w:val="nil"/>
              <w:left w:val="nil"/>
              <w:bottom w:val="single" w:sz="8" w:space="0" w:color="000000"/>
              <w:right w:val="single" w:sz="8" w:space="0" w:color="000000"/>
            </w:tcBorders>
            <w:shd w:val="clear" w:color="auto" w:fill="auto"/>
          </w:tcPr>
          <w:p w14:paraId="6978D0CE" w14:textId="19C1F67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M</w:t>
            </w:r>
          </w:p>
        </w:tc>
        <w:tc>
          <w:tcPr>
            <w:tcW w:w="1276" w:type="dxa"/>
            <w:tcBorders>
              <w:top w:val="nil"/>
              <w:left w:val="nil"/>
              <w:bottom w:val="single" w:sz="8" w:space="0" w:color="000000"/>
              <w:right w:val="single" w:sz="8" w:space="0" w:color="000000"/>
            </w:tcBorders>
            <w:shd w:val="clear" w:color="auto" w:fill="auto"/>
          </w:tcPr>
          <w:p w14:paraId="5AEF5FAD" w14:textId="4118E19D"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3549" w:type="dxa"/>
            <w:tcBorders>
              <w:top w:val="nil"/>
              <w:left w:val="nil"/>
              <w:bottom w:val="single" w:sz="8" w:space="0" w:color="000000"/>
              <w:right w:val="single" w:sz="8" w:space="0" w:color="000000"/>
            </w:tcBorders>
            <w:shd w:val="clear" w:color="auto" w:fill="auto"/>
          </w:tcPr>
          <w:p w14:paraId="2C365ED1" w14:textId="72940838"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购车上牌</w:t>
            </w:r>
            <w:r w:rsidRPr="00906448">
              <w:rPr>
                <w:rFonts w:ascii="微软雅黑" w:eastAsia="微软雅黑" w:hAnsi="微软雅黑" w:cs="宋体" w:hint="eastAsia"/>
                <w:color w:val="000000" w:themeColor="text1"/>
                <w:szCs w:val="21"/>
              </w:rPr>
              <w:t>所在地（当isNew为1时有效）</w:t>
            </w:r>
          </w:p>
        </w:tc>
      </w:tr>
      <w:tr w:rsidR="00B54D05" w:rsidRPr="00906448" w14:paraId="6E048E60" w14:textId="77777777" w:rsidTr="000A78FE">
        <w:trPr>
          <w:trHeight w:val="290"/>
        </w:trPr>
        <w:tc>
          <w:tcPr>
            <w:tcW w:w="2649" w:type="dxa"/>
            <w:tcBorders>
              <w:top w:val="nil"/>
              <w:left w:val="single" w:sz="8" w:space="0" w:color="000000"/>
              <w:bottom w:val="single" w:sz="8" w:space="0" w:color="000000"/>
              <w:right w:val="single" w:sz="8" w:space="0" w:color="000000"/>
            </w:tcBorders>
            <w:shd w:val="clear" w:color="auto" w:fill="auto"/>
            <w:vAlign w:val="center"/>
          </w:tcPr>
          <w:p w14:paraId="7D04BF5E" w14:textId="340C316C"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evaluationPrice</w:t>
            </w:r>
          </w:p>
        </w:tc>
        <w:tc>
          <w:tcPr>
            <w:tcW w:w="949" w:type="dxa"/>
            <w:tcBorders>
              <w:top w:val="nil"/>
              <w:left w:val="nil"/>
              <w:bottom w:val="single" w:sz="8" w:space="0" w:color="000000"/>
              <w:right w:val="single" w:sz="8" w:space="0" w:color="000000"/>
            </w:tcBorders>
            <w:shd w:val="clear" w:color="auto" w:fill="auto"/>
            <w:vAlign w:val="center"/>
          </w:tcPr>
          <w:p w14:paraId="3A2E8544" w14:textId="52D0D76C"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tcPr>
          <w:p w14:paraId="25BB4EF5" w14:textId="30E5263F"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number</w:t>
            </w:r>
          </w:p>
        </w:tc>
        <w:tc>
          <w:tcPr>
            <w:tcW w:w="3549" w:type="dxa"/>
            <w:tcBorders>
              <w:top w:val="nil"/>
              <w:left w:val="nil"/>
              <w:bottom w:val="single" w:sz="8" w:space="0" w:color="000000"/>
              <w:right w:val="single" w:sz="8" w:space="0" w:color="000000"/>
            </w:tcBorders>
            <w:shd w:val="clear" w:color="auto" w:fill="auto"/>
            <w:vAlign w:val="center"/>
          </w:tcPr>
          <w:p w14:paraId="1DD0CAE6" w14:textId="50412EAF"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认定价格（当isNew为1时有效），单位元</w:t>
            </w:r>
            <w:r w:rsidR="00B927FD" w:rsidRPr="00906448">
              <w:rPr>
                <w:rFonts w:ascii="微软雅黑" w:eastAsia="微软雅黑" w:hAnsi="微软雅黑" w:cs="宋体" w:hint="eastAsia"/>
                <w:color w:val="000000" w:themeColor="text1"/>
                <w:szCs w:val="21"/>
              </w:rPr>
              <w:t>，保留小数点两位</w:t>
            </w:r>
          </w:p>
        </w:tc>
      </w:tr>
      <w:tr w:rsidR="00B54D05" w:rsidRPr="00906448" w14:paraId="45D8C985" w14:textId="77777777" w:rsidTr="000A78FE">
        <w:trPr>
          <w:trHeight w:val="703"/>
        </w:trPr>
        <w:tc>
          <w:tcPr>
            <w:tcW w:w="2649" w:type="dxa"/>
            <w:tcBorders>
              <w:top w:val="nil"/>
              <w:left w:val="single" w:sz="8" w:space="0" w:color="000000"/>
              <w:bottom w:val="single" w:sz="8" w:space="0" w:color="000000"/>
              <w:right w:val="single" w:sz="8" w:space="0" w:color="000000"/>
            </w:tcBorders>
            <w:shd w:val="clear" w:color="auto" w:fill="auto"/>
            <w:vAlign w:val="center"/>
            <w:hideMark/>
          </w:tcPr>
          <w:p w14:paraId="2D4EBC62" w14:textId="7777777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drivingLicenseFile</w:t>
            </w:r>
          </w:p>
        </w:tc>
        <w:tc>
          <w:tcPr>
            <w:tcW w:w="949" w:type="dxa"/>
            <w:tcBorders>
              <w:top w:val="nil"/>
              <w:left w:val="nil"/>
              <w:bottom w:val="single" w:sz="8" w:space="0" w:color="000000"/>
              <w:right w:val="single" w:sz="8" w:space="0" w:color="000000"/>
            </w:tcBorders>
            <w:shd w:val="clear" w:color="auto" w:fill="auto"/>
            <w:vAlign w:val="center"/>
            <w:hideMark/>
          </w:tcPr>
          <w:p w14:paraId="409DCD93" w14:textId="2827FE04"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hideMark/>
          </w:tcPr>
          <w:p w14:paraId="00E44F4E" w14:textId="7777777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nil"/>
              <w:left w:val="nil"/>
              <w:bottom w:val="single" w:sz="8" w:space="0" w:color="000000"/>
              <w:right w:val="single" w:sz="8" w:space="0" w:color="000000"/>
            </w:tcBorders>
            <w:shd w:val="clear" w:color="auto" w:fill="auto"/>
            <w:vAlign w:val="center"/>
            <w:hideMark/>
          </w:tcPr>
          <w:p w14:paraId="51C32113" w14:textId="14B56F58" w:rsidR="00263B0F" w:rsidRPr="00906448" w:rsidRDefault="00263B0F" w:rsidP="00657309">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行驶证扫描件，</w:t>
            </w:r>
            <w:r w:rsidR="00D92C5E" w:rsidRPr="00906448">
              <w:rPr>
                <w:rFonts w:ascii="微软雅黑" w:eastAsia="微软雅黑" w:hAnsi="微软雅黑" w:cs="宋体" w:hint="eastAsia"/>
                <w:color w:val="000000" w:themeColor="text1"/>
                <w:szCs w:val="21"/>
              </w:rPr>
              <w:t>jpg或pdf格式，</w:t>
            </w:r>
            <w:r w:rsidR="002E76CE">
              <w:rPr>
                <w:rFonts w:ascii="微软雅黑" w:eastAsia="微软雅黑" w:hAnsi="微软雅黑" w:cs="宋体" w:hint="eastAsia"/>
                <w:color w:val="000000" w:themeColor="text1"/>
                <w:szCs w:val="21"/>
              </w:rPr>
              <w:t>参照文件传输命名规则章节中对应的相应文件的命名，</w:t>
            </w:r>
            <w:r w:rsidR="00CA14A3">
              <w:rPr>
                <w:rFonts w:ascii="微软雅黑" w:eastAsia="微软雅黑" w:hAnsi="微软雅黑" w:cs="宋体" w:hint="eastAsia"/>
                <w:color w:val="000000" w:themeColor="text1"/>
                <w:szCs w:val="21"/>
              </w:rPr>
              <w:t>文件命名</w:t>
            </w:r>
            <w:r w:rsidR="002E76CE">
              <w:rPr>
                <w:rFonts w:ascii="微软雅黑" w:eastAsia="微软雅黑" w:hAnsi="微软雅黑" w:cs="宋体" w:hint="eastAsia"/>
                <w:color w:val="000000" w:themeColor="text1"/>
                <w:szCs w:val="21"/>
              </w:rPr>
              <w:t>为</w:t>
            </w:r>
            <w:r w:rsidR="00D92C5E" w:rsidRPr="00906448">
              <w:rPr>
                <w:rFonts w:ascii="微软雅黑" w:eastAsia="微软雅黑" w:hAnsi="微软雅黑" w:cs="宋体" w:hint="eastAsia"/>
                <w:color w:val="000000" w:themeColor="text1"/>
                <w:szCs w:val="21"/>
              </w:rPr>
              <w:t>：</w:t>
            </w:r>
            <w:r w:rsidR="00657309">
              <w:rPr>
                <w:rFonts w:ascii="微软雅黑" w:eastAsia="微软雅黑" w:hAnsi="微软雅黑" w:cs="宋体" w:hint="eastAsia"/>
                <w:color w:val="000000" w:themeColor="text1"/>
                <w:szCs w:val="21"/>
              </w:rPr>
              <w:t xml:space="preserve"> </w:t>
            </w:r>
            <w:r w:rsidR="00CC1144">
              <w:rPr>
                <w:rFonts w:ascii="微软雅黑" w:eastAsia="微软雅黑" w:hAnsi="微软雅黑" w:cs="宋体" w:hint="eastAsia"/>
                <w:color w:val="000000" w:themeColor="text1"/>
                <w:szCs w:val="21"/>
              </w:rPr>
              <w:t>Travel_1.JPG</w:t>
            </w:r>
            <w:r w:rsidR="00CC1144" w:rsidRPr="00CC1144" w:rsidDel="00CC1144">
              <w:rPr>
                <w:rFonts w:ascii="微软雅黑" w:eastAsia="微软雅黑" w:hAnsi="微软雅黑" w:cs="宋体" w:hint="eastAsia"/>
                <w:color w:val="000000" w:themeColor="text1"/>
                <w:szCs w:val="21"/>
              </w:rPr>
              <w:t xml:space="preserve"> </w:t>
            </w:r>
            <w:r w:rsidR="00D92C5E" w:rsidRPr="00906448">
              <w:rPr>
                <w:rFonts w:ascii="微软雅黑" w:eastAsia="微软雅黑" w:hAnsi="微软雅黑" w:cs="宋体" w:hint="eastAsia"/>
                <w:color w:val="000000" w:themeColor="text1"/>
                <w:szCs w:val="21"/>
              </w:rPr>
              <w:t>，地址多个以分号间隔</w:t>
            </w:r>
          </w:p>
        </w:tc>
      </w:tr>
      <w:tr w:rsidR="00B54D05" w:rsidRPr="00906448" w14:paraId="6C5D93AF" w14:textId="77777777" w:rsidTr="000A78FE">
        <w:trPr>
          <w:trHeight w:val="703"/>
        </w:trPr>
        <w:tc>
          <w:tcPr>
            <w:tcW w:w="2649" w:type="dxa"/>
            <w:tcBorders>
              <w:top w:val="nil"/>
              <w:left w:val="single" w:sz="8" w:space="0" w:color="000000"/>
              <w:bottom w:val="single" w:sz="8" w:space="0" w:color="000000"/>
              <w:right w:val="single" w:sz="8" w:space="0" w:color="000000"/>
            </w:tcBorders>
            <w:shd w:val="clear" w:color="auto" w:fill="auto"/>
            <w:vAlign w:val="center"/>
          </w:tcPr>
          <w:p w14:paraId="283D51B9" w14:textId="46488034"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driverLicence</w:t>
            </w:r>
            <w:r w:rsidRPr="00906448">
              <w:rPr>
                <w:rFonts w:ascii="微软雅黑" w:eastAsia="微软雅黑" w:hAnsi="微软雅黑"/>
                <w:color w:val="000000" w:themeColor="text1"/>
                <w:szCs w:val="21"/>
              </w:rPr>
              <w:t>File</w:t>
            </w:r>
          </w:p>
        </w:tc>
        <w:tc>
          <w:tcPr>
            <w:tcW w:w="949" w:type="dxa"/>
            <w:tcBorders>
              <w:top w:val="nil"/>
              <w:left w:val="nil"/>
              <w:bottom w:val="single" w:sz="8" w:space="0" w:color="000000"/>
              <w:right w:val="single" w:sz="8" w:space="0" w:color="000000"/>
            </w:tcBorders>
            <w:shd w:val="clear" w:color="auto" w:fill="auto"/>
            <w:vAlign w:val="center"/>
          </w:tcPr>
          <w:p w14:paraId="5374F136" w14:textId="666B2BC5"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tcPr>
          <w:p w14:paraId="485677A3" w14:textId="387B1F73"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nil"/>
              <w:left w:val="nil"/>
              <w:bottom w:val="single" w:sz="8" w:space="0" w:color="000000"/>
              <w:right w:val="single" w:sz="8" w:space="0" w:color="000000"/>
            </w:tcBorders>
            <w:shd w:val="clear" w:color="auto" w:fill="auto"/>
            <w:vAlign w:val="center"/>
          </w:tcPr>
          <w:p w14:paraId="38388BF2" w14:textId="6672546B"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驾驶证扫描件，格式、地址同上</w:t>
            </w:r>
          </w:p>
        </w:tc>
      </w:tr>
      <w:tr w:rsidR="00B54D05" w:rsidRPr="00906448" w14:paraId="18B4CF2E" w14:textId="77777777" w:rsidTr="000A78FE">
        <w:trPr>
          <w:trHeight w:val="703"/>
        </w:trPr>
        <w:tc>
          <w:tcPr>
            <w:tcW w:w="2649" w:type="dxa"/>
            <w:tcBorders>
              <w:top w:val="nil"/>
              <w:left w:val="single" w:sz="8" w:space="0" w:color="000000"/>
              <w:bottom w:val="single" w:sz="8" w:space="0" w:color="000000"/>
              <w:right w:val="single" w:sz="8" w:space="0" w:color="000000"/>
            </w:tcBorders>
            <w:shd w:val="clear" w:color="auto" w:fill="auto"/>
            <w:vAlign w:val="center"/>
            <w:hideMark/>
          </w:tcPr>
          <w:p w14:paraId="28B7BCAC" w14:textId="77B3448A" w:rsidR="00263B0F" w:rsidRPr="00906448" w:rsidRDefault="00263B0F" w:rsidP="00263B0F">
            <w:pPr>
              <w:spacing w:line="360" w:lineRule="auto"/>
              <w:rPr>
                <w:rFonts w:ascii="微软雅黑" w:eastAsia="微软雅黑" w:hAnsi="微软雅黑"/>
                <w:color w:val="000000" w:themeColor="text1"/>
                <w:szCs w:val="21"/>
              </w:rPr>
            </w:pPr>
            <w:bookmarkStart w:id="54" w:name="RANGE!A8"/>
            <w:r w:rsidRPr="00906448">
              <w:rPr>
                <w:rFonts w:ascii="微软雅黑" w:eastAsia="微软雅黑" w:hAnsi="微软雅黑"/>
                <w:color w:val="000000" w:themeColor="text1"/>
                <w:szCs w:val="21"/>
              </w:rPr>
              <w:t>vehicleRegistrationFile</w:t>
            </w:r>
            <w:bookmarkEnd w:id="54"/>
          </w:p>
        </w:tc>
        <w:tc>
          <w:tcPr>
            <w:tcW w:w="949" w:type="dxa"/>
            <w:tcBorders>
              <w:top w:val="nil"/>
              <w:left w:val="nil"/>
              <w:bottom w:val="single" w:sz="8" w:space="0" w:color="000000"/>
              <w:right w:val="single" w:sz="8" w:space="0" w:color="000000"/>
            </w:tcBorders>
            <w:shd w:val="clear" w:color="auto" w:fill="auto"/>
            <w:vAlign w:val="center"/>
            <w:hideMark/>
          </w:tcPr>
          <w:p w14:paraId="2BCDE5A8" w14:textId="7B2204A2"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76" w:type="dxa"/>
            <w:tcBorders>
              <w:top w:val="nil"/>
              <w:left w:val="nil"/>
              <w:bottom w:val="single" w:sz="8" w:space="0" w:color="000000"/>
              <w:right w:val="single" w:sz="8" w:space="0" w:color="000000"/>
            </w:tcBorders>
            <w:shd w:val="clear" w:color="auto" w:fill="auto"/>
            <w:vAlign w:val="center"/>
            <w:hideMark/>
          </w:tcPr>
          <w:p w14:paraId="14F02956" w14:textId="7777777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nil"/>
              <w:left w:val="nil"/>
              <w:bottom w:val="single" w:sz="8" w:space="0" w:color="000000"/>
              <w:right w:val="single" w:sz="8" w:space="0" w:color="000000"/>
            </w:tcBorders>
            <w:shd w:val="clear" w:color="auto" w:fill="auto"/>
            <w:vAlign w:val="center"/>
            <w:hideMark/>
          </w:tcPr>
          <w:p w14:paraId="5C6E90C5" w14:textId="77777777"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车辆登记扫描件，格式、地址同上</w:t>
            </w:r>
          </w:p>
        </w:tc>
      </w:tr>
      <w:tr w:rsidR="00B54D05" w:rsidRPr="00906448" w14:paraId="4C1ED9C9" w14:textId="77777777" w:rsidTr="000A78FE">
        <w:trPr>
          <w:trHeight w:val="703"/>
        </w:trPr>
        <w:tc>
          <w:tcPr>
            <w:tcW w:w="26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8E4B14" w14:textId="097790C1" w:rsidR="00263B0F" w:rsidRPr="00906448" w:rsidRDefault="00263B0F" w:rsidP="00263B0F">
            <w:pPr>
              <w:spacing w:line="360" w:lineRule="auto"/>
              <w:rPr>
                <w:rFonts w:ascii="微软雅黑" w:eastAsia="微软雅黑" w:hAnsi="微软雅黑"/>
                <w:color w:val="000000" w:themeColor="text1"/>
                <w:szCs w:val="21"/>
              </w:rPr>
            </w:pPr>
            <w:bookmarkStart w:id="55" w:name="RANGE!A13"/>
            <w:r w:rsidRPr="00906448">
              <w:rPr>
                <w:rFonts w:ascii="微软雅黑" w:eastAsia="微软雅黑" w:hAnsi="微软雅黑"/>
                <w:color w:val="000000" w:themeColor="text1"/>
                <w:szCs w:val="21"/>
              </w:rPr>
              <w:lastRenderedPageBreak/>
              <w:t>vehicleInvoiceFile</w:t>
            </w:r>
            <w:bookmarkEnd w:id="55"/>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E2F3C3" w14:textId="47C12EC4"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AE7435" w14:textId="7777777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ACCC1A" w14:textId="77777777"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购车发票扫描件，格式、地址同上</w:t>
            </w:r>
          </w:p>
        </w:tc>
      </w:tr>
      <w:tr w:rsidR="00B54D05" w:rsidRPr="00906448" w14:paraId="76DB2CB9" w14:textId="77777777" w:rsidTr="000A78FE">
        <w:trPr>
          <w:trHeight w:val="703"/>
        </w:trPr>
        <w:tc>
          <w:tcPr>
            <w:tcW w:w="2649" w:type="dxa"/>
            <w:tcBorders>
              <w:top w:val="single" w:sz="4" w:space="0" w:color="auto"/>
              <w:left w:val="single" w:sz="4" w:space="0" w:color="auto"/>
              <w:bottom w:val="single" w:sz="4" w:space="0" w:color="auto"/>
              <w:right w:val="single" w:sz="4" w:space="0" w:color="auto"/>
            </w:tcBorders>
            <w:shd w:val="clear" w:color="auto" w:fill="auto"/>
            <w:vAlign w:val="center"/>
          </w:tcPr>
          <w:p w14:paraId="2D76BFB6" w14:textId="4B41BBF1"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insuranceFile</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14:paraId="3FA586C7" w14:textId="04AC741D"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C305C14" w14:textId="286B8777"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4" w:space="0" w:color="auto"/>
              <w:left w:val="single" w:sz="4" w:space="0" w:color="auto"/>
              <w:bottom w:val="single" w:sz="4" w:space="0" w:color="auto"/>
              <w:right w:val="single" w:sz="4" w:space="0" w:color="auto"/>
            </w:tcBorders>
            <w:shd w:val="clear" w:color="auto" w:fill="auto"/>
            <w:vAlign w:val="center"/>
          </w:tcPr>
          <w:p w14:paraId="764958A8" w14:textId="6A5214BA" w:rsidR="00263B0F" w:rsidRPr="00906448" w:rsidRDefault="00263B0F" w:rsidP="00193489">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车辆保险保单扫描件，格式、地址同上</w:t>
            </w:r>
          </w:p>
        </w:tc>
      </w:tr>
      <w:tr w:rsidR="00B54D05" w:rsidRPr="00906448" w14:paraId="73D278C7" w14:textId="77777777" w:rsidTr="000A78FE">
        <w:trPr>
          <w:trHeight w:val="703"/>
        </w:trPr>
        <w:tc>
          <w:tcPr>
            <w:tcW w:w="2649" w:type="dxa"/>
            <w:tcBorders>
              <w:top w:val="single" w:sz="4" w:space="0" w:color="auto"/>
              <w:left w:val="single" w:sz="4" w:space="0" w:color="auto"/>
              <w:bottom w:val="single" w:sz="4" w:space="0" w:color="auto"/>
              <w:right w:val="single" w:sz="4" w:space="0" w:color="auto"/>
            </w:tcBorders>
            <w:shd w:val="clear" w:color="auto" w:fill="auto"/>
            <w:vAlign w:val="center"/>
          </w:tcPr>
          <w:p w14:paraId="38BFB092" w14:textId="2E762A1C"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GPS</w:t>
            </w:r>
            <w:r w:rsidRPr="00906448">
              <w:rPr>
                <w:rFonts w:ascii="微软雅黑" w:eastAsia="微软雅黑" w:hAnsi="微软雅黑" w:hint="eastAsia"/>
                <w:color w:val="000000" w:themeColor="text1"/>
                <w:szCs w:val="21"/>
              </w:rPr>
              <w:t>Location</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14:paraId="2CE5AA6E" w14:textId="407D10C8"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01C80C31" w14:textId="05BE5B8B"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4" w:space="0" w:color="auto"/>
              <w:left w:val="single" w:sz="4" w:space="0" w:color="auto"/>
              <w:bottom w:val="single" w:sz="4" w:space="0" w:color="auto"/>
              <w:right w:val="single" w:sz="4" w:space="0" w:color="auto"/>
            </w:tcBorders>
            <w:shd w:val="clear" w:color="auto" w:fill="auto"/>
            <w:vAlign w:val="center"/>
          </w:tcPr>
          <w:p w14:paraId="72885930" w14:textId="01A7A844"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GPS</w:t>
            </w:r>
            <w:r w:rsidRPr="00906448">
              <w:rPr>
                <w:rFonts w:ascii="微软雅黑" w:eastAsia="微软雅黑" w:hAnsi="微软雅黑" w:cs="宋体" w:hint="eastAsia"/>
                <w:color w:val="000000" w:themeColor="text1"/>
                <w:szCs w:val="21"/>
              </w:rPr>
              <w:t>安装</w:t>
            </w:r>
            <w:r w:rsidRPr="00906448">
              <w:rPr>
                <w:rFonts w:ascii="微软雅黑" w:eastAsia="微软雅黑" w:hAnsi="微软雅黑" w:cs="宋体"/>
                <w:color w:val="000000" w:themeColor="text1"/>
                <w:szCs w:val="21"/>
              </w:rPr>
              <w:t>位置照片，</w:t>
            </w:r>
            <w:r w:rsidRPr="00906448">
              <w:rPr>
                <w:rFonts w:ascii="微软雅黑" w:eastAsia="微软雅黑" w:hAnsi="微软雅黑" w:cs="宋体" w:hint="eastAsia"/>
                <w:color w:val="000000" w:themeColor="text1"/>
                <w:szCs w:val="21"/>
              </w:rPr>
              <w:t>格式、地址同上</w:t>
            </w:r>
          </w:p>
        </w:tc>
      </w:tr>
      <w:tr w:rsidR="00B54D05" w:rsidRPr="00906448" w14:paraId="2CB8E477" w14:textId="77777777" w:rsidTr="000A78FE">
        <w:trPr>
          <w:trHeight w:val="703"/>
        </w:trPr>
        <w:tc>
          <w:tcPr>
            <w:tcW w:w="2649" w:type="dxa"/>
            <w:tcBorders>
              <w:top w:val="single" w:sz="4" w:space="0" w:color="auto"/>
              <w:left w:val="single" w:sz="4" w:space="0" w:color="auto"/>
              <w:bottom w:val="single" w:sz="4" w:space="0" w:color="auto"/>
              <w:right w:val="single" w:sz="4" w:space="0" w:color="auto"/>
            </w:tcBorders>
            <w:shd w:val="clear" w:color="auto" w:fill="auto"/>
            <w:vAlign w:val="center"/>
          </w:tcPr>
          <w:p w14:paraId="59E18013" w14:textId="0FAC2FCF"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GPSCon</w:t>
            </w:r>
            <w:r w:rsidRPr="00906448">
              <w:rPr>
                <w:rFonts w:ascii="微软雅黑" w:eastAsia="微软雅黑" w:hAnsi="微软雅黑" w:hint="eastAsia"/>
                <w:color w:val="000000" w:themeColor="text1"/>
                <w:szCs w:val="21"/>
              </w:rPr>
              <w:t>firm</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14:paraId="3AFB36DD" w14:textId="39C7EBBC"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2748D95" w14:textId="27C2EA8D"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3549" w:type="dxa"/>
            <w:tcBorders>
              <w:top w:val="single" w:sz="4" w:space="0" w:color="auto"/>
              <w:left w:val="single" w:sz="4" w:space="0" w:color="auto"/>
              <w:bottom w:val="single" w:sz="4" w:space="0" w:color="auto"/>
              <w:right w:val="single" w:sz="4" w:space="0" w:color="auto"/>
            </w:tcBorders>
            <w:shd w:val="clear" w:color="auto" w:fill="auto"/>
            <w:vAlign w:val="center"/>
          </w:tcPr>
          <w:p w14:paraId="5C686A0A" w14:textId="7A95B1B4"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GPS</w:t>
            </w:r>
            <w:r w:rsidRPr="00906448">
              <w:rPr>
                <w:rFonts w:ascii="微软雅黑" w:eastAsia="微软雅黑" w:hAnsi="微软雅黑" w:cs="宋体"/>
                <w:color w:val="000000" w:themeColor="text1"/>
                <w:szCs w:val="21"/>
              </w:rPr>
              <w:t>安装确认书扫描件</w:t>
            </w:r>
            <w:r w:rsidRPr="00906448">
              <w:rPr>
                <w:rFonts w:ascii="微软雅黑" w:eastAsia="微软雅黑" w:hAnsi="微软雅黑" w:cs="宋体" w:hint="eastAsia"/>
                <w:color w:val="000000" w:themeColor="text1"/>
                <w:szCs w:val="21"/>
              </w:rPr>
              <w:t>，格式、地址同上</w:t>
            </w:r>
          </w:p>
        </w:tc>
      </w:tr>
      <w:tr w:rsidR="00B54D05" w:rsidRPr="00906448" w14:paraId="1355E54C" w14:textId="77777777" w:rsidTr="000A78FE">
        <w:trPr>
          <w:trHeight w:val="703"/>
        </w:trPr>
        <w:tc>
          <w:tcPr>
            <w:tcW w:w="2649" w:type="dxa"/>
            <w:tcBorders>
              <w:top w:val="single" w:sz="4" w:space="0" w:color="auto"/>
              <w:left w:val="single" w:sz="4" w:space="0" w:color="auto"/>
              <w:bottom w:val="single" w:sz="4" w:space="0" w:color="auto"/>
              <w:right w:val="single" w:sz="4" w:space="0" w:color="auto"/>
            </w:tcBorders>
            <w:shd w:val="clear" w:color="auto" w:fill="auto"/>
            <w:vAlign w:val="center"/>
          </w:tcPr>
          <w:p w14:paraId="1DC44CDF" w14:textId="2FD5BC55"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purchaseAgreementFile</w:t>
            </w:r>
          </w:p>
        </w:tc>
        <w:tc>
          <w:tcPr>
            <w:tcW w:w="949" w:type="dxa"/>
            <w:tcBorders>
              <w:top w:val="single" w:sz="4" w:space="0" w:color="auto"/>
              <w:left w:val="single" w:sz="4" w:space="0" w:color="auto"/>
              <w:bottom w:val="single" w:sz="4" w:space="0" w:color="auto"/>
              <w:right w:val="single" w:sz="4" w:space="0" w:color="auto"/>
            </w:tcBorders>
            <w:shd w:val="clear" w:color="auto" w:fill="auto"/>
            <w:vAlign w:val="center"/>
          </w:tcPr>
          <w:p w14:paraId="0EC5D70A" w14:textId="583245AF"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6D74DCF" w14:textId="1BA82265" w:rsidR="00263B0F" w:rsidRPr="00906448" w:rsidRDefault="00263B0F" w:rsidP="00263B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549" w:type="dxa"/>
            <w:tcBorders>
              <w:top w:val="single" w:sz="4" w:space="0" w:color="auto"/>
              <w:left w:val="single" w:sz="4" w:space="0" w:color="auto"/>
              <w:bottom w:val="single" w:sz="4" w:space="0" w:color="auto"/>
              <w:right w:val="single" w:sz="4" w:space="0" w:color="auto"/>
            </w:tcBorders>
            <w:shd w:val="clear" w:color="auto" w:fill="auto"/>
            <w:vAlign w:val="center"/>
          </w:tcPr>
          <w:p w14:paraId="1CD0DA5D" w14:textId="653C6C2F" w:rsidR="00263B0F" w:rsidRPr="00906448" w:rsidRDefault="00263B0F" w:rsidP="00263B0F">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购车协议扫描件</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格式、格式、</w:t>
            </w:r>
          </w:p>
        </w:tc>
      </w:tr>
    </w:tbl>
    <w:p w14:paraId="64C51D0E" w14:textId="0C6A51CA" w:rsidR="00074130" w:rsidRPr="00906448" w:rsidRDefault="00D03C89" w:rsidP="003662E8">
      <w:pPr>
        <w:tabs>
          <w:tab w:val="left" w:pos="2380"/>
        </w:tabs>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w:t>
      </w:r>
      <w:r w:rsidR="00A3656D" w:rsidRPr="00906448">
        <w:rPr>
          <w:rFonts w:ascii="微软雅黑" w:eastAsia="微软雅黑" w:hAnsi="微软雅黑"/>
          <w:color w:val="000000" w:themeColor="text1"/>
          <w:szCs w:val="21"/>
        </w:rPr>
        <w:t>0</w:t>
      </w:r>
      <w:r w:rsidRPr="00906448">
        <w:rPr>
          <w:rFonts w:ascii="微软雅黑" w:eastAsia="微软雅黑" w:hAnsi="微软雅黑"/>
          <w:color w:val="000000" w:themeColor="text1"/>
          <w:szCs w:val="21"/>
        </w:rPr>
        <w:t>2,</w:t>
      </w:r>
      <w:r w:rsidR="00231040" w:rsidRPr="00906448">
        <w:rPr>
          <w:rFonts w:ascii="微软雅黑" w:eastAsia="微软雅黑" w:hAnsi="微软雅黑" w:hint="eastAsia"/>
          <w:color w:val="000000" w:themeColor="text1"/>
          <w:szCs w:val="21"/>
        </w:rPr>
        <w:t>装修贷</w:t>
      </w:r>
      <w:r w:rsidR="00231040" w:rsidRPr="00906448">
        <w:rPr>
          <w:rFonts w:ascii="微软雅黑" w:eastAsia="微软雅黑" w:hAnsi="微软雅黑"/>
          <w:color w:val="000000" w:themeColor="text1"/>
          <w:szCs w:val="21"/>
        </w:rPr>
        <w:t>业务对象细化说明</w:t>
      </w:r>
      <w:r w:rsidR="00C46138" w:rsidRPr="00906448">
        <w:rPr>
          <w:rFonts w:ascii="微软雅黑" w:eastAsia="微软雅黑" w:hAnsi="微软雅黑"/>
          <w:color w:val="000000" w:themeColor="text1"/>
          <w:sz w:val="16"/>
          <w:szCs w:val="16"/>
        </w:rPr>
        <w:tab/>
      </w:r>
    </w:p>
    <w:tbl>
      <w:tblPr>
        <w:tblW w:w="8306" w:type="dxa"/>
        <w:tblInd w:w="118" w:type="dxa"/>
        <w:tblLook w:val="04A0" w:firstRow="1" w:lastRow="0" w:firstColumn="1" w:lastColumn="0" w:noHBand="0" w:noVBand="1"/>
      </w:tblPr>
      <w:tblGrid>
        <w:gridCol w:w="2449"/>
        <w:gridCol w:w="1008"/>
        <w:gridCol w:w="2394"/>
        <w:gridCol w:w="2455"/>
      </w:tblGrid>
      <w:tr w:rsidR="00B54D05" w:rsidRPr="00906448" w14:paraId="716F4968" w14:textId="77777777" w:rsidTr="006C0027">
        <w:trPr>
          <w:trHeight w:val="313"/>
        </w:trPr>
        <w:tc>
          <w:tcPr>
            <w:tcW w:w="244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3DE6080"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1008" w:type="dxa"/>
            <w:tcBorders>
              <w:top w:val="single" w:sz="8" w:space="0" w:color="000000"/>
              <w:left w:val="nil"/>
              <w:bottom w:val="single" w:sz="8" w:space="0" w:color="000000"/>
              <w:right w:val="single" w:sz="8" w:space="0" w:color="000000"/>
            </w:tcBorders>
            <w:shd w:val="clear" w:color="auto" w:fill="auto"/>
            <w:vAlign w:val="center"/>
            <w:hideMark/>
          </w:tcPr>
          <w:p w14:paraId="4528DB14"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2394" w:type="dxa"/>
            <w:tcBorders>
              <w:top w:val="single" w:sz="8" w:space="0" w:color="000000"/>
              <w:left w:val="nil"/>
              <w:bottom w:val="single" w:sz="8" w:space="0" w:color="000000"/>
              <w:right w:val="single" w:sz="8" w:space="0" w:color="000000"/>
            </w:tcBorders>
            <w:shd w:val="clear" w:color="auto" w:fill="auto"/>
            <w:vAlign w:val="center"/>
            <w:hideMark/>
          </w:tcPr>
          <w:p w14:paraId="4B695A2B"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2455" w:type="dxa"/>
            <w:tcBorders>
              <w:top w:val="single" w:sz="8" w:space="0" w:color="000000"/>
              <w:left w:val="nil"/>
              <w:bottom w:val="single" w:sz="8" w:space="0" w:color="000000"/>
              <w:right w:val="single" w:sz="8" w:space="0" w:color="000000"/>
            </w:tcBorders>
            <w:shd w:val="clear" w:color="auto" w:fill="auto"/>
            <w:vAlign w:val="center"/>
            <w:hideMark/>
          </w:tcPr>
          <w:p w14:paraId="23B4FD89" w14:textId="77777777" w:rsidR="00074130" w:rsidRPr="00906448" w:rsidRDefault="00074130" w:rsidP="00F024E3">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2A88C1B4" w14:textId="77777777" w:rsidTr="00646AA3">
        <w:trPr>
          <w:trHeight w:val="313"/>
        </w:trPr>
        <w:tc>
          <w:tcPr>
            <w:tcW w:w="244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8650C15" w14:textId="668C5C60"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w:t>
            </w:r>
            <w:r w:rsidRPr="00906448">
              <w:rPr>
                <w:rFonts w:ascii="微软雅黑" w:eastAsia="微软雅黑" w:hAnsi="微软雅黑" w:cs="宋体"/>
                <w:color w:val="000000" w:themeColor="text1"/>
                <w:szCs w:val="21"/>
              </w:rPr>
              <w:t>ouse</w:t>
            </w:r>
            <w:r w:rsidRPr="00906448">
              <w:rPr>
                <w:rFonts w:ascii="微软雅黑" w:eastAsia="微软雅黑" w:hAnsi="微软雅黑" w:cs="宋体" w:hint="eastAsia"/>
                <w:color w:val="000000" w:themeColor="text1"/>
                <w:szCs w:val="21"/>
              </w:rPr>
              <w:t>Size</w:t>
            </w:r>
          </w:p>
        </w:tc>
        <w:tc>
          <w:tcPr>
            <w:tcW w:w="1008" w:type="dxa"/>
            <w:tcBorders>
              <w:top w:val="single" w:sz="8" w:space="0" w:color="000000"/>
              <w:left w:val="nil"/>
              <w:bottom w:val="single" w:sz="8" w:space="0" w:color="000000"/>
              <w:right w:val="single" w:sz="8" w:space="0" w:color="000000"/>
            </w:tcBorders>
            <w:shd w:val="clear" w:color="auto" w:fill="auto"/>
            <w:vAlign w:val="bottom"/>
          </w:tcPr>
          <w:p w14:paraId="378D5A45" w14:textId="31C0BCF2"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2394" w:type="dxa"/>
            <w:tcBorders>
              <w:top w:val="single" w:sz="8" w:space="0" w:color="000000"/>
              <w:left w:val="nil"/>
              <w:bottom w:val="single" w:sz="8" w:space="0" w:color="000000"/>
              <w:right w:val="single" w:sz="8" w:space="0" w:color="000000"/>
            </w:tcBorders>
            <w:shd w:val="clear" w:color="auto" w:fill="auto"/>
            <w:vAlign w:val="bottom"/>
          </w:tcPr>
          <w:p w14:paraId="44CCDE56" w14:textId="4A1D633C"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2455" w:type="dxa"/>
            <w:tcBorders>
              <w:top w:val="single" w:sz="8" w:space="0" w:color="000000"/>
              <w:left w:val="nil"/>
              <w:bottom w:val="single" w:sz="8" w:space="0" w:color="000000"/>
              <w:right w:val="single" w:sz="8" w:space="0" w:color="000000"/>
            </w:tcBorders>
            <w:shd w:val="clear" w:color="auto" w:fill="auto"/>
            <w:vAlign w:val="center"/>
          </w:tcPr>
          <w:p w14:paraId="027A57D9" w14:textId="6474CE09"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装修</w:t>
            </w:r>
            <w:r w:rsidRPr="00906448">
              <w:rPr>
                <w:rFonts w:ascii="微软雅黑" w:eastAsia="微软雅黑" w:hAnsi="微软雅黑" w:cs="宋体" w:hint="eastAsia"/>
                <w:color w:val="000000" w:themeColor="text1"/>
                <w:szCs w:val="21"/>
              </w:rPr>
              <w:t>房屋</w:t>
            </w:r>
            <w:r w:rsidRPr="00906448">
              <w:rPr>
                <w:rFonts w:ascii="微软雅黑" w:eastAsia="微软雅黑" w:hAnsi="微软雅黑" w:cs="宋体"/>
                <w:color w:val="000000" w:themeColor="text1"/>
                <w:szCs w:val="21"/>
              </w:rPr>
              <w:t>面积，</w:t>
            </w:r>
            <w:r w:rsidRPr="00906448">
              <w:rPr>
                <w:rFonts w:ascii="微软雅黑" w:eastAsia="微软雅黑" w:hAnsi="微软雅黑" w:cs="宋体" w:hint="eastAsia"/>
                <w:color w:val="000000" w:themeColor="text1"/>
                <w:szCs w:val="21"/>
              </w:rPr>
              <w:t>单位</w:t>
            </w:r>
            <w:r w:rsidRPr="00906448">
              <w:rPr>
                <w:rFonts w:ascii="微软雅黑" w:eastAsia="微软雅黑" w:hAnsi="微软雅黑" w:cs="宋体"/>
                <w:color w:val="000000" w:themeColor="text1"/>
                <w:szCs w:val="21"/>
              </w:rPr>
              <w:t>平方</w:t>
            </w:r>
            <w:r w:rsidRPr="00906448">
              <w:rPr>
                <w:rFonts w:ascii="微软雅黑" w:eastAsia="微软雅黑" w:hAnsi="微软雅黑" w:cs="宋体" w:hint="eastAsia"/>
                <w:color w:val="000000" w:themeColor="text1"/>
                <w:szCs w:val="21"/>
              </w:rPr>
              <w:t>，无</w:t>
            </w:r>
            <w:r w:rsidRPr="00906448">
              <w:rPr>
                <w:rFonts w:ascii="微软雅黑" w:eastAsia="微软雅黑" w:hAnsi="微软雅黑" w:cs="宋体"/>
                <w:color w:val="000000" w:themeColor="text1"/>
                <w:szCs w:val="21"/>
              </w:rPr>
              <w:t>小数点</w:t>
            </w:r>
          </w:p>
        </w:tc>
      </w:tr>
      <w:tr w:rsidR="00B54D05" w:rsidRPr="00906448" w14:paraId="77137FD4" w14:textId="77777777" w:rsidTr="00646AA3">
        <w:trPr>
          <w:trHeight w:val="313"/>
        </w:trPr>
        <w:tc>
          <w:tcPr>
            <w:tcW w:w="244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E9A01FE" w14:textId="744B4761" w:rsidR="006C0027" w:rsidRPr="00906448" w:rsidRDefault="00C65B9A"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a</w:t>
            </w:r>
            <w:r w:rsidR="006C0027" w:rsidRPr="00906448">
              <w:rPr>
                <w:rFonts w:ascii="微软雅黑" w:eastAsia="微软雅黑" w:hAnsi="微软雅黑" w:cs="宋体"/>
                <w:color w:val="000000" w:themeColor="text1"/>
                <w:szCs w:val="21"/>
              </w:rPr>
              <w:t>ddress</w:t>
            </w:r>
          </w:p>
        </w:tc>
        <w:tc>
          <w:tcPr>
            <w:tcW w:w="1008" w:type="dxa"/>
            <w:tcBorders>
              <w:top w:val="single" w:sz="8" w:space="0" w:color="000000"/>
              <w:left w:val="nil"/>
              <w:bottom w:val="single" w:sz="8" w:space="0" w:color="000000"/>
              <w:right w:val="single" w:sz="8" w:space="0" w:color="000000"/>
            </w:tcBorders>
            <w:shd w:val="clear" w:color="auto" w:fill="auto"/>
            <w:vAlign w:val="bottom"/>
          </w:tcPr>
          <w:p w14:paraId="154B20E7" w14:textId="5A82D2BA"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2394" w:type="dxa"/>
            <w:tcBorders>
              <w:top w:val="single" w:sz="8" w:space="0" w:color="000000"/>
              <w:left w:val="nil"/>
              <w:bottom w:val="single" w:sz="8" w:space="0" w:color="000000"/>
              <w:right w:val="single" w:sz="8" w:space="0" w:color="000000"/>
            </w:tcBorders>
            <w:shd w:val="clear" w:color="auto" w:fill="auto"/>
            <w:vAlign w:val="bottom"/>
          </w:tcPr>
          <w:p w14:paraId="7E39F729" w14:textId="67DB1B3C"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2455" w:type="dxa"/>
            <w:tcBorders>
              <w:top w:val="single" w:sz="8" w:space="0" w:color="000000"/>
              <w:left w:val="nil"/>
              <w:bottom w:val="single" w:sz="8" w:space="0" w:color="000000"/>
              <w:right w:val="single" w:sz="8" w:space="0" w:color="000000"/>
            </w:tcBorders>
            <w:shd w:val="clear" w:color="auto" w:fill="auto"/>
            <w:vAlign w:val="center"/>
          </w:tcPr>
          <w:p w14:paraId="10CBD769" w14:textId="5BB0BBB0"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装修</w:t>
            </w:r>
            <w:r w:rsidRPr="00906448">
              <w:rPr>
                <w:rFonts w:ascii="微软雅黑" w:eastAsia="微软雅黑" w:hAnsi="微软雅黑" w:cs="宋体" w:hint="eastAsia"/>
                <w:color w:val="000000" w:themeColor="text1"/>
                <w:szCs w:val="21"/>
              </w:rPr>
              <w:t>房屋</w:t>
            </w:r>
            <w:r w:rsidRPr="00906448">
              <w:rPr>
                <w:rFonts w:ascii="微软雅黑" w:eastAsia="微软雅黑" w:hAnsi="微软雅黑" w:cs="宋体"/>
                <w:color w:val="000000" w:themeColor="text1"/>
                <w:szCs w:val="21"/>
              </w:rPr>
              <w:t>地址</w:t>
            </w:r>
          </w:p>
        </w:tc>
      </w:tr>
      <w:tr w:rsidR="00B54D05" w:rsidRPr="00906448" w14:paraId="28AE993D" w14:textId="77777777" w:rsidTr="00646AA3">
        <w:trPr>
          <w:trHeight w:val="313"/>
        </w:trPr>
        <w:tc>
          <w:tcPr>
            <w:tcW w:w="244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64C9CA4" w14:textId="261D488C"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community</w:t>
            </w:r>
          </w:p>
        </w:tc>
        <w:tc>
          <w:tcPr>
            <w:tcW w:w="1008" w:type="dxa"/>
            <w:tcBorders>
              <w:top w:val="single" w:sz="8" w:space="0" w:color="000000"/>
              <w:left w:val="nil"/>
              <w:bottom w:val="single" w:sz="8" w:space="0" w:color="000000"/>
              <w:right w:val="single" w:sz="8" w:space="0" w:color="000000"/>
            </w:tcBorders>
            <w:shd w:val="clear" w:color="auto" w:fill="auto"/>
            <w:vAlign w:val="bottom"/>
          </w:tcPr>
          <w:p w14:paraId="1421FE39" w14:textId="4C74F521"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2394" w:type="dxa"/>
            <w:tcBorders>
              <w:top w:val="single" w:sz="8" w:space="0" w:color="000000"/>
              <w:left w:val="nil"/>
              <w:bottom w:val="single" w:sz="8" w:space="0" w:color="000000"/>
              <w:right w:val="single" w:sz="8" w:space="0" w:color="000000"/>
            </w:tcBorders>
            <w:shd w:val="clear" w:color="auto" w:fill="auto"/>
            <w:vAlign w:val="bottom"/>
          </w:tcPr>
          <w:p w14:paraId="77227E7C" w14:textId="3DECDDC3"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2455" w:type="dxa"/>
            <w:tcBorders>
              <w:top w:val="single" w:sz="8" w:space="0" w:color="000000"/>
              <w:left w:val="nil"/>
              <w:bottom w:val="single" w:sz="8" w:space="0" w:color="000000"/>
              <w:right w:val="single" w:sz="8" w:space="0" w:color="000000"/>
            </w:tcBorders>
            <w:shd w:val="clear" w:color="auto" w:fill="auto"/>
            <w:vAlign w:val="center"/>
          </w:tcPr>
          <w:p w14:paraId="015B5A94" w14:textId="43045576"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房屋所属小区名称</w:t>
            </w:r>
          </w:p>
        </w:tc>
      </w:tr>
      <w:tr w:rsidR="00B54D05" w:rsidRPr="00906448" w14:paraId="6D5B880C" w14:textId="77777777" w:rsidTr="00646AA3">
        <w:trPr>
          <w:trHeight w:val="313"/>
        </w:trPr>
        <w:tc>
          <w:tcPr>
            <w:tcW w:w="244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4ECE4A5" w14:textId="184F5E9F"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houseDesc</w:t>
            </w:r>
          </w:p>
        </w:tc>
        <w:tc>
          <w:tcPr>
            <w:tcW w:w="1008" w:type="dxa"/>
            <w:tcBorders>
              <w:top w:val="single" w:sz="8" w:space="0" w:color="000000"/>
              <w:left w:val="nil"/>
              <w:bottom w:val="single" w:sz="8" w:space="0" w:color="000000"/>
              <w:right w:val="single" w:sz="8" w:space="0" w:color="000000"/>
            </w:tcBorders>
            <w:shd w:val="clear" w:color="auto" w:fill="auto"/>
            <w:vAlign w:val="bottom"/>
          </w:tcPr>
          <w:p w14:paraId="3F0C89A6" w14:textId="37EDA991"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2394" w:type="dxa"/>
            <w:tcBorders>
              <w:top w:val="single" w:sz="8" w:space="0" w:color="000000"/>
              <w:left w:val="nil"/>
              <w:bottom w:val="single" w:sz="8" w:space="0" w:color="000000"/>
              <w:right w:val="single" w:sz="8" w:space="0" w:color="000000"/>
            </w:tcBorders>
            <w:shd w:val="clear" w:color="auto" w:fill="auto"/>
            <w:vAlign w:val="bottom"/>
          </w:tcPr>
          <w:p w14:paraId="5F097AF2" w14:textId="338EF52C"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2455" w:type="dxa"/>
            <w:tcBorders>
              <w:top w:val="single" w:sz="8" w:space="0" w:color="000000"/>
              <w:left w:val="nil"/>
              <w:bottom w:val="single" w:sz="8" w:space="0" w:color="000000"/>
              <w:right w:val="single" w:sz="8" w:space="0" w:color="000000"/>
            </w:tcBorders>
            <w:shd w:val="clear" w:color="auto" w:fill="auto"/>
            <w:vAlign w:val="center"/>
          </w:tcPr>
          <w:p w14:paraId="09BE875C" w14:textId="0E605621"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户型描述，</w:t>
            </w:r>
            <w:r w:rsidRPr="00906448">
              <w:rPr>
                <w:rFonts w:ascii="微软雅黑" w:eastAsia="微软雅黑" w:hAnsi="微软雅黑" w:cs="宋体" w:hint="eastAsia"/>
                <w:color w:val="000000" w:themeColor="text1"/>
                <w:szCs w:val="21"/>
              </w:rPr>
              <w:t>1-</w:t>
            </w:r>
            <w:r w:rsidRPr="00906448">
              <w:rPr>
                <w:rFonts w:ascii="微软雅黑" w:eastAsia="微软雅黑" w:hAnsi="微软雅黑" w:cs="宋体"/>
                <w:color w:val="000000" w:themeColor="text1"/>
                <w:szCs w:val="21"/>
              </w:rPr>
              <w:t>1室</w:t>
            </w:r>
            <w:r w:rsidRPr="00906448">
              <w:rPr>
                <w:rFonts w:ascii="微软雅黑" w:eastAsia="微软雅黑" w:hAnsi="微软雅黑" w:cs="宋体" w:hint="eastAsia"/>
                <w:color w:val="000000" w:themeColor="text1"/>
                <w:szCs w:val="21"/>
              </w:rPr>
              <w:t>0厅、2-</w:t>
            </w:r>
            <w:r w:rsidRPr="00906448">
              <w:rPr>
                <w:rFonts w:ascii="微软雅黑" w:eastAsia="微软雅黑" w:hAnsi="微软雅黑" w:cs="宋体"/>
                <w:color w:val="000000" w:themeColor="text1"/>
                <w:szCs w:val="21"/>
              </w:rPr>
              <w:t>1室</w:t>
            </w:r>
            <w:r w:rsidRPr="00906448">
              <w:rPr>
                <w:rFonts w:ascii="微软雅黑" w:eastAsia="微软雅黑" w:hAnsi="微软雅黑" w:cs="宋体" w:hint="eastAsia"/>
                <w:color w:val="000000" w:themeColor="text1"/>
                <w:szCs w:val="21"/>
              </w:rPr>
              <w:t>1厅、3-</w:t>
            </w:r>
            <w:r w:rsidRPr="00906448">
              <w:rPr>
                <w:rFonts w:ascii="微软雅黑" w:eastAsia="微软雅黑" w:hAnsi="微软雅黑" w:cs="宋体"/>
                <w:color w:val="000000" w:themeColor="text1"/>
                <w:szCs w:val="21"/>
              </w:rPr>
              <w:t>2室</w:t>
            </w:r>
            <w:r w:rsidRPr="00906448">
              <w:rPr>
                <w:rFonts w:ascii="微软雅黑" w:eastAsia="微软雅黑" w:hAnsi="微软雅黑" w:cs="宋体" w:hint="eastAsia"/>
                <w:color w:val="000000" w:themeColor="text1"/>
                <w:szCs w:val="21"/>
              </w:rPr>
              <w:t>0厅、4-</w:t>
            </w:r>
            <w:r w:rsidRPr="00906448">
              <w:rPr>
                <w:rFonts w:ascii="微软雅黑" w:eastAsia="微软雅黑" w:hAnsi="微软雅黑" w:cs="宋体"/>
                <w:color w:val="000000" w:themeColor="text1"/>
                <w:szCs w:val="21"/>
              </w:rPr>
              <w:t>2室</w:t>
            </w:r>
            <w:r w:rsidRPr="00906448">
              <w:rPr>
                <w:rFonts w:ascii="微软雅黑" w:eastAsia="微软雅黑" w:hAnsi="微软雅黑" w:cs="宋体" w:hint="eastAsia"/>
                <w:color w:val="000000" w:themeColor="text1"/>
                <w:szCs w:val="21"/>
              </w:rPr>
              <w:t>1厅、5-</w:t>
            </w:r>
            <w:r w:rsidRPr="00906448">
              <w:rPr>
                <w:rFonts w:ascii="微软雅黑" w:eastAsia="微软雅黑" w:hAnsi="微软雅黑" w:cs="宋体"/>
                <w:color w:val="000000" w:themeColor="text1"/>
                <w:szCs w:val="21"/>
              </w:rPr>
              <w:t>2室</w:t>
            </w:r>
            <w:r w:rsidRPr="00906448">
              <w:rPr>
                <w:rFonts w:ascii="微软雅黑" w:eastAsia="微软雅黑" w:hAnsi="微软雅黑" w:cs="宋体" w:hint="eastAsia"/>
                <w:color w:val="000000" w:themeColor="text1"/>
                <w:szCs w:val="21"/>
              </w:rPr>
              <w:t>2厅、6-</w:t>
            </w:r>
            <w:r w:rsidRPr="00906448">
              <w:rPr>
                <w:rFonts w:ascii="微软雅黑" w:eastAsia="微软雅黑" w:hAnsi="微软雅黑" w:cs="宋体"/>
                <w:color w:val="000000" w:themeColor="text1"/>
                <w:szCs w:val="21"/>
              </w:rPr>
              <w:t>3室</w:t>
            </w:r>
            <w:r w:rsidRPr="00906448">
              <w:rPr>
                <w:rFonts w:ascii="微软雅黑" w:eastAsia="微软雅黑" w:hAnsi="微软雅黑" w:cs="宋体" w:hint="eastAsia"/>
                <w:color w:val="000000" w:themeColor="text1"/>
                <w:szCs w:val="21"/>
              </w:rPr>
              <w:t>0厅、7-</w:t>
            </w:r>
            <w:r w:rsidRPr="00906448">
              <w:rPr>
                <w:rFonts w:ascii="微软雅黑" w:eastAsia="微软雅黑" w:hAnsi="微软雅黑" w:cs="宋体"/>
                <w:color w:val="000000" w:themeColor="text1"/>
                <w:szCs w:val="21"/>
              </w:rPr>
              <w:t>3室</w:t>
            </w:r>
            <w:r w:rsidRPr="00906448">
              <w:rPr>
                <w:rFonts w:ascii="微软雅黑" w:eastAsia="微软雅黑" w:hAnsi="微软雅黑" w:cs="宋体" w:hint="eastAsia"/>
                <w:color w:val="000000" w:themeColor="text1"/>
                <w:szCs w:val="21"/>
              </w:rPr>
              <w:t>1</w:t>
            </w:r>
            <w:r w:rsidRPr="00906448">
              <w:rPr>
                <w:rFonts w:ascii="微软雅黑" w:eastAsia="微软雅黑" w:hAnsi="微软雅黑" w:cs="宋体" w:hint="eastAsia"/>
                <w:color w:val="000000" w:themeColor="text1"/>
                <w:szCs w:val="21"/>
              </w:rPr>
              <w:lastRenderedPageBreak/>
              <w:t>厅、8-</w:t>
            </w:r>
            <w:r w:rsidRPr="00906448">
              <w:rPr>
                <w:rFonts w:ascii="微软雅黑" w:eastAsia="微软雅黑" w:hAnsi="微软雅黑" w:cs="宋体"/>
                <w:color w:val="000000" w:themeColor="text1"/>
                <w:szCs w:val="21"/>
              </w:rPr>
              <w:t>3室</w:t>
            </w:r>
            <w:r w:rsidRPr="00906448">
              <w:rPr>
                <w:rFonts w:ascii="微软雅黑" w:eastAsia="微软雅黑" w:hAnsi="微软雅黑" w:cs="宋体" w:hint="eastAsia"/>
                <w:color w:val="000000" w:themeColor="text1"/>
                <w:szCs w:val="21"/>
              </w:rPr>
              <w:t>2厅、9-</w:t>
            </w:r>
            <w:r w:rsidRPr="00906448">
              <w:rPr>
                <w:rFonts w:ascii="微软雅黑" w:eastAsia="微软雅黑" w:hAnsi="微软雅黑" w:cs="宋体"/>
                <w:color w:val="000000" w:themeColor="text1"/>
                <w:szCs w:val="21"/>
              </w:rPr>
              <w:t>3室</w:t>
            </w:r>
            <w:r w:rsidRPr="00906448">
              <w:rPr>
                <w:rFonts w:ascii="微软雅黑" w:eastAsia="微软雅黑" w:hAnsi="微软雅黑" w:cs="宋体" w:hint="eastAsia"/>
                <w:color w:val="000000" w:themeColor="text1"/>
                <w:szCs w:val="21"/>
              </w:rPr>
              <w:t>3厅、1</w:t>
            </w:r>
            <w:r w:rsidRPr="00906448">
              <w:rPr>
                <w:rFonts w:ascii="微软雅黑" w:eastAsia="微软雅黑" w:hAnsi="微软雅黑" w:cs="宋体"/>
                <w:color w:val="000000" w:themeColor="text1"/>
                <w:szCs w:val="21"/>
              </w:rPr>
              <w:t>0</w:t>
            </w:r>
            <w:r w:rsidRPr="00906448">
              <w:rPr>
                <w:rFonts w:ascii="微软雅黑" w:eastAsia="微软雅黑" w:hAnsi="微软雅黑" w:cs="宋体" w:hint="eastAsia"/>
                <w:color w:val="000000" w:themeColor="text1"/>
                <w:szCs w:val="21"/>
              </w:rPr>
              <w:t>-</w:t>
            </w:r>
            <w:r w:rsidRPr="00906448">
              <w:rPr>
                <w:rFonts w:ascii="微软雅黑" w:eastAsia="微软雅黑" w:hAnsi="微软雅黑" w:cs="宋体"/>
                <w:color w:val="000000" w:themeColor="text1"/>
                <w:szCs w:val="21"/>
              </w:rPr>
              <w:t>其他</w:t>
            </w:r>
          </w:p>
        </w:tc>
      </w:tr>
      <w:tr w:rsidR="00B54D05" w:rsidRPr="00906448" w14:paraId="3D6FFA90" w14:textId="77777777" w:rsidTr="00646AA3">
        <w:trPr>
          <w:trHeight w:val="313"/>
        </w:trPr>
        <w:tc>
          <w:tcPr>
            <w:tcW w:w="2449" w:type="dxa"/>
            <w:tcBorders>
              <w:top w:val="single" w:sz="8" w:space="0" w:color="000000"/>
              <w:left w:val="single" w:sz="8" w:space="0" w:color="000000"/>
              <w:bottom w:val="single" w:sz="8" w:space="0" w:color="000000"/>
              <w:right w:val="single" w:sz="8" w:space="0" w:color="000000"/>
            </w:tcBorders>
            <w:shd w:val="clear" w:color="auto" w:fill="auto"/>
            <w:vAlign w:val="bottom"/>
          </w:tcPr>
          <w:p w14:paraId="212DE7AB" w14:textId="7EAC3DC5" w:rsidR="006C0027" w:rsidRPr="00906448" w:rsidRDefault="00C65B9A"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lastRenderedPageBreak/>
              <w:t>b</w:t>
            </w:r>
            <w:r w:rsidR="006C0027" w:rsidRPr="00906448">
              <w:rPr>
                <w:rFonts w:ascii="微软雅黑" w:eastAsia="微软雅黑" w:hAnsi="微软雅黑" w:cs="宋体" w:hint="eastAsia"/>
                <w:color w:val="000000" w:themeColor="text1"/>
                <w:szCs w:val="21"/>
              </w:rPr>
              <w:t>udget</w:t>
            </w:r>
          </w:p>
        </w:tc>
        <w:tc>
          <w:tcPr>
            <w:tcW w:w="1008" w:type="dxa"/>
            <w:tcBorders>
              <w:top w:val="single" w:sz="8" w:space="0" w:color="000000"/>
              <w:left w:val="nil"/>
              <w:bottom w:val="single" w:sz="8" w:space="0" w:color="000000"/>
              <w:right w:val="single" w:sz="8" w:space="0" w:color="000000"/>
            </w:tcBorders>
            <w:shd w:val="clear" w:color="auto" w:fill="auto"/>
            <w:vAlign w:val="bottom"/>
          </w:tcPr>
          <w:p w14:paraId="791D4F9A" w14:textId="23690F6B"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2394" w:type="dxa"/>
            <w:tcBorders>
              <w:top w:val="single" w:sz="8" w:space="0" w:color="000000"/>
              <w:left w:val="nil"/>
              <w:bottom w:val="single" w:sz="8" w:space="0" w:color="000000"/>
              <w:right w:val="single" w:sz="8" w:space="0" w:color="000000"/>
            </w:tcBorders>
            <w:shd w:val="clear" w:color="auto" w:fill="auto"/>
            <w:vAlign w:val="bottom"/>
          </w:tcPr>
          <w:p w14:paraId="7483C7E5" w14:textId="10815411"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single" w:sz="8" w:space="0" w:color="000000"/>
              <w:left w:val="nil"/>
              <w:bottom w:val="single" w:sz="8" w:space="0" w:color="000000"/>
              <w:right w:val="single" w:sz="8" w:space="0" w:color="000000"/>
            </w:tcBorders>
            <w:shd w:val="clear" w:color="auto" w:fill="auto"/>
            <w:vAlign w:val="center"/>
          </w:tcPr>
          <w:p w14:paraId="7E988D41" w14:textId="4C82BBA2"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预算金额</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单位元</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保留小数点两位</w:t>
            </w:r>
          </w:p>
        </w:tc>
      </w:tr>
      <w:tr w:rsidR="00B54D05" w:rsidRPr="00906448" w14:paraId="5A0EFB9D"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54E77E82" w14:textId="4F4621B5"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companyName</w:t>
            </w:r>
          </w:p>
        </w:tc>
        <w:tc>
          <w:tcPr>
            <w:tcW w:w="1008" w:type="dxa"/>
            <w:tcBorders>
              <w:top w:val="nil"/>
              <w:left w:val="nil"/>
              <w:bottom w:val="single" w:sz="8" w:space="0" w:color="000000"/>
              <w:right w:val="single" w:sz="8" w:space="0" w:color="000000"/>
            </w:tcBorders>
            <w:shd w:val="clear" w:color="auto" w:fill="auto"/>
            <w:vAlign w:val="bottom"/>
          </w:tcPr>
          <w:p w14:paraId="4FED32F8" w14:textId="50880B7F"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2394" w:type="dxa"/>
            <w:tcBorders>
              <w:top w:val="nil"/>
              <w:left w:val="nil"/>
              <w:bottom w:val="single" w:sz="8" w:space="0" w:color="000000"/>
              <w:right w:val="single" w:sz="8" w:space="0" w:color="000000"/>
            </w:tcBorders>
            <w:shd w:val="clear" w:color="auto" w:fill="auto"/>
            <w:vAlign w:val="bottom"/>
          </w:tcPr>
          <w:p w14:paraId="59C92397" w14:textId="0E2DF2D0"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14674D59" w14:textId="13C8C9B7"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装修公司名称</w:t>
            </w:r>
          </w:p>
        </w:tc>
      </w:tr>
      <w:tr w:rsidR="00B54D05" w:rsidRPr="00906448" w14:paraId="3D165B4A"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182CF7CD" w14:textId="18EF3525"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r</w:t>
            </w:r>
            <w:r w:rsidRPr="00906448">
              <w:rPr>
                <w:rFonts w:ascii="微软雅黑" w:eastAsia="微软雅黑" w:hAnsi="微软雅黑" w:cs="宋体"/>
                <w:color w:val="000000" w:themeColor="text1"/>
                <w:szCs w:val="21"/>
              </w:rPr>
              <w:t>egistCap</w:t>
            </w:r>
            <w:r w:rsidRPr="00906448">
              <w:rPr>
                <w:rFonts w:ascii="微软雅黑" w:eastAsia="微软雅黑" w:hAnsi="微软雅黑" w:cs="宋体" w:hint="eastAsia"/>
                <w:color w:val="000000" w:themeColor="text1"/>
                <w:szCs w:val="21"/>
              </w:rPr>
              <w:t>ital</w:t>
            </w:r>
          </w:p>
        </w:tc>
        <w:tc>
          <w:tcPr>
            <w:tcW w:w="1008" w:type="dxa"/>
            <w:tcBorders>
              <w:top w:val="nil"/>
              <w:left w:val="nil"/>
              <w:bottom w:val="single" w:sz="8" w:space="0" w:color="000000"/>
              <w:right w:val="single" w:sz="8" w:space="0" w:color="000000"/>
            </w:tcBorders>
            <w:shd w:val="clear" w:color="auto" w:fill="auto"/>
            <w:vAlign w:val="bottom"/>
          </w:tcPr>
          <w:p w14:paraId="102B406D" w14:textId="2F3FA6B7" w:rsidR="006C0027" w:rsidRPr="00906448" w:rsidRDefault="00A6539B"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bottom"/>
          </w:tcPr>
          <w:p w14:paraId="66535DFA" w14:textId="3341C107"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2455" w:type="dxa"/>
            <w:tcBorders>
              <w:top w:val="nil"/>
              <w:left w:val="nil"/>
              <w:bottom w:val="single" w:sz="8" w:space="0" w:color="000000"/>
              <w:right w:val="single" w:sz="8" w:space="0" w:color="000000"/>
            </w:tcBorders>
            <w:shd w:val="clear" w:color="auto" w:fill="auto"/>
            <w:vAlign w:val="center"/>
          </w:tcPr>
          <w:p w14:paraId="27492B7E" w14:textId="38DC5323"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注册资金，</w:t>
            </w:r>
            <w:r w:rsidRPr="00906448">
              <w:rPr>
                <w:rFonts w:ascii="微软雅黑" w:eastAsia="微软雅黑" w:hAnsi="微软雅黑" w:cs="宋体" w:hint="eastAsia"/>
                <w:color w:val="000000" w:themeColor="text1"/>
                <w:szCs w:val="21"/>
              </w:rPr>
              <w:t>单位</w:t>
            </w:r>
            <w:r w:rsidRPr="00906448">
              <w:rPr>
                <w:rFonts w:ascii="微软雅黑" w:eastAsia="微软雅黑" w:hAnsi="微软雅黑" w:cs="宋体"/>
                <w:color w:val="000000" w:themeColor="text1"/>
                <w:szCs w:val="21"/>
              </w:rPr>
              <w:t>元</w:t>
            </w:r>
            <w:r w:rsidR="00B927FD" w:rsidRPr="00906448">
              <w:rPr>
                <w:rFonts w:ascii="微软雅黑" w:eastAsia="微软雅黑" w:hAnsi="微软雅黑" w:cs="宋体" w:hint="eastAsia"/>
                <w:color w:val="000000" w:themeColor="text1"/>
                <w:szCs w:val="21"/>
              </w:rPr>
              <w:t>，</w:t>
            </w:r>
            <w:r w:rsidRPr="00906448">
              <w:rPr>
                <w:rFonts w:ascii="微软雅黑" w:eastAsia="微软雅黑" w:hAnsi="微软雅黑" w:cs="宋体" w:hint="eastAsia"/>
                <w:color w:val="000000" w:themeColor="text1"/>
                <w:szCs w:val="21"/>
              </w:rPr>
              <w:t>保留小数点后两位</w:t>
            </w:r>
          </w:p>
        </w:tc>
      </w:tr>
      <w:tr w:rsidR="00B54D05" w:rsidRPr="00906448" w14:paraId="2F3B306B"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66010FA0" w14:textId="21583DF5" w:rsidR="006C0027" w:rsidRPr="00906448" w:rsidRDefault="00C65B9A"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w:t>
            </w:r>
            <w:r w:rsidR="006C0027" w:rsidRPr="00906448">
              <w:rPr>
                <w:rFonts w:ascii="微软雅黑" w:eastAsia="微软雅黑" w:hAnsi="微软雅黑" w:cs="宋体"/>
                <w:color w:val="000000" w:themeColor="text1"/>
                <w:szCs w:val="21"/>
              </w:rPr>
              <w:t>ompanyAddress</w:t>
            </w:r>
          </w:p>
        </w:tc>
        <w:tc>
          <w:tcPr>
            <w:tcW w:w="1008" w:type="dxa"/>
            <w:tcBorders>
              <w:top w:val="nil"/>
              <w:left w:val="nil"/>
              <w:bottom w:val="single" w:sz="8" w:space="0" w:color="000000"/>
              <w:right w:val="single" w:sz="8" w:space="0" w:color="000000"/>
            </w:tcBorders>
            <w:shd w:val="clear" w:color="auto" w:fill="auto"/>
            <w:vAlign w:val="bottom"/>
          </w:tcPr>
          <w:p w14:paraId="51C15C65" w14:textId="7BB38B9C"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bottom"/>
          </w:tcPr>
          <w:p w14:paraId="02025E6B" w14:textId="31FFD589"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2FECEC8A" w14:textId="3EAFB7F8"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装修公司地址</w:t>
            </w:r>
          </w:p>
        </w:tc>
      </w:tr>
      <w:tr w:rsidR="00B54D05" w:rsidRPr="00906448" w14:paraId="6C155999"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14876C88" w14:textId="5868B169" w:rsidR="00A6539B" w:rsidRPr="00906448" w:rsidRDefault="00A6539B"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companyAccount</w:t>
            </w:r>
          </w:p>
        </w:tc>
        <w:tc>
          <w:tcPr>
            <w:tcW w:w="1008" w:type="dxa"/>
            <w:tcBorders>
              <w:top w:val="nil"/>
              <w:left w:val="nil"/>
              <w:bottom w:val="single" w:sz="8" w:space="0" w:color="000000"/>
              <w:right w:val="single" w:sz="8" w:space="0" w:color="000000"/>
            </w:tcBorders>
            <w:shd w:val="clear" w:color="auto" w:fill="auto"/>
            <w:vAlign w:val="bottom"/>
          </w:tcPr>
          <w:p w14:paraId="2A5B662A" w14:textId="48371C94" w:rsidR="00A6539B" w:rsidRPr="00906448" w:rsidRDefault="00C81BAC"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2394" w:type="dxa"/>
            <w:tcBorders>
              <w:top w:val="nil"/>
              <w:left w:val="nil"/>
              <w:bottom w:val="single" w:sz="8" w:space="0" w:color="000000"/>
              <w:right w:val="single" w:sz="8" w:space="0" w:color="000000"/>
            </w:tcBorders>
            <w:shd w:val="clear" w:color="auto" w:fill="auto"/>
            <w:vAlign w:val="bottom"/>
          </w:tcPr>
          <w:p w14:paraId="0F6B1B0C" w14:textId="47846826" w:rsidR="00A6539B" w:rsidRPr="00906448" w:rsidRDefault="00C81BAC"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1AF96145" w14:textId="637134F1" w:rsidR="00A6539B" w:rsidRPr="00906448" w:rsidRDefault="00C81BAC"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装修公司汇款账户卡号</w:t>
            </w:r>
          </w:p>
        </w:tc>
      </w:tr>
      <w:tr w:rsidR="00B54D05" w:rsidRPr="00906448" w14:paraId="661BB090"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5F751ECE" w14:textId="7AA62045" w:rsidR="006C0027" w:rsidRPr="00906448" w:rsidRDefault="00A6539B"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r w:rsidR="006C0027" w:rsidRPr="00906448">
              <w:rPr>
                <w:rFonts w:ascii="微软雅黑" w:eastAsia="微软雅黑" w:hAnsi="微软雅黑" w:cs="宋体"/>
                <w:color w:val="000000" w:themeColor="text1"/>
                <w:szCs w:val="21"/>
              </w:rPr>
              <w:t>legalName</w:t>
            </w:r>
          </w:p>
        </w:tc>
        <w:tc>
          <w:tcPr>
            <w:tcW w:w="1008" w:type="dxa"/>
            <w:tcBorders>
              <w:top w:val="nil"/>
              <w:left w:val="nil"/>
              <w:bottom w:val="single" w:sz="8" w:space="0" w:color="000000"/>
              <w:right w:val="single" w:sz="8" w:space="0" w:color="000000"/>
            </w:tcBorders>
            <w:shd w:val="clear" w:color="auto" w:fill="auto"/>
            <w:vAlign w:val="bottom"/>
          </w:tcPr>
          <w:p w14:paraId="2B2BB30F" w14:textId="63D6C8E2"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2394" w:type="dxa"/>
            <w:tcBorders>
              <w:top w:val="nil"/>
              <w:left w:val="nil"/>
              <w:bottom w:val="single" w:sz="8" w:space="0" w:color="000000"/>
              <w:right w:val="single" w:sz="8" w:space="0" w:color="000000"/>
            </w:tcBorders>
            <w:shd w:val="clear" w:color="auto" w:fill="auto"/>
            <w:vAlign w:val="bottom"/>
          </w:tcPr>
          <w:p w14:paraId="46811859" w14:textId="41E56BEE"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618FD643" w14:textId="196A5D88"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法人名称</w:t>
            </w:r>
          </w:p>
        </w:tc>
      </w:tr>
      <w:tr w:rsidR="00B54D05" w:rsidRPr="00906448" w14:paraId="3F534358"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3D4472BB" w14:textId="2092FC9B"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legalID</w:t>
            </w:r>
          </w:p>
        </w:tc>
        <w:tc>
          <w:tcPr>
            <w:tcW w:w="1008" w:type="dxa"/>
            <w:tcBorders>
              <w:top w:val="nil"/>
              <w:left w:val="nil"/>
              <w:bottom w:val="single" w:sz="8" w:space="0" w:color="000000"/>
              <w:right w:val="single" w:sz="8" w:space="0" w:color="000000"/>
            </w:tcBorders>
            <w:shd w:val="clear" w:color="auto" w:fill="auto"/>
            <w:vAlign w:val="bottom"/>
          </w:tcPr>
          <w:p w14:paraId="05F24668" w14:textId="0EFB6128" w:rsidR="006C0027" w:rsidRPr="00906448" w:rsidRDefault="00C81BAC"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bottom"/>
          </w:tcPr>
          <w:p w14:paraId="3A83A86C" w14:textId="6958347D"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66CB92F3" w14:textId="77777777"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法人身份证</w:t>
            </w:r>
          </w:p>
          <w:p w14:paraId="67E10A41" w14:textId="1C462811" w:rsidR="00FD4F9C" w:rsidRPr="00906448" w:rsidRDefault="00FD4F9C" w:rsidP="000A38D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（位数：</w:t>
            </w:r>
            <w:r w:rsidR="000A38D7" w:rsidRPr="00906448">
              <w:rPr>
                <w:rFonts w:ascii="微软雅黑" w:eastAsia="微软雅黑" w:hAnsi="微软雅黑" w:cs="宋体" w:hint="eastAsia"/>
                <w:color w:val="000000" w:themeColor="text1"/>
                <w:szCs w:val="21"/>
              </w:rPr>
              <w:t xml:space="preserve"> </w:t>
            </w:r>
            <w:r w:rsidRPr="00906448">
              <w:rPr>
                <w:rFonts w:ascii="微软雅黑" w:eastAsia="微软雅黑" w:hAnsi="微软雅黑" w:cs="宋体" w:hint="eastAsia"/>
                <w:color w:val="000000" w:themeColor="text1"/>
                <w:szCs w:val="21"/>
              </w:rPr>
              <w:t>1</w:t>
            </w:r>
            <w:r w:rsidRPr="00906448">
              <w:rPr>
                <w:rFonts w:ascii="微软雅黑" w:eastAsia="微软雅黑" w:hAnsi="微软雅黑" w:cs="宋体"/>
                <w:color w:val="000000" w:themeColor="text1"/>
                <w:szCs w:val="21"/>
              </w:rPr>
              <w:t>8位</w:t>
            </w:r>
            <w:r w:rsidRPr="00906448">
              <w:rPr>
                <w:rFonts w:ascii="微软雅黑" w:eastAsia="微软雅黑" w:hAnsi="微软雅黑" w:cs="宋体" w:hint="eastAsia"/>
                <w:color w:val="000000" w:themeColor="text1"/>
                <w:szCs w:val="21"/>
              </w:rPr>
              <w:t>）</w:t>
            </w:r>
          </w:p>
        </w:tc>
      </w:tr>
      <w:tr w:rsidR="00B54D05" w:rsidRPr="00906448" w14:paraId="7874D1C4"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center"/>
          </w:tcPr>
          <w:p w14:paraId="1283A3AB" w14:textId="5230F70B" w:rsidR="006C0027" w:rsidRPr="00906448" w:rsidRDefault="002C268A"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i</w:t>
            </w:r>
            <w:r w:rsidR="006C0027" w:rsidRPr="00906448">
              <w:rPr>
                <w:rFonts w:ascii="微软雅黑" w:eastAsia="微软雅黑" w:hAnsi="微软雅黑" w:cs="宋体" w:hint="eastAsia"/>
                <w:color w:val="000000" w:themeColor="text1"/>
                <w:szCs w:val="21"/>
              </w:rPr>
              <w:t>mages</w:t>
            </w:r>
          </w:p>
        </w:tc>
        <w:tc>
          <w:tcPr>
            <w:tcW w:w="1008" w:type="dxa"/>
            <w:tcBorders>
              <w:top w:val="nil"/>
              <w:left w:val="nil"/>
              <w:bottom w:val="single" w:sz="8" w:space="0" w:color="000000"/>
              <w:right w:val="single" w:sz="8" w:space="0" w:color="000000"/>
            </w:tcBorders>
            <w:shd w:val="clear" w:color="auto" w:fill="auto"/>
            <w:vAlign w:val="center"/>
          </w:tcPr>
          <w:p w14:paraId="5F2A9FBA" w14:textId="5784378F" w:rsidR="006C0027" w:rsidRPr="00906448" w:rsidRDefault="007341A9"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center"/>
          </w:tcPr>
          <w:p w14:paraId="013E7CCA" w14:textId="1448F66C"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5545F92B" w14:textId="0F7D4AD4" w:rsidR="006C0027" w:rsidRPr="00906448" w:rsidRDefault="006C0027" w:rsidP="00657309">
            <w:pPr>
              <w:spacing w:line="360" w:lineRule="auto"/>
              <w:rPr>
                <w:rFonts w:ascii="微软雅黑" w:eastAsia="微软雅黑" w:hAnsi="微软雅黑"/>
                <w:color w:val="000000" w:themeColor="text1"/>
              </w:rPr>
            </w:pPr>
            <w:r w:rsidRPr="00906448">
              <w:rPr>
                <w:rFonts w:ascii="微软雅黑" w:eastAsia="微软雅黑" w:hAnsi="微软雅黑" w:cs="宋体" w:hint="eastAsia"/>
                <w:color w:val="000000" w:themeColor="text1"/>
                <w:szCs w:val="21"/>
              </w:rPr>
              <w:t>现场勘察影像，</w:t>
            </w:r>
            <w:r w:rsidR="00D92C5E" w:rsidRPr="00906448">
              <w:rPr>
                <w:rFonts w:ascii="微软雅黑" w:eastAsia="微软雅黑" w:hAnsi="微软雅黑" w:cs="宋体" w:hint="eastAsia"/>
                <w:color w:val="000000" w:themeColor="text1"/>
                <w:szCs w:val="21"/>
              </w:rPr>
              <w:t>jpg或pdf格式，ftp、</w:t>
            </w:r>
            <w:r w:rsidR="002E76CE">
              <w:rPr>
                <w:rFonts w:ascii="微软雅黑" w:eastAsia="微软雅黑" w:hAnsi="微软雅黑" w:cs="宋体" w:hint="eastAsia"/>
                <w:color w:val="000000" w:themeColor="text1"/>
                <w:szCs w:val="21"/>
              </w:rPr>
              <w:t>参照文件传输命名规则章节中对应的相应文件的命名，</w:t>
            </w:r>
            <w:r w:rsidR="00CA14A3">
              <w:rPr>
                <w:rFonts w:ascii="微软雅黑" w:eastAsia="微软雅黑" w:hAnsi="微软雅黑" w:cs="宋体" w:hint="eastAsia"/>
                <w:color w:val="000000" w:themeColor="text1"/>
                <w:szCs w:val="21"/>
              </w:rPr>
              <w:t>文件命名</w:t>
            </w:r>
            <w:r w:rsidR="002E76CE">
              <w:rPr>
                <w:rFonts w:ascii="微软雅黑" w:eastAsia="微软雅黑" w:hAnsi="微软雅黑" w:cs="宋体" w:hint="eastAsia"/>
                <w:color w:val="000000" w:themeColor="text1"/>
                <w:szCs w:val="21"/>
              </w:rPr>
              <w:t>为</w:t>
            </w:r>
            <w:r w:rsidR="00657309">
              <w:rPr>
                <w:rFonts w:ascii="微软雅黑" w:eastAsia="微软雅黑" w:hAnsi="微软雅黑" w:cs="宋体" w:hint="eastAsia"/>
                <w:color w:val="000000" w:themeColor="text1"/>
                <w:szCs w:val="21"/>
              </w:rPr>
              <w:t>：</w:t>
            </w:r>
            <w:r w:rsidR="00657309" w:rsidRPr="00906448">
              <w:rPr>
                <w:rFonts w:ascii="微软雅黑" w:eastAsia="微软雅黑" w:hAnsi="微软雅黑"/>
                <w:color w:val="000000" w:themeColor="text1"/>
                <w:szCs w:val="21"/>
              </w:rPr>
              <w:t>Prospecting_1.JPG</w:t>
            </w:r>
            <w:r w:rsidR="00657309" w:rsidRPr="00906448" w:rsidDel="00657309">
              <w:rPr>
                <w:rFonts w:ascii="微软雅黑" w:eastAsia="微软雅黑" w:hAnsi="微软雅黑" w:cs="宋体" w:hint="eastAsia"/>
                <w:color w:val="000000" w:themeColor="text1"/>
                <w:szCs w:val="21"/>
              </w:rPr>
              <w:t xml:space="preserve"> </w:t>
            </w:r>
            <w:r w:rsidR="00657309">
              <w:rPr>
                <w:rFonts w:ascii="微软雅黑" w:eastAsia="微软雅黑" w:hAnsi="微软雅黑" w:cs="宋体" w:hint="eastAsia"/>
                <w:color w:val="000000" w:themeColor="text1"/>
                <w:szCs w:val="21"/>
              </w:rPr>
              <w:t xml:space="preserve"> </w:t>
            </w:r>
            <w:r w:rsidR="00D92C5E" w:rsidRPr="00906448">
              <w:rPr>
                <w:rFonts w:ascii="微软雅黑" w:eastAsia="微软雅黑" w:hAnsi="微软雅黑" w:cs="宋体" w:hint="eastAsia"/>
                <w:color w:val="000000" w:themeColor="text1"/>
                <w:szCs w:val="21"/>
              </w:rPr>
              <w:t>地址多个以分号间隔</w:t>
            </w:r>
            <w:r w:rsidRPr="00906448">
              <w:rPr>
                <w:rFonts w:ascii="微软雅黑" w:eastAsia="微软雅黑" w:hAnsi="微软雅黑" w:cs="宋体"/>
                <w:color w:val="000000" w:themeColor="text1"/>
                <w:szCs w:val="21"/>
              </w:rPr>
              <w:t>，</w:t>
            </w:r>
          </w:p>
        </w:tc>
      </w:tr>
      <w:tr w:rsidR="00B54D05" w:rsidRPr="00906448" w14:paraId="668C7E5D"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center"/>
          </w:tcPr>
          <w:p w14:paraId="134763B2" w14:textId="0AB378E0"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lastRenderedPageBreak/>
              <w:t>decoration</w:t>
            </w:r>
            <w:r w:rsidRPr="00906448">
              <w:rPr>
                <w:rFonts w:ascii="微软雅黑" w:eastAsia="微软雅黑" w:hAnsi="微软雅黑" w:cs="宋体"/>
                <w:color w:val="000000" w:themeColor="text1"/>
                <w:szCs w:val="21"/>
              </w:rPr>
              <w:t>C</w:t>
            </w:r>
            <w:r w:rsidRPr="00906448">
              <w:rPr>
                <w:rFonts w:ascii="微软雅黑" w:eastAsia="微软雅黑" w:hAnsi="微软雅黑" w:cs="宋体" w:hint="eastAsia"/>
                <w:color w:val="000000" w:themeColor="text1"/>
                <w:szCs w:val="21"/>
              </w:rPr>
              <w:t>ontract</w:t>
            </w:r>
          </w:p>
        </w:tc>
        <w:tc>
          <w:tcPr>
            <w:tcW w:w="1008" w:type="dxa"/>
            <w:tcBorders>
              <w:top w:val="nil"/>
              <w:left w:val="nil"/>
              <w:bottom w:val="single" w:sz="8" w:space="0" w:color="000000"/>
              <w:right w:val="single" w:sz="8" w:space="0" w:color="000000"/>
            </w:tcBorders>
            <w:shd w:val="clear" w:color="auto" w:fill="auto"/>
            <w:vAlign w:val="center"/>
          </w:tcPr>
          <w:p w14:paraId="34C86E72" w14:textId="2230EF83"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2394" w:type="dxa"/>
            <w:tcBorders>
              <w:top w:val="nil"/>
              <w:left w:val="nil"/>
              <w:bottom w:val="single" w:sz="8" w:space="0" w:color="000000"/>
              <w:right w:val="single" w:sz="8" w:space="0" w:color="000000"/>
            </w:tcBorders>
            <w:shd w:val="clear" w:color="auto" w:fill="auto"/>
            <w:vAlign w:val="center"/>
          </w:tcPr>
          <w:p w14:paraId="0841C989" w14:textId="4A6128AA"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5EDD3022" w14:textId="368A4C3C"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装修合同，格式</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地址同上</w:t>
            </w:r>
            <w:r w:rsidRPr="00906448">
              <w:rPr>
                <w:rFonts w:ascii="微软雅黑" w:eastAsia="微软雅黑" w:hAnsi="微软雅黑"/>
                <w:color w:val="000000" w:themeColor="text1"/>
              </w:rPr>
              <w:t xml:space="preserve"> </w:t>
            </w:r>
            <w:r w:rsidR="002E76CE">
              <w:rPr>
                <w:rFonts w:ascii="微软雅黑" w:eastAsia="微软雅黑" w:hAnsi="微软雅黑" w:hint="eastAsia"/>
                <w:color w:val="000000" w:themeColor="text1"/>
              </w:rPr>
              <w:t>，</w:t>
            </w:r>
            <w:r w:rsidR="002E76CE">
              <w:rPr>
                <w:rFonts w:ascii="微软雅黑" w:eastAsia="微软雅黑" w:hAnsi="微软雅黑" w:cs="宋体" w:hint="eastAsia"/>
                <w:color w:val="000000" w:themeColor="text1"/>
                <w:szCs w:val="21"/>
              </w:rPr>
              <w:t>参照文件传输命名规则章节中对应的相应文件的命名</w:t>
            </w:r>
          </w:p>
        </w:tc>
      </w:tr>
      <w:tr w:rsidR="00B54D05" w:rsidRPr="00906448" w14:paraId="5C4DB0ED"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center"/>
          </w:tcPr>
          <w:p w14:paraId="38C94031" w14:textId="79271E6B" w:rsidR="00F61052" w:rsidRPr="00906448" w:rsidRDefault="00F530B6" w:rsidP="00F530B6">
            <w:pPr>
              <w:rPr>
                <w:rFonts w:ascii="微软雅黑" w:eastAsia="微软雅黑" w:hAnsi="微软雅黑"/>
                <w:color w:val="000000" w:themeColor="text1"/>
              </w:rPr>
            </w:pPr>
            <w:r w:rsidRPr="00906448">
              <w:rPr>
                <w:rFonts w:ascii="微软雅黑" w:eastAsia="微软雅黑" w:hAnsi="微软雅黑" w:cs="宋体" w:hint="eastAsia"/>
                <w:color w:val="000000" w:themeColor="text1"/>
                <w:szCs w:val="21"/>
              </w:rPr>
              <w:t>houseProperty</w:t>
            </w:r>
          </w:p>
        </w:tc>
        <w:tc>
          <w:tcPr>
            <w:tcW w:w="1008" w:type="dxa"/>
            <w:tcBorders>
              <w:top w:val="nil"/>
              <w:left w:val="nil"/>
              <w:bottom w:val="single" w:sz="8" w:space="0" w:color="000000"/>
              <w:right w:val="single" w:sz="8" w:space="0" w:color="000000"/>
            </w:tcBorders>
            <w:shd w:val="clear" w:color="auto" w:fill="auto"/>
            <w:vAlign w:val="center"/>
          </w:tcPr>
          <w:p w14:paraId="1BB064C1" w14:textId="0ED5A3A5" w:rsidR="00F61052" w:rsidRPr="00906448" w:rsidRDefault="00F61052"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2394" w:type="dxa"/>
            <w:tcBorders>
              <w:top w:val="nil"/>
              <w:left w:val="nil"/>
              <w:bottom w:val="single" w:sz="8" w:space="0" w:color="000000"/>
              <w:right w:val="single" w:sz="8" w:space="0" w:color="000000"/>
            </w:tcBorders>
            <w:shd w:val="clear" w:color="auto" w:fill="auto"/>
            <w:vAlign w:val="center"/>
          </w:tcPr>
          <w:p w14:paraId="5916087E" w14:textId="34F3BBF2" w:rsidR="00F61052" w:rsidRPr="00906448" w:rsidRDefault="00F61052"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3D50B572" w14:textId="6E546783" w:rsidR="00F61052" w:rsidRPr="00906448" w:rsidRDefault="00F61052"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房产证影印件，格式</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地址同上；</w:t>
            </w:r>
          </w:p>
        </w:tc>
      </w:tr>
      <w:tr w:rsidR="00B54D05" w:rsidRPr="00906448" w14:paraId="0BA6B15C"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center"/>
          </w:tcPr>
          <w:p w14:paraId="69EF1D30" w14:textId="4B63C90A"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businessLicense</w:t>
            </w:r>
          </w:p>
        </w:tc>
        <w:tc>
          <w:tcPr>
            <w:tcW w:w="1008" w:type="dxa"/>
            <w:tcBorders>
              <w:top w:val="nil"/>
              <w:left w:val="nil"/>
              <w:bottom w:val="single" w:sz="8" w:space="0" w:color="000000"/>
              <w:right w:val="single" w:sz="8" w:space="0" w:color="000000"/>
            </w:tcBorders>
            <w:shd w:val="clear" w:color="auto" w:fill="auto"/>
            <w:vAlign w:val="center"/>
          </w:tcPr>
          <w:p w14:paraId="153FA91C" w14:textId="425AD4A3" w:rsidR="009C3DE8" w:rsidRPr="00906448" w:rsidRDefault="00C81BAC"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center"/>
          </w:tcPr>
          <w:p w14:paraId="46475583" w14:textId="486B9687"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39A8613A" w14:textId="627A9FFE" w:rsidR="009C3DE8" w:rsidRPr="00906448" w:rsidRDefault="009C3DE8" w:rsidP="009C3DE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装修公司营业执照</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格式</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地址同上</w:t>
            </w:r>
          </w:p>
        </w:tc>
      </w:tr>
      <w:tr w:rsidR="00B54D05" w:rsidRPr="00906448" w14:paraId="2CAE1F24"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6EB6A2AD" w14:textId="5C18F3B4"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decorationDesign</w:t>
            </w:r>
          </w:p>
        </w:tc>
        <w:tc>
          <w:tcPr>
            <w:tcW w:w="1008" w:type="dxa"/>
            <w:tcBorders>
              <w:top w:val="nil"/>
              <w:left w:val="nil"/>
              <w:bottom w:val="single" w:sz="8" w:space="0" w:color="000000"/>
              <w:right w:val="single" w:sz="8" w:space="0" w:color="000000"/>
            </w:tcBorders>
            <w:shd w:val="clear" w:color="auto" w:fill="auto"/>
            <w:vAlign w:val="bottom"/>
          </w:tcPr>
          <w:p w14:paraId="6F8BB4C4" w14:textId="444A3701"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bottom"/>
          </w:tcPr>
          <w:p w14:paraId="5DA2AF06" w14:textId="6E2CE971"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452161B4" w14:textId="0355885D"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装修设计图扫描件，格式、</w:t>
            </w:r>
            <w:r w:rsidRPr="00906448">
              <w:rPr>
                <w:rFonts w:ascii="微软雅黑" w:eastAsia="微软雅黑" w:hAnsi="微软雅黑" w:hint="eastAsia"/>
                <w:color w:val="000000" w:themeColor="text1"/>
                <w:szCs w:val="21"/>
              </w:rPr>
              <w:t>地址</w:t>
            </w:r>
            <w:r w:rsidRPr="00906448">
              <w:rPr>
                <w:rFonts w:ascii="微软雅黑" w:eastAsia="微软雅黑" w:hAnsi="微软雅黑"/>
                <w:color w:val="000000" w:themeColor="text1"/>
                <w:szCs w:val="21"/>
              </w:rPr>
              <w:t>同上</w:t>
            </w:r>
          </w:p>
        </w:tc>
      </w:tr>
      <w:tr w:rsidR="00B54D05" w:rsidRPr="00906448" w14:paraId="7F1EC27F" w14:textId="77777777" w:rsidTr="006C0027">
        <w:trPr>
          <w:trHeight w:val="313"/>
        </w:trPr>
        <w:tc>
          <w:tcPr>
            <w:tcW w:w="2449" w:type="dxa"/>
            <w:tcBorders>
              <w:top w:val="nil"/>
              <w:left w:val="single" w:sz="8" w:space="0" w:color="000000"/>
              <w:bottom w:val="single" w:sz="8" w:space="0" w:color="000000"/>
              <w:right w:val="single" w:sz="8" w:space="0" w:color="000000"/>
            </w:tcBorders>
            <w:shd w:val="clear" w:color="auto" w:fill="auto"/>
            <w:vAlign w:val="bottom"/>
          </w:tcPr>
          <w:p w14:paraId="6804E7EF" w14:textId="64495028"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decorationBudget</w:t>
            </w:r>
          </w:p>
        </w:tc>
        <w:tc>
          <w:tcPr>
            <w:tcW w:w="1008" w:type="dxa"/>
            <w:tcBorders>
              <w:top w:val="nil"/>
              <w:left w:val="nil"/>
              <w:bottom w:val="single" w:sz="8" w:space="0" w:color="000000"/>
              <w:right w:val="single" w:sz="8" w:space="0" w:color="000000"/>
            </w:tcBorders>
            <w:shd w:val="clear" w:color="auto" w:fill="auto"/>
            <w:vAlign w:val="bottom"/>
          </w:tcPr>
          <w:p w14:paraId="1F42A567" w14:textId="72169DD4"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2394" w:type="dxa"/>
            <w:tcBorders>
              <w:top w:val="nil"/>
              <w:left w:val="nil"/>
              <w:bottom w:val="single" w:sz="8" w:space="0" w:color="000000"/>
              <w:right w:val="single" w:sz="8" w:space="0" w:color="000000"/>
            </w:tcBorders>
            <w:shd w:val="clear" w:color="auto" w:fill="auto"/>
            <w:vAlign w:val="bottom"/>
          </w:tcPr>
          <w:p w14:paraId="5AD01145" w14:textId="5A7E4EA4"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2455" w:type="dxa"/>
            <w:tcBorders>
              <w:top w:val="nil"/>
              <w:left w:val="nil"/>
              <w:bottom w:val="single" w:sz="8" w:space="0" w:color="000000"/>
              <w:right w:val="single" w:sz="8" w:space="0" w:color="000000"/>
            </w:tcBorders>
            <w:shd w:val="clear" w:color="auto" w:fill="auto"/>
            <w:vAlign w:val="center"/>
          </w:tcPr>
          <w:p w14:paraId="7B336E63" w14:textId="5774882E" w:rsidR="006C0027" w:rsidRPr="00906448" w:rsidRDefault="006C0027" w:rsidP="006C0027">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装修</w:t>
            </w:r>
            <w:r w:rsidRPr="00906448">
              <w:rPr>
                <w:rFonts w:ascii="微软雅黑" w:eastAsia="微软雅黑" w:hAnsi="微软雅黑" w:hint="eastAsia"/>
                <w:color w:val="000000" w:themeColor="text1"/>
                <w:szCs w:val="21"/>
              </w:rPr>
              <w:t>预算</w:t>
            </w:r>
            <w:r w:rsidRPr="00906448">
              <w:rPr>
                <w:rFonts w:ascii="微软雅黑" w:eastAsia="微软雅黑" w:hAnsi="微软雅黑"/>
                <w:color w:val="000000" w:themeColor="text1"/>
                <w:szCs w:val="21"/>
              </w:rPr>
              <w:t>表格扫描件，格式、</w:t>
            </w:r>
            <w:r w:rsidRPr="00906448">
              <w:rPr>
                <w:rFonts w:ascii="微软雅黑" w:eastAsia="微软雅黑" w:hAnsi="微软雅黑" w:hint="eastAsia"/>
                <w:color w:val="000000" w:themeColor="text1"/>
                <w:szCs w:val="21"/>
              </w:rPr>
              <w:t>地址</w:t>
            </w:r>
            <w:r w:rsidRPr="00906448">
              <w:rPr>
                <w:rFonts w:ascii="微软雅黑" w:eastAsia="微软雅黑" w:hAnsi="微软雅黑"/>
                <w:color w:val="000000" w:themeColor="text1"/>
                <w:szCs w:val="21"/>
              </w:rPr>
              <w:t>同上</w:t>
            </w:r>
          </w:p>
        </w:tc>
      </w:tr>
    </w:tbl>
    <w:p w14:paraId="25577288" w14:textId="192ED281" w:rsidR="0097553B" w:rsidRPr="00906448" w:rsidRDefault="004037AE" w:rsidP="003662E8">
      <w:pPr>
        <w:tabs>
          <w:tab w:val="left" w:pos="2380"/>
        </w:tabs>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w:t>
      </w:r>
      <w:r w:rsidR="00A3656D" w:rsidRPr="00906448">
        <w:rPr>
          <w:rFonts w:ascii="微软雅黑" w:eastAsia="微软雅黑" w:hAnsi="微软雅黑"/>
          <w:color w:val="000000" w:themeColor="text1"/>
          <w:szCs w:val="21"/>
        </w:rPr>
        <w:t>0</w:t>
      </w:r>
      <w:r w:rsidRPr="00906448">
        <w:rPr>
          <w:rFonts w:ascii="微软雅黑" w:eastAsia="微软雅黑" w:hAnsi="微软雅黑"/>
          <w:color w:val="000000" w:themeColor="text1"/>
          <w:szCs w:val="21"/>
        </w:rPr>
        <w:t>4,</w:t>
      </w:r>
      <w:r w:rsidR="0097553B" w:rsidRPr="00906448">
        <w:rPr>
          <w:rFonts w:ascii="微软雅黑" w:eastAsia="微软雅黑" w:hAnsi="微软雅黑" w:hint="eastAsia"/>
          <w:color w:val="000000" w:themeColor="text1"/>
          <w:szCs w:val="21"/>
        </w:rPr>
        <w:t>租房贷</w:t>
      </w:r>
      <w:r w:rsidR="0097553B" w:rsidRPr="00906448">
        <w:rPr>
          <w:rFonts w:ascii="微软雅黑" w:eastAsia="微软雅黑" w:hAnsi="微软雅黑"/>
          <w:color w:val="000000" w:themeColor="text1"/>
          <w:szCs w:val="21"/>
        </w:rPr>
        <w:t>业务对象细化说明</w:t>
      </w:r>
      <w:r w:rsidR="0097553B" w:rsidRPr="00906448">
        <w:rPr>
          <w:rFonts w:ascii="微软雅黑" w:eastAsia="微软雅黑" w:hAnsi="微软雅黑"/>
          <w:color w:val="000000" w:themeColor="text1"/>
          <w:sz w:val="16"/>
          <w:szCs w:val="16"/>
        </w:rPr>
        <w:tab/>
      </w:r>
    </w:p>
    <w:tbl>
      <w:tblPr>
        <w:tblW w:w="8286" w:type="dxa"/>
        <w:tblInd w:w="118" w:type="dxa"/>
        <w:tblLayout w:type="fixed"/>
        <w:tblLook w:val="04A0" w:firstRow="1" w:lastRow="0" w:firstColumn="1" w:lastColumn="0" w:noHBand="0" w:noVBand="1"/>
      </w:tblPr>
      <w:tblGrid>
        <w:gridCol w:w="2562"/>
        <w:gridCol w:w="816"/>
        <w:gridCol w:w="1446"/>
        <w:gridCol w:w="3462"/>
      </w:tblGrid>
      <w:tr w:rsidR="00B54D05" w:rsidRPr="00906448" w14:paraId="67E9C4A1" w14:textId="77777777" w:rsidTr="00B64D7F">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D1815C" w14:textId="77777777" w:rsidR="0097553B" w:rsidRPr="00906448" w:rsidRDefault="0097553B" w:rsidP="0097553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16" w:type="dxa"/>
            <w:tcBorders>
              <w:top w:val="single" w:sz="8" w:space="0" w:color="000000"/>
              <w:left w:val="nil"/>
              <w:bottom w:val="single" w:sz="8" w:space="0" w:color="000000"/>
              <w:right w:val="single" w:sz="8" w:space="0" w:color="000000"/>
            </w:tcBorders>
            <w:shd w:val="clear" w:color="auto" w:fill="auto"/>
            <w:vAlign w:val="center"/>
            <w:hideMark/>
          </w:tcPr>
          <w:p w14:paraId="4E5C6882" w14:textId="77777777" w:rsidR="0097553B" w:rsidRPr="00906448" w:rsidRDefault="0097553B" w:rsidP="0097553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446" w:type="dxa"/>
            <w:tcBorders>
              <w:top w:val="single" w:sz="8" w:space="0" w:color="000000"/>
              <w:left w:val="nil"/>
              <w:bottom w:val="single" w:sz="8" w:space="0" w:color="000000"/>
              <w:right w:val="single" w:sz="8" w:space="0" w:color="000000"/>
            </w:tcBorders>
            <w:shd w:val="clear" w:color="auto" w:fill="auto"/>
            <w:vAlign w:val="center"/>
            <w:hideMark/>
          </w:tcPr>
          <w:p w14:paraId="4A222502" w14:textId="77777777" w:rsidR="0097553B" w:rsidRPr="00906448" w:rsidRDefault="0097553B" w:rsidP="0097553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462" w:type="dxa"/>
            <w:tcBorders>
              <w:top w:val="single" w:sz="8" w:space="0" w:color="000000"/>
              <w:left w:val="nil"/>
              <w:bottom w:val="single" w:sz="8" w:space="0" w:color="000000"/>
              <w:right w:val="single" w:sz="8" w:space="0" w:color="000000"/>
            </w:tcBorders>
            <w:shd w:val="clear" w:color="auto" w:fill="auto"/>
            <w:vAlign w:val="center"/>
            <w:hideMark/>
          </w:tcPr>
          <w:p w14:paraId="1AF29924" w14:textId="77777777" w:rsidR="0097553B" w:rsidRPr="00906448" w:rsidRDefault="0097553B" w:rsidP="0097553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0AE97CCF"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068616D" w14:textId="5751D69C"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w:t>
            </w:r>
            <w:r w:rsidRPr="00906448">
              <w:rPr>
                <w:rFonts w:ascii="微软雅黑" w:eastAsia="微软雅黑" w:hAnsi="微软雅黑" w:cs="宋体"/>
                <w:color w:val="000000" w:themeColor="text1"/>
                <w:szCs w:val="21"/>
              </w:rPr>
              <w:t>ouse</w:t>
            </w:r>
            <w:r w:rsidRPr="00906448">
              <w:rPr>
                <w:rFonts w:ascii="微软雅黑" w:eastAsia="微软雅黑" w:hAnsi="微软雅黑" w:cs="宋体" w:hint="eastAsia"/>
                <w:color w:val="000000" w:themeColor="text1"/>
                <w:szCs w:val="21"/>
              </w:rPr>
              <w:t>Size</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6F6E993E" w14:textId="79A2FBF4"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00F9C91A" w14:textId="7CA8C54F"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number</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09A49B61" w14:textId="71A669B2"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房屋</w:t>
            </w:r>
            <w:r w:rsidRPr="00906448">
              <w:rPr>
                <w:rFonts w:ascii="微软雅黑" w:eastAsia="微软雅黑" w:hAnsi="微软雅黑" w:cs="宋体"/>
                <w:color w:val="000000" w:themeColor="text1"/>
                <w:szCs w:val="21"/>
              </w:rPr>
              <w:t>面积，</w:t>
            </w:r>
            <w:r w:rsidRPr="00906448">
              <w:rPr>
                <w:rFonts w:ascii="微软雅黑" w:eastAsia="微软雅黑" w:hAnsi="微软雅黑" w:cs="宋体" w:hint="eastAsia"/>
                <w:color w:val="000000" w:themeColor="text1"/>
                <w:szCs w:val="21"/>
              </w:rPr>
              <w:t>单位</w:t>
            </w:r>
            <w:r w:rsidRPr="00906448">
              <w:rPr>
                <w:rFonts w:ascii="微软雅黑" w:eastAsia="微软雅黑" w:hAnsi="微软雅黑" w:cs="宋体"/>
                <w:color w:val="000000" w:themeColor="text1"/>
                <w:szCs w:val="21"/>
              </w:rPr>
              <w:t>平方</w:t>
            </w:r>
            <w:r w:rsidRPr="00906448">
              <w:rPr>
                <w:rFonts w:ascii="微软雅黑" w:eastAsia="微软雅黑" w:hAnsi="微软雅黑" w:cs="宋体" w:hint="eastAsia"/>
                <w:color w:val="000000" w:themeColor="text1"/>
                <w:szCs w:val="21"/>
              </w:rPr>
              <w:t>，无</w:t>
            </w:r>
            <w:r w:rsidRPr="00906448">
              <w:rPr>
                <w:rFonts w:ascii="微软雅黑" w:eastAsia="微软雅黑" w:hAnsi="微软雅黑" w:cs="宋体"/>
                <w:color w:val="000000" w:themeColor="text1"/>
                <w:szCs w:val="21"/>
              </w:rPr>
              <w:t>小数点</w:t>
            </w:r>
          </w:p>
        </w:tc>
      </w:tr>
      <w:tr w:rsidR="00B54D05" w:rsidRPr="00906448" w14:paraId="361F9351"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715A571C" w14:textId="62E3E844" w:rsidR="00D83047" w:rsidRPr="00906448" w:rsidRDefault="00C65B9A"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a</w:t>
            </w:r>
            <w:r w:rsidR="00D83047" w:rsidRPr="00906448">
              <w:rPr>
                <w:rFonts w:ascii="微软雅黑" w:eastAsia="微软雅黑" w:hAnsi="微软雅黑" w:cs="宋体"/>
                <w:color w:val="000000" w:themeColor="text1"/>
                <w:szCs w:val="21"/>
              </w:rPr>
              <w:t>ddress</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31CCD16C" w14:textId="4B277991"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198AE6A4" w14:textId="446F89BD"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00BEE338" w14:textId="0603FE3E"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房屋详细</w:t>
            </w:r>
            <w:r w:rsidRPr="00906448">
              <w:rPr>
                <w:rFonts w:ascii="微软雅黑" w:eastAsia="微软雅黑" w:hAnsi="微软雅黑" w:cs="宋体"/>
                <w:color w:val="000000" w:themeColor="text1"/>
                <w:szCs w:val="21"/>
              </w:rPr>
              <w:t>地址</w:t>
            </w:r>
          </w:p>
        </w:tc>
      </w:tr>
      <w:tr w:rsidR="00B54D05" w:rsidRPr="00906448" w14:paraId="50431EFA"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5062812D" w14:textId="623D372F"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community</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6E026CDE" w14:textId="617AFBC9"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6E177276" w14:textId="461A3592"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148F15C7" w14:textId="7685FCED"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房屋所属小区名称</w:t>
            </w:r>
          </w:p>
        </w:tc>
      </w:tr>
      <w:tr w:rsidR="00B54D05" w:rsidRPr="00906448" w14:paraId="38D35A80"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8D9B57F" w14:textId="0D44F69A"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deposit</w:t>
            </w:r>
            <w:r w:rsidRPr="00906448">
              <w:rPr>
                <w:rFonts w:ascii="微软雅黑" w:eastAsia="微软雅黑" w:hAnsi="微软雅黑" w:cs="宋体"/>
                <w:color w:val="000000" w:themeColor="text1"/>
                <w:szCs w:val="21"/>
              </w:rPr>
              <w:t>Price</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0314C3E0" w14:textId="29B53801"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4EAB09B8" w14:textId="283251D6"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number</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12A0AB2B" w14:textId="209C7C82"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押金金额，</w:t>
            </w:r>
            <w:r w:rsidR="00A26014" w:rsidRPr="00906448">
              <w:rPr>
                <w:rFonts w:ascii="微软雅黑" w:eastAsia="微软雅黑" w:hAnsi="微软雅黑" w:cs="宋体" w:hint="eastAsia"/>
                <w:color w:val="000000" w:themeColor="text1"/>
                <w:szCs w:val="21"/>
              </w:rPr>
              <w:t>单位元，</w:t>
            </w:r>
            <w:r w:rsidRPr="00906448">
              <w:rPr>
                <w:rFonts w:ascii="微软雅黑" w:eastAsia="微软雅黑" w:hAnsi="微软雅黑" w:cs="宋体" w:hint="eastAsia"/>
                <w:color w:val="000000" w:themeColor="text1"/>
                <w:szCs w:val="21"/>
              </w:rPr>
              <w:t>保留小数点后两位</w:t>
            </w:r>
          </w:p>
        </w:tc>
      </w:tr>
      <w:tr w:rsidR="00B54D05" w:rsidRPr="00906448" w14:paraId="31727EFD"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1C575BB" w14:textId="45E508FF"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lastRenderedPageBreak/>
              <w:t>depositPeriod</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7F425AC6" w14:textId="7E96F361"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2FA167F3" w14:textId="24C0D52E" w:rsidR="00D83047" w:rsidRPr="00906448" w:rsidRDefault="002F5B20"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w:t>
            </w:r>
            <w:r w:rsidRPr="00906448">
              <w:rPr>
                <w:rFonts w:ascii="微软雅黑" w:eastAsia="微软雅黑" w:hAnsi="微软雅黑" w:cs="宋体" w:hint="eastAsia"/>
                <w:color w:val="000000" w:themeColor="text1"/>
                <w:szCs w:val="21"/>
              </w:rPr>
              <w:t>tring</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5E1D9F3B" w14:textId="2A219640"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押金所占月数（</w:t>
            </w:r>
            <w:r w:rsidRPr="00906448">
              <w:rPr>
                <w:rFonts w:ascii="微软雅黑" w:eastAsia="微软雅黑" w:hAnsi="微软雅黑" w:cs="宋体" w:hint="eastAsia"/>
                <w:color w:val="000000" w:themeColor="text1"/>
                <w:szCs w:val="21"/>
              </w:rPr>
              <w:t>月</w:t>
            </w:r>
            <w:r w:rsidRPr="00906448">
              <w:rPr>
                <w:rFonts w:ascii="微软雅黑" w:eastAsia="微软雅黑" w:hAnsi="微软雅黑" w:cs="宋体"/>
                <w:color w:val="000000" w:themeColor="text1"/>
                <w:szCs w:val="21"/>
              </w:rPr>
              <w:t>），</w:t>
            </w:r>
            <w:r w:rsidRPr="00906448">
              <w:rPr>
                <w:rFonts w:ascii="微软雅黑" w:eastAsia="微软雅黑" w:hAnsi="微软雅黑" w:cs="宋体" w:hint="eastAsia"/>
                <w:color w:val="000000" w:themeColor="text1"/>
                <w:szCs w:val="21"/>
              </w:rPr>
              <w:t>如</w:t>
            </w:r>
            <w:r w:rsidRPr="00906448">
              <w:rPr>
                <w:rFonts w:ascii="微软雅黑" w:eastAsia="微软雅黑" w:hAnsi="微软雅黑" w:cs="宋体"/>
                <w:color w:val="000000" w:themeColor="text1"/>
                <w:szCs w:val="21"/>
              </w:rPr>
              <w:t>押一付三</w:t>
            </w:r>
            <w:r w:rsidRPr="00906448">
              <w:rPr>
                <w:rFonts w:ascii="微软雅黑" w:eastAsia="微软雅黑" w:hAnsi="微软雅黑" w:cs="宋体" w:hint="eastAsia"/>
                <w:color w:val="000000" w:themeColor="text1"/>
                <w:szCs w:val="21"/>
              </w:rPr>
              <w:t>则</w:t>
            </w:r>
            <w:r w:rsidRPr="00906448">
              <w:rPr>
                <w:rFonts w:ascii="微软雅黑" w:eastAsia="微软雅黑" w:hAnsi="微软雅黑" w:cs="宋体"/>
                <w:color w:val="000000" w:themeColor="text1"/>
                <w:szCs w:val="21"/>
              </w:rPr>
              <w:t>为1</w:t>
            </w:r>
            <w:r w:rsidRPr="00906448">
              <w:rPr>
                <w:rFonts w:ascii="微软雅黑" w:eastAsia="微软雅黑" w:hAnsi="微软雅黑" w:cs="宋体" w:hint="eastAsia"/>
                <w:color w:val="000000" w:themeColor="text1"/>
                <w:szCs w:val="21"/>
              </w:rPr>
              <w:t>|</w:t>
            </w:r>
            <w:r w:rsidRPr="00906448">
              <w:rPr>
                <w:rFonts w:ascii="微软雅黑" w:eastAsia="微软雅黑" w:hAnsi="微软雅黑" w:cs="宋体"/>
                <w:color w:val="000000" w:themeColor="text1"/>
                <w:szCs w:val="21"/>
              </w:rPr>
              <w:t>3</w:t>
            </w:r>
          </w:p>
        </w:tc>
      </w:tr>
      <w:tr w:rsidR="00B54D05" w:rsidRPr="00906448" w14:paraId="0ED59A6C"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345C7BCD" w14:textId="74F6C433" w:rsidR="00D83047" w:rsidRPr="00906448" w:rsidRDefault="00C65B9A"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p</w:t>
            </w:r>
            <w:r w:rsidR="00D83047" w:rsidRPr="00906448">
              <w:rPr>
                <w:rFonts w:ascii="微软雅黑" w:eastAsia="微软雅黑" w:hAnsi="微软雅黑" w:cs="宋体" w:hint="eastAsia"/>
                <w:color w:val="000000" w:themeColor="text1"/>
                <w:szCs w:val="21"/>
              </w:rPr>
              <w:t>rice</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5B0632A0" w14:textId="0DA1ECD1"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17D10516" w14:textId="1806C8D2"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w:t>
            </w:r>
            <w:r w:rsidRPr="00906448">
              <w:rPr>
                <w:rFonts w:ascii="微软雅黑" w:eastAsia="微软雅黑" w:hAnsi="微软雅黑" w:cs="宋体" w:hint="eastAsia"/>
                <w:color w:val="000000" w:themeColor="text1"/>
                <w:szCs w:val="21"/>
              </w:rPr>
              <w:t>umber</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48BCD21E" w14:textId="2785327D"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租金（元），</w:t>
            </w:r>
            <w:r w:rsidR="00A26014" w:rsidRPr="00906448">
              <w:rPr>
                <w:rFonts w:ascii="微软雅黑" w:eastAsia="微软雅黑" w:hAnsi="微软雅黑" w:cs="宋体" w:hint="eastAsia"/>
                <w:color w:val="000000" w:themeColor="text1"/>
                <w:szCs w:val="21"/>
              </w:rPr>
              <w:t>单位元，</w:t>
            </w:r>
            <w:r w:rsidRPr="00906448">
              <w:rPr>
                <w:rFonts w:ascii="微软雅黑" w:eastAsia="微软雅黑" w:hAnsi="微软雅黑" w:cs="宋体" w:hint="eastAsia"/>
                <w:color w:val="000000" w:themeColor="text1"/>
                <w:szCs w:val="21"/>
              </w:rPr>
              <w:t>保留小数点后两位</w:t>
            </w:r>
          </w:p>
        </w:tc>
      </w:tr>
      <w:tr w:rsidR="00B54D05" w:rsidRPr="00906448" w14:paraId="38B06EFA"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1BD76A4" w14:textId="489D8F5F" w:rsidR="00D83047" w:rsidRPr="00906448" w:rsidRDefault="00C65B9A"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p</w:t>
            </w:r>
            <w:r w:rsidR="00D83047" w:rsidRPr="00906448">
              <w:rPr>
                <w:rFonts w:ascii="微软雅黑" w:eastAsia="微软雅黑" w:hAnsi="微软雅黑"/>
                <w:color w:val="000000" w:themeColor="text1"/>
                <w:szCs w:val="21"/>
              </w:rPr>
              <w:t>eriod</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5C7D1FCF" w14:textId="17CF7EB0"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473A24D0" w14:textId="0E3BEE52"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number</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1CA31D86" w14:textId="2C328519"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租期（月）</w:t>
            </w:r>
          </w:p>
        </w:tc>
      </w:tr>
      <w:tr w:rsidR="00B54D05" w:rsidRPr="00906448" w14:paraId="2CB23DDE"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0A4EBCAA" w14:textId="2928EA99"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startTime</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09A88693" w14:textId="21BCB33F"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213F6D73" w14:textId="5F352C2F"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w:t>
            </w:r>
            <w:r w:rsidRPr="00906448">
              <w:rPr>
                <w:rFonts w:ascii="微软雅黑" w:eastAsia="微软雅黑" w:hAnsi="微软雅黑" w:cs="宋体"/>
                <w:color w:val="000000" w:themeColor="text1"/>
                <w:szCs w:val="21"/>
              </w:rPr>
              <w:t>ring</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1956A986" w14:textId="65D2A7E0"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租房开始时间</w:t>
            </w:r>
            <w:r w:rsidRPr="00906448">
              <w:rPr>
                <w:rFonts w:ascii="微软雅黑" w:eastAsia="微软雅黑" w:hAnsi="微软雅黑" w:cs="宋体"/>
                <w:color w:val="000000" w:themeColor="text1"/>
                <w:szCs w:val="21"/>
              </w:rPr>
              <w:t>，</w:t>
            </w:r>
            <w:r w:rsidR="000E6933" w:rsidRPr="00906448">
              <w:rPr>
                <w:rFonts w:ascii="微软雅黑" w:eastAsia="微软雅黑" w:hAnsi="微软雅黑" w:cs="宋体"/>
                <w:color w:val="000000" w:themeColor="text1"/>
                <w:sz w:val="21"/>
                <w:szCs w:val="21"/>
              </w:rPr>
              <w:t>yyyy/MM/dd</w:t>
            </w:r>
          </w:p>
        </w:tc>
      </w:tr>
      <w:tr w:rsidR="00B54D05" w:rsidRPr="00906448" w14:paraId="2D4A8B6E" w14:textId="77777777" w:rsidTr="00646AA3">
        <w:trPr>
          <w:trHeight w:val="313"/>
        </w:trPr>
        <w:tc>
          <w:tcPr>
            <w:tcW w:w="2562"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D40DBF5" w14:textId="4000CEB1"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endTime</w:t>
            </w:r>
          </w:p>
        </w:tc>
        <w:tc>
          <w:tcPr>
            <w:tcW w:w="816" w:type="dxa"/>
            <w:tcBorders>
              <w:top w:val="single" w:sz="8" w:space="0" w:color="000000"/>
              <w:left w:val="nil"/>
              <w:bottom w:val="single" w:sz="8" w:space="0" w:color="000000"/>
              <w:right w:val="single" w:sz="8" w:space="0" w:color="000000"/>
            </w:tcBorders>
            <w:shd w:val="clear" w:color="auto" w:fill="auto"/>
            <w:vAlign w:val="bottom"/>
          </w:tcPr>
          <w:p w14:paraId="4C432011" w14:textId="7A062EA5"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8" w:space="0" w:color="000000"/>
              <w:left w:val="nil"/>
              <w:bottom w:val="single" w:sz="8" w:space="0" w:color="000000"/>
              <w:right w:val="single" w:sz="8" w:space="0" w:color="000000"/>
            </w:tcBorders>
            <w:shd w:val="clear" w:color="auto" w:fill="auto"/>
            <w:vAlign w:val="bottom"/>
          </w:tcPr>
          <w:p w14:paraId="463212C1" w14:textId="5A3861AE"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w:t>
            </w:r>
            <w:r w:rsidRPr="00906448">
              <w:rPr>
                <w:rFonts w:ascii="微软雅黑" w:eastAsia="微软雅黑" w:hAnsi="微软雅黑" w:cs="宋体"/>
                <w:color w:val="000000" w:themeColor="text1"/>
                <w:szCs w:val="21"/>
              </w:rPr>
              <w:t>tring</w:t>
            </w:r>
          </w:p>
        </w:tc>
        <w:tc>
          <w:tcPr>
            <w:tcW w:w="3462" w:type="dxa"/>
            <w:tcBorders>
              <w:top w:val="single" w:sz="8" w:space="0" w:color="000000"/>
              <w:left w:val="nil"/>
              <w:bottom w:val="single" w:sz="8" w:space="0" w:color="000000"/>
              <w:right w:val="single" w:sz="8" w:space="0" w:color="000000"/>
            </w:tcBorders>
            <w:shd w:val="clear" w:color="auto" w:fill="auto"/>
            <w:vAlign w:val="center"/>
          </w:tcPr>
          <w:p w14:paraId="0A064325" w14:textId="6FAC4BD7"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租房结束时间</w:t>
            </w:r>
            <w:r w:rsidRPr="00906448">
              <w:rPr>
                <w:rFonts w:ascii="微软雅黑" w:eastAsia="微软雅黑" w:hAnsi="微软雅黑" w:cs="宋体"/>
                <w:color w:val="000000" w:themeColor="text1"/>
                <w:szCs w:val="21"/>
              </w:rPr>
              <w:t>，</w:t>
            </w:r>
            <w:r w:rsidR="000E6933" w:rsidRPr="00906448">
              <w:rPr>
                <w:rFonts w:ascii="微软雅黑" w:eastAsia="微软雅黑" w:hAnsi="微软雅黑" w:cs="宋体"/>
                <w:color w:val="000000" w:themeColor="text1"/>
                <w:sz w:val="21"/>
                <w:szCs w:val="21"/>
              </w:rPr>
              <w:t>yyyy/MM/dd</w:t>
            </w:r>
          </w:p>
        </w:tc>
      </w:tr>
      <w:tr w:rsidR="00B54D05" w:rsidRPr="00906448" w14:paraId="795BAE5C" w14:textId="77777777" w:rsidTr="005B2E73">
        <w:trPr>
          <w:trHeight w:val="313"/>
        </w:trPr>
        <w:tc>
          <w:tcPr>
            <w:tcW w:w="2562" w:type="dxa"/>
            <w:tcBorders>
              <w:top w:val="nil"/>
              <w:left w:val="single" w:sz="8" w:space="0" w:color="000000"/>
              <w:bottom w:val="single" w:sz="4" w:space="0" w:color="auto"/>
              <w:right w:val="single" w:sz="8" w:space="0" w:color="000000"/>
            </w:tcBorders>
            <w:shd w:val="clear" w:color="auto" w:fill="auto"/>
            <w:vAlign w:val="bottom"/>
          </w:tcPr>
          <w:p w14:paraId="12D98B31" w14:textId="7E081DEF"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ownerName</w:t>
            </w:r>
          </w:p>
        </w:tc>
        <w:tc>
          <w:tcPr>
            <w:tcW w:w="816" w:type="dxa"/>
            <w:tcBorders>
              <w:top w:val="nil"/>
              <w:left w:val="nil"/>
              <w:bottom w:val="single" w:sz="4" w:space="0" w:color="auto"/>
              <w:right w:val="single" w:sz="8" w:space="0" w:color="000000"/>
            </w:tcBorders>
            <w:shd w:val="clear" w:color="auto" w:fill="auto"/>
            <w:vAlign w:val="bottom"/>
          </w:tcPr>
          <w:p w14:paraId="3EBDA4A7" w14:textId="67E584A5"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nil"/>
              <w:left w:val="nil"/>
              <w:bottom w:val="single" w:sz="4" w:space="0" w:color="auto"/>
              <w:right w:val="single" w:sz="8" w:space="0" w:color="000000"/>
            </w:tcBorders>
            <w:shd w:val="clear" w:color="auto" w:fill="auto"/>
            <w:vAlign w:val="bottom"/>
          </w:tcPr>
          <w:p w14:paraId="0C6269F2" w14:textId="49FD65E3"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462" w:type="dxa"/>
            <w:tcBorders>
              <w:top w:val="nil"/>
              <w:left w:val="nil"/>
              <w:bottom w:val="single" w:sz="4" w:space="0" w:color="auto"/>
              <w:right w:val="single" w:sz="8" w:space="0" w:color="000000"/>
            </w:tcBorders>
            <w:shd w:val="clear" w:color="auto" w:fill="auto"/>
            <w:vAlign w:val="center"/>
          </w:tcPr>
          <w:p w14:paraId="36872322" w14:textId="74792D73" w:rsidR="00D83047" w:rsidRPr="00906448" w:rsidRDefault="00D83047" w:rsidP="00D83047">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业主姓名</w:t>
            </w:r>
          </w:p>
        </w:tc>
      </w:tr>
      <w:tr w:rsidR="00B54D05" w:rsidRPr="00906448" w14:paraId="215CCFB6" w14:textId="77777777" w:rsidTr="00990B11">
        <w:trPr>
          <w:trHeight w:val="675"/>
        </w:trPr>
        <w:tc>
          <w:tcPr>
            <w:tcW w:w="2562" w:type="dxa"/>
            <w:tcBorders>
              <w:top w:val="nil"/>
              <w:left w:val="single" w:sz="8" w:space="0" w:color="000000"/>
              <w:bottom w:val="single" w:sz="4" w:space="0" w:color="auto"/>
              <w:right w:val="single" w:sz="8" w:space="0" w:color="000000"/>
            </w:tcBorders>
            <w:shd w:val="clear" w:color="auto" w:fill="auto"/>
            <w:vAlign w:val="bottom"/>
          </w:tcPr>
          <w:p w14:paraId="742E89AB" w14:textId="5DB82ED5"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ownerIdNo</w:t>
            </w:r>
          </w:p>
        </w:tc>
        <w:tc>
          <w:tcPr>
            <w:tcW w:w="816" w:type="dxa"/>
            <w:tcBorders>
              <w:top w:val="nil"/>
              <w:left w:val="nil"/>
              <w:bottom w:val="single" w:sz="4" w:space="0" w:color="auto"/>
              <w:right w:val="single" w:sz="8" w:space="0" w:color="000000"/>
            </w:tcBorders>
            <w:shd w:val="clear" w:color="auto" w:fill="auto"/>
            <w:vAlign w:val="bottom"/>
          </w:tcPr>
          <w:p w14:paraId="38645657" w14:textId="1C64E72A"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nil"/>
              <w:left w:val="nil"/>
              <w:bottom w:val="single" w:sz="4" w:space="0" w:color="auto"/>
              <w:right w:val="single" w:sz="8" w:space="0" w:color="000000"/>
            </w:tcBorders>
            <w:shd w:val="clear" w:color="auto" w:fill="auto"/>
            <w:vAlign w:val="bottom"/>
          </w:tcPr>
          <w:p w14:paraId="7C510CC3" w14:textId="1B1A83D3" w:rsidR="00D83047" w:rsidRPr="00906448" w:rsidRDefault="00D83047"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462" w:type="dxa"/>
            <w:tcBorders>
              <w:top w:val="nil"/>
              <w:left w:val="nil"/>
              <w:bottom w:val="single" w:sz="4" w:space="0" w:color="auto"/>
              <w:right w:val="single" w:sz="8" w:space="0" w:color="000000"/>
            </w:tcBorders>
            <w:shd w:val="clear" w:color="auto" w:fill="auto"/>
            <w:vAlign w:val="center"/>
          </w:tcPr>
          <w:p w14:paraId="4C6387C8" w14:textId="0953C718" w:rsidR="00074DC9" w:rsidRPr="00906448" w:rsidRDefault="00D83047" w:rsidP="000A38D7">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业主身份证号</w:t>
            </w:r>
            <w:r w:rsidR="00074DC9" w:rsidRPr="00906448">
              <w:rPr>
                <w:rFonts w:ascii="微软雅黑" w:eastAsia="微软雅黑" w:hAnsi="微软雅黑" w:cs="宋体" w:hint="eastAsia"/>
                <w:color w:val="000000" w:themeColor="text1"/>
                <w:szCs w:val="21"/>
              </w:rPr>
              <w:t>（位数：</w:t>
            </w:r>
            <w:r w:rsidR="000A38D7" w:rsidRPr="00906448">
              <w:rPr>
                <w:rFonts w:ascii="微软雅黑" w:eastAsia="微软雅黑" w:hAnsi="微软雅黑" w:cs="宋体" w:hint="eastAsia"/>
                <w:color w:val="000000" w:themeColor="text1"/>
                <w:szCs w:val="21"/>
              </w:rPr>
              <w:t xml:space="preserve"> </w:t>
            </w:r>
            <w:r w:rsidR="00074DC9" w:rsidRPr="00906448">
              <w:rPr>
                <w:rFonts w:ascii="微软雅黑" w:eastAsia="微软雅黑" w:hAnsi="微软雅黑" w:cs="宋体" w:hint="eastAsia"/>
                <w:color w:val="000000" w:themeColor="text1"/>
                <w:szCs w:val="21"/>
              </w:rPr>
              <w:t>1</w:t>
            </w:r>
            <w:r w:rsidR="00074DC9" w:rsidRPr="00906448">
              <w:rPr>
                <w:rFonts w:ascii="微软雅黑" w:eastAsia="微软雅黑" w:hAnsi="微软雅黑" w:cs="宋体"/>
                <w:color w:val="000000" w:themeColor="text1"/>
                <w:szCs w:val="21"/>
              </w:rPr>
              <w:t>8位</w:t>
            </w:r>
            <w:r w:rsidR="00074DC9" w:rsidRPr="00906448">
              <w:rPr>
                <w:rFonts w:ascii="微软雅黑" w:eastAsia="微软雅黑" w:hAnsi="微软雅黑" w:cs="宋体" w:hint="eastAsia"/>
                <w:color w:val="000000" w:themeColor="text1"/>
                <w:szCs w:val="21"/>
              </w:rPr>
              <w:t>）</w:t>
            </w:r>
          </w:p>
        </w:tc>
      </w:tr>
      <w:tr w:rsidR="00B54D05" w:rsidRPr="00906448" w14:paraId="29DEDC45" w14:textId="77777777" w:rsidTr="00B32A74">
        <w:trPr>
          <w:trHeight w:val="675"/>
        </w:trPr>
        <w:tc>
          <w:tcPr>
            <w:tcW w:w="2562" w:type="dxa"/>
            <w:tcBorders>
              <w:top w:val="nil"/>
              <w:left w:val="single" w:sz="8" w:space="0" w:color="000000"/>
              <w:bottom w:val="single" w:sz="4" w:space="0" w:color="auto"/>
              <w:right w:val="single" w:sz="8" w:space="0" w:color="000000"/>
            </w:tcBorders>
            <w:shd w:val="clear" w:color="auto" w:fill="auto"/>
            <w:vAlign w:val="center"/>
          </w:tcPr>
          <w:p w14:paraId="54746D46" w14:textId="46325604"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businessLicense</w:t>
            </w:r>
          </w:p>
        </w:tc>
        <w:tc>
          <w:tcPr>
            <w:tcW w:w="816" w:type="dxa"/>
            <w:tcBorders>
              <w:top w:val="nil"/>
              <w:left w:val="nil"/>
              <w:bottom w:val="single" w:sz="4" w:space="0" w:color="auto"/>
              <w:right w:val="single" w:sz="8" w:space="0" w:color="000000"/>
            </w:tcBorders>
            <w:shd w:val="clear" w:color="auto" w:fill="auto"/>
            <w:vAlign w:val="center"/>
          </w:tcPr>
          <w:p w14:paraId="1190F8E3" w14:textId="1B0DC768"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1446" w:type="dxa"/>
            <w:tcBorders>
              <w:top w:val="nil"/>
              <w:left w:val="nil"/>
              <w:bottom w:val="single" w:sz="4" w:space="0" w:color="auto"/>
              <w:right w:val="single" w:sz="8" w:space="0" w:color="000000"/>
            </w:tcBorders>
            <w:shd w:val="clear" w:color="auto" w:fill="auto"/>
            <w:vAlign w:val="center"/>
          </w:tcPr>
          <w:p w14:paraId="01A8E9DF" w14:textId="5F60D84C"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462" w:type="dxa"/>
            <w:tcBorders>
              <w:top w:val="nil"/>
              <w:left w:val="nil"/>
              <w:bottom w:val="single" w:sz="4" w:space="0" w:color="auto"/>
              <w:right w:val="single" w:sz="8" w:space="0" w:color="000000"/>
            </w:tcBorders>
            <w:shd w:val="clear" w:color="auto" w:fill="auto"/>
            <w:vAlign w:val="center"/>
          </w:tcPr>
          <w:p w14:paraId="4820B57A" w14:textId="54AC61E9" w:rsidR="00FB5F21" w:rsidRPr="00906448" w:rsidRDefault="00D32003" w:rsidP="0009450D">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业主</w:t>
            </w:r>
            <w:r w:rsidR="00FB5F21" w:rsidRPr="00906448">
              <w:rPr>
                <w:rFonts w:ascii="微软雅黑" w:eastAsia="微软雅黑" w:hAnsi="微软雅黑" w:cs="宋体" w:hint="eastAsia"/>
                <w:color w:val="000000" w:themeColor="text1"/>
                <w:szCs w:val="21"/>
              </w:rPr>
              <w:t>所属公司营业执照</w:t>
            </w:r>
            <w:r w:rsidR="00FB5F21" w:rsidRPr="00906448">
              <w:rPr>
                <w:rFonts w:ascii="微软雅黑" w:eastAsia="微软雅黑" w:hAnsi="微软雅黑" w:cs="宋体"/>
                <w:color w:val="000000" w:themeColor="text1"/>
                <w:szCs w:val="21"/>
              </w:rPr>
              <w:t>，</w:t>
            </w:r>
            <w:r w:rsidR="00D92C5E" w:rsidRPr="00906448">
              <w:rPr>
                <w:rFonts w:ascii="微软雅黑" w:eastAsia="微软雅黑" w:hAnsi="微软雅黑" w:cs="宋体" w:hint="eastAsia"/>
                <w:color w:val="000000" w:themeColor="text1"/>
                <w:szCs w:val="21"/>
              </w:rPr>
              <w:t>jpg或pdf格式，</w:t>
            </w:r>
            <w:r w:rsidR="002E76CE">
              <w:rPr>
                <w:rFonts w:ascii="微软雅黑" w:eastAsia="微软雅黑" w:hAnsi="微软雅黑" w:hint="eastAsia"/>
                <w:color w:val="000000" w:themeColor="text1"/>
              </w:rPr>
              <w:t>，</w:t>
            </w:r>
            <w:r w:rsidR="002E76CE">
              <w:rPr>
                <w:rFonts w:ascii="微软雅黑" w:eastAsia="微软雅黑" w:hAnsi="微软雅黑" w:cs="宋体" w:hint="eastAsia"/>
                <w:color w:val="000000" w:themeColor="text1"/>
                <w:szCs w:val="21"/>
              </w:rPr>
              <w:t>参照文件传输命名规则章节中对应的相应文件的命名</w:t>
            </w:r>
            <w:r w:rsidR="00CA14A3">
              <w:rPr>
                <w:rFonts w:ascii="微软雅黑" w:eastAsia="微软雅黑" w:hAnsi="微软雅黑" w:cs="宋体" w:hint="eastAsia"/>
                <w:color w:val="000000" w:themeColor="text1"/>
                <w:szCs w:val="21"/>
              </w:rPr>
              <w:t>，文件命名</w:t>
            </w:r>
            <w:r w:rsidR="002E76CE">
              <w:rPr>
                <w:rFonts w:ascii="微软雅黑" w:eastAsia="微软雅黑" w:hAnsi="微软雅黑" w:cs="宋体" w:hint="eastAsia"/>
                <w:color w:val="000000" w:themeColor="text1"/>
                <w:szCs w:val="21"/>
              </w:rPr>
              <w:t>为</w:t>
            </w:r>
            <w:r w:rsidR="00D92C5E" w:rsidRPr="00906448">
              <w:rPr>
                <w:rFonts w:ascii="微软雅黑" w:eastAsia="微软雅黑" w:hAnsi="微软雅黑" w:cs="宋体" w:hint="eastAsia"/>
                <w:color w:val="000000" w:themeColor="text1"/>
                <w:szCs w:val="21"/>
              </w:rPr>
              <w:t>：</w:t>
            </w:r>
            <w:r w:rsidR="00657309" w:rsidRPr="005C2FA6">
              <w:rPr>
                <w:rFonts w:ascii="微软雅黑" w:eastAsia="微软雅黑" w:hAnsi="微软雅黑"/>
                <w:color w:val="000000" w:themeColor="text1"/>
                <w:szCs w:val="21"/>
              </w:rPr>
              <w:t>BusinessLicense_1.JPG</w:t>
            </w:r>
            <w:r w:rsidR="00657309" w:rsidRPr="00906448" w:rsidDel="00657309">
              <w:rPr>
                <w:color w:val="000000" w:themeColor="text1"/>
              </w:rPr>
              <w:t xml:space="preserve"> </w:t>
            </w:r>
            <w:r w:rsidR="00D92C5E" w:rsidRPr="00906448">
              <w:rPr>
                <w:rFonts w:ascii="微软雅黑" w:eastAsia="微软雅黑" w:hAnsi="微软雅黑" w:cs="宋体" w:hint="eastAsia"/>
                <w:color w:val="000000" w:themeColor="text1"/>
                <w:szCs w:val="21"/>
              </w:rPr>
              <w:t>地址多个以分号间隔</w:t>
            </w:r>
          </w:p>
        </w:tc>
      </w:tr>
      <w:tr w:rsidR="00B54D05" w:rsidRPr="00906448" w14:paraId="17E1755E" w14:textId="77777777" w:rsidTr="005B2E73">
        <w:trPr>
          <w:trHeight w:val="313"/>
        </w:trPr>
        <w:tc>
          <w:tcPr>
            <w:tcW w:w="2562" w:type="dxa"/>
            <w:tcBorders>
              <w:top w:val="nil"/>
              <w:left w:val="single" w:sz="8" w:space="0" w:color="000000"/>
              <w:bottom w:val="single" w:sz="4" w:space="0" w:color="auto"/>
              <w:right w:val="single" w:sz="8" w:space="0" w:color="000000"/>
            </w:tcBorders>
            <w:shd w:val="clear" w:color="auto" w:fill="auto"/>
            <w:vAlign w:val="bottom"/>
          </w:tcPr>
          <w:p w14:paraId="2176EA4D" w14:textId="3F604528"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idFile</w:t>
            </w:r>
          </w:p>
        </w:tc>
        <w:tc>
          <w:tcPr>
            <w:tcW w:w="816" w:type="dxa"/>
            <w:tcBorders>
              <w:top w:val="nil"/>
              <w:left w:val="nil"/>
              <w:bottom w:val="single" w:sz="4" w:space="0" w:color="auto"/>
              <w:right w:val="single" w:sz="8" w:space="0" w:color="000000"/>
            </w:tcBorders>
            <w:shd w:val="clear" w:color="auto" w:fill="auto"/>
            <w:vAlign w:val="bottom"/>
          </w:tcPr>
          <w:p w14:paraId="6A0752DA" w14:textId="0A1CA0FB" w:rsidR="00FB5F21" w:rsidRPr="00906448" w:rsidRDefault="006D201E"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O</w:t>
            </w:r>
          </w:p>
        </w:tc>
        <w:tc>
          <w:tcPr>
            <w:tcW w:w="1446" w:type="dxa"/>
            <w:tcBorders>
              <w:top w:val="nil"/>
              <w:left w:val="nil"/>
              <w:bottom w:val="single" w:sz="4" w:space="0" w:color="auto"/>
              <w:right w:val="single" w:sz="8" w:space="0" w:color="000000"/>
            </w:tcBorders>
            <w:shd w:val="clear" w:color="auto" w:fill="auto"/>
            <w:vAlign w:val="bottom"/>
          </w:tcPr>
          <w:p w14:paraId="36026EF4" w14:textId="0AD3127C"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462" w:type="dxa"/>
            <w:tcBorders>
              <w:top w:val="nil"/>
              <w:left w:val="nil"/>
              <w:bottom w:val="single" w:sz="4" w:space="0" w:color="auto"/>
              <w:right w:val="single" w:sz="8" w:space="0" w:color="000000"/>
            </w:tcBorders>
            <w:shd w:val="clear" w:color="auto" w:fill="auto"/>
            <w:vAlign w:val="center"/>
          </w:tcPr>
          <w:p w14:paraId="166766DA" w14:textId="28E90D7F" w:rsidR="00FB5F21" w:rsidRPr="00906448" w:rsidRDefault="00D32003" w:rsidP="00D83047">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业</w:t>
            </w:r>
            <w:r w:rsidRPr="00906448">
              <w:rPr>
                <w:rFonts w:ascii="微软雅黑" w:eastAsia="微软雅黑" w:hAnsi="微软雅黑" w:hint="eastAsia"/>
                <w:color w:val="000000" w:themeColor="text1"/>
                <w:szCs w:val="21"/>
              </w:rPr>
              <w:t>主</w:t>
            </w:r>
            <w:r w:rsidR="00FB5F21" w:rsidRPr="00906448">
              <w:rPr>
                <w:rFonts w:ascii="微软雅黑" w:eastAsia="微软雅黑" w:hAnsi="微软雅黑"/>
                <w:color w:val="000000" w:themeColor="text1"/>
                <w:szCs w:val="21"/>
              </w:rPr>
              <w:t>身份证</w:t>
            </w:r>
            <w:r w:rsidR="00FB5F21" w:rsidRPr="00906448">
              <w:rPr>
                <w:rFonts w:ascii="微软雅黑" w:eastAsia="微软雅黑" w:hAnsi="微软雅黑" w:hint="eastAsia"/>
                <w:color w:val="000000" w:themeColor="text1"/>
                <w:szCs w:val="21"/>
              </w:rPr>
              <w:t>扫描件</w:t>
            </w:r>
            <w:r w:rsidR="00FB5F21" w:rsidRPr="00906448">
              <w:rPr>
                <w:rFonts w:ascii="微软雅黑" w:eastAsia="微软雅黑" w:hAnsi="微软雅黑"/>
                <w:color w:val="000000" w:themeColor="text1"/>
                <w:szCs w:val="21"/>
              </w:rPr>
              <w:t>，</w:t>
            </w:r>
            <w:r w:rsidR="00FB5F21" w:rsidRPr="00906448">
              <w:rPr>
                <w:rFonts w:ascii="微软雅黑" w:eastAsia="微软雅黑" w:hAnsi="微软雅黑" w:hint="eastAsia"/>
                <w:color w:val="000000" w:themeColor="text1"/>
                <w:szCs w:val="21"/>
              </w:rPr>
              <w:t>格式</w:t>
            </w:r>
            <w:r w:rsidR="00FB5F21" w:rsidRPr="00906448">
              <w:rPr>
                <w:rFonts w:ascii="微软雅黑" w:eastAsia="微软雅黑" w:hAnsi="微软雅黑"/>
                <w:color w:val="000000" w:themeColor="text1"/>
                <w:szCs w:val="21"/>
              </w:rPr>
              <w:t>、</w:t>
            </w:r>
            <w:r w:rsidR="00FB5F21" w:rsidRPr="00906448">
              <w:rPr>
                <w:rFonts w:ascii="微软雅黑" w:eastAsia="微软雅黑" w:hAnsi="微软雅黑" w:hint="eastAsia"/>
                <w:color w:val="000000" w:themeColor="text1"/>
                <w:szCs w:val="21"/>
              </w:rPr>
              <w:t>地址</w:t>
            </w:r>
            <w:r w:rsidR="00FB5F21" w:rsidRPr="00906448">
              <w:rPr>
                <w:rFonts w:ascii="微软雅黑" w:eastAsia="微软雅黑" w:hAnsi="微软雅黑"/>
                <w:color w:val="000000" w:themeColor="text1"/>
                <w:szCs w:val="21"/>
              </w:rPr>
              <w:t>同上</w:t>
            </w:r>
            <w:r w:rsidR="002E76CE">
              <w:rPr>
                <w:rFonts w:ascii="微软雅黑" w:eastAsia="微软雅黑" w:hAnsi="微软雅黑" w:hint="eastAsia"/>
                <w:color w:val="000000" w:themeColor="text1"/>
                <w:szCs w:val="21"/>
              </w:rPr>
              <w:t>，</w:t>
            </w:r>
            <w:r w:rsidR="002E76CE">
              <w:rPr>
                <w:rFonts w:ascii="微软雅黑" w:eastAsia="微软雅黑" w:hAnsi="微软雅黑" w:cs="宋体" w:hint="eastAsia"/>
                <w:color w:val="000000" w:themeColor="text1"/>
                <w:szCs w:val="21"/>
              </w:rPr>
              <w:t>参照文件传输命名规则章节中对应的相应文件的命名；</w:t>
            </w:r>
          </w:p>
        </w:tc>
      </w:tr>
      <w:tr w:rsidR="00B54D05" w:rsidRPr="00906448" w14:paraId="099DE360" w14:textId="77777777" w:rsidTr="005B2E73">
        <w:trPr>
          <w:trHeight w:val="313"/>
        </w:trPr>
        <w:tc>
          <w:tcPr>
            <w:tcW w:w="2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86898" w14:textId="664B8094"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rentC</w:t>
            </w:r>
            <w:r w:rsidRPr="00906448">
              <w:rPr>
                <w:rFonts w:ascii="微软雅黑" w:eastAsia="微软雅黑" w:hAnsi="微软雅黑" w:cs="宋体" w:hint="eastAsia"/>
                <w:color w:val="000000" w:themeColor="text1"/>
                <w:szCs w:val="21"/>
              </w:rPr>
              <w:t>ontract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F15F78" w14:textId="77777777"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85DAD" w14:textId="77777777"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4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5EA2F2" w14:textId="3EFB144B"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租房合同扫描件</w:t>
            </w:r>
            <w:r w:rsidRPr="00906448">
              <w:rPr>
                <w:rFonts w:ascii="微软雅黑" w:eastAsia="微软雅黑" w:hAnsi="微软雅黑"/>
                <w:color w:val="000000" w:themeColor="text1"/>
                <w:szCs w:val="21"/>
              </w:rPr>
              <w:t>，格式、</w:t>
            </w:r>
            <w:r w:rsidRPr="00906448">
              <w:rPr>
                <w:rFonts w:ascii="微软雅黑" w:eastAsia="微软雅黑" w:hAnsi="微软雅黑" w:hint="eastAsia"/>
                <w:color w:val="000000" w:themeColor="text1"/>
                <w:szCs w:val="21"/>
              </w:rPr>
              <w:t>地址</w:t>
            </w:r>
            <w:r w:rsidRPr="00906448">
              <w:rPr>
                <w:rFonts w:ascii="微软雅黑" w:eastAsia="微软雅黑" w:hAnsi="微软雅黑"/>
                <w:color w:val="000000" w:themeColor="text1"/>
                <w:szCs w:val="21"/>
              </w:rPr>
              <w:t>同上</w:t>
            </w:r>
          </w:p>
        </w:tc>
      </w:tr>
      <w:tr w:rsidR="00B54D05" w:rsidRPr="00906448" w14:paraId="40C83C7E" w14:textId="77777777" w:rsidTr="005B2E73">
        <w:trPr>
          <w:trHeight w:val="313"/>
        </w:trPr>
        <w:tc>
          <w:tcPr>
            <w:tcW w:w="2562" w:type="dxa"/>
            <w:tcBorders>
              <w:top w:val="single" w:sz="4" w:space="0" w:color="auto"/>
              <w:left w:val="single" w:sz="4" w:space="0" w:color="auto"/>
              <w:bottom w:val="single" w:sz="4" w:space="0" w:color="auto"/>
              <w:right w:val="single" w:sz="4" w:space="0" w:color="auto"/>
            </w:tcBorders>
            <w:shd w:val="clear" w:color="auto" w:fill="auto"/>
            <w:vAlign w:val="center"/>
          </w:tcPr>
          <w:p w14:paraId="6800C6C6" w14:textId="7340281E"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lastRenderedPageBreak/>
              <w:t>leaseAgreementOwner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00D68382" w14:textId="040E83A7"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O</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14:paraId="407FC315" w14:textId="4253C0D1"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w:t>
            </w:r>
            <w:r w:rsidRPr="00906448">
              <w:rPr>
                <w:rFonts w:ascii="微软雅黑" w:eastAsia="微软雅黑" w:hAnsi="微软雅黑" w:cs="宋体" w:hint="eastAsia"/>
                <w:color w:val="000000" w:themeColor="text1"/>
                <w:szCs w:val="21"/>
              </w:rPr>
              <w:t>tring</w:t>
            </w:r>
          </w:p>
        </w:tc>
        <w:tc>
          <w:tcPr>
            <w:tcW w:w="3462" w:type="dxa"/>
            <w:tcBorders>
              <w:top w:val="single" w:sz="4" w:space="0" w:color="auto"/>
              <w:left w:val="single" w:sz="4" w:space="0" w:color="auto"/>
              <w:bottom w:val="single" w:sz="4" w:space="0" w:color="auto"/>
              <w:right w:val="single" w:sz="4" w:space="0" w:color="auto"/>
            </w:tcBorders>
            <w:shd w:val="clear" w:color="auto" w:fill="auto"/>
            <w:vAlign w:val="center"/>
          </w:tcPr>
          <w:p w14:paraId="006BC098" w14:textId="4146644D"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业主租赁合同影印件扫描件，格式地址同上</w:t>
            </w:r>
          </w:p>
        </w:tc>
      </w:tr>
      <w:tr w:rsidR="00B54D05" w:rsidRPr="00906448" w14:paraId="14791EDB" w14:textId="77777777" w:rsidTr="005B2E73">
        <w:trPr>
          <w:trHeight w:val="313"/>
        </w:trPr>
        <w:tc>
          <w:tcPr>
            <w:tcW w:w="2562" w:type="dxa"/>
            <w:tcBorders>
              <w:top w:val="single" w:sz="4" w:space="0" w:color="auto"/>
              <w:left w:val="single" w:sz="4" w:space="0" w:color="auto"/>
              <w:bottom w:val="single" w:sz="4" w:space="0" w:color="auto"/>
              <w:right w:val="single" w:sz="4" w:space="0" w:color="auto"/>
            </w:tcBorders>
            <w:shd w:val="clear" w:color="auto" w:fill="auto"/>
            <w:vAlign w:val="center"/>
          </w:tcPr>
          <w:p w14:paraId="009BA66D" w14:textId="1F115F2C" w:rsidR="00FB5F21" w:rsidRPr="00906448" w:rsidRDefault="002C268A"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i</w:t>
            </w:r>
            <w:r w:rsidR="00FB5F21" w:rsidRPr="00906448">
              <w:rPr>
                <w:rFonts w:ascii="微软雅黑" w:eastAsia="微软雅黑" w:hAnsi="微软雅黑" w:cs="宋体" w:hint="eastAsia"/>
                <w:color w:val="000000" w:themeColor="text1"/>
                <w:szCs w:val="21"/>
              </w:rPr>
              <w:t>mages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14:paraId="6E4C6741" w14:textId="0D0BADE1"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14:paraId="042229A5" w14:textId="141A40B2"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462" w:type="dxa"/>
            <w:tcBorders>
              <w:top w:val="single" w:sz="4" w:space="0" w:color="auto"/>
              <w:left w:val="single" w:sz="4" w:space="0" w:color="auto"/>
              <w:bottom w:val="single" w:sz="4" w:space="0" w:color="auto"/>
              <w:right w:val="single" w:sz="4" w:space="0" w:color="auto"/>
            </w:tcBorders>
            <w:shd w:val="clear" w:color="auto" w:fill="auto"/>
            <w:vAlign w:val="center"/>
          </w:tcPr>
          <w:p w14:paraId="2DA455B7" w14:textId="4482BBF8" w:rsidR="00FB5F21" w:rsidRPr="00906448" w:rsidRDefault="00FB5F21" w:rsidP="00D83047">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现场勘察影像，格式地址同上</w:t>
            </w:r>
            <w:r w:rsidRPr="00906448">
              <w:rPr>
                <w:rFonts w:ascii="微软雅黑" w:eastAsia="微软雅黑" w:hAnsi="微软雅黑" w:cs="宋体"/>
                <w:color w:val="000000" w:themeColor="text1"/>
                <w:szCs w:val="21"/>
              </w:rPr>
              <w:t xml:space="preserve"> </w:t>
            </w:r>
          </w:p>
        </w:tc>
      </w:tr>
    </w:tbl>
    <w:p w14:paraId="16DDE001" w14:textId="5477F006" w:rsidR="001B05D8" w:rsidRPr="00906448" w:rsidRDefault="001B05D8" w:rsidP="001B05D8">
      <w:pPr>
        <w:tabs>
          <w:tab w:val="left" w:pos="2380"/>
        </w:tabs>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businessType=05,</w:t>
      </w:r>
      <w:r w:rsidR="008D31BF" w:rsidRPr="00906448">
        <w:rPr>
          <w:rFonts w:ascii="微软雅黑" w:eastAsia="微软雅黑" w:hAnsi="微软雅黑" w:hint="eastAsia"/>
          <w:color w:val="000000" w:themeColor="text1"/>
          <w:szCs w:val="21"/>
        </w:rPr>
        <w:t>其他消费</w:t>
      </w:r>
      <w:r w:rsidRPr="00906448">
        <w:rPr>
          <w:rFonts w:ascii="微软雅黑" w:eastAsia="微软雅黑" w:hAnsi="微软雅黑"/>
          <w:color w:val="000000" w:themeColor="text1"/>
          <w:szCs w:val="21"/>
        </w:rPr>
        <w:t>业务对象</w:t>
      </w:r>
      <w:r w:rsidRPr="00906448">
        <w:rPr>
          <w:rFonts w:ascii="微软雅黑" w:eastAsia="微软雅黑" w:hAnsi="微软雅黑" w:hint="eastAsia"/>
          <w:color w:val="000000" w:themeColor="text1"/>
          <w:szCs w:val="21"/>
        </w:rPr>
        <w:t>为空；</w:t>
      </w:r>
      <w:r w:rsidRPr="00906448">
        <w:rPr>
          <w:rFonts w:ascii="微软雅黑" w:eastAsia="微软雅黑" w:hAnsi="微软雅黑"/>
          <w:color w:val="000000" w:themeColor="text1"/>
          <w:sz w:val="16"/>
          <w:szCs w:val="16"/>
        </w:rPr>
        <w:tab/>
      </w:r>
    </w:p>
    <w:p w14:paraId="6071E958" w14:textId="77777777" w:rsidR="0026291B" w:rsidRPr="00906448" w:rsidRDefault="0026291B" w:rsidP="0026291B">
      <w:pPr>
        <w:pStyle w:val="HTML"/>
        <w:rPr>
          <w:rFonts w:ascii="微软雅黑" w:eastAsia="微软雅黑" w:hAnsi="微软雅黑" w:cs="Times New Roman"/>
          <w:color w:val="000000" w:themeColor="text1"/>
          <w:sz w:val="21"/>
          <w:szCs w:val="21"/>
        </w:rPr>
      </w:pPr>
    </w:p>
    <w:p w14:paraId="7E09A33A" w14:textId="139F6B8B" w:rsidR="0026291B" w:rsidRPr="00906448" w:rsidRDefault="0026291B" w:rsidP="0026291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sidRPr="00906448">
        <w:rPr>
          <w:rFonts w:ascii="微软雅黑" w:eastAsia="微软雅黑" w:hAnsi="微软雅黑" w:hint="eastAsia"/>
          <w:color w:val="000000" w:themeColor="text1"/>
          <w:szCs w:val="21"/>
        </w:rPr>
        <w:t>6,车险分期</w:t>
      </w:r>
      <w:r w:rsidRPr="00906448">
        <w:rPr>
          <w:rFonts w:ascii="微软雅黑" w:eastAsia="微软雅黑" w:hAnsi="微软雅黑"/>
          <w:color w:val="000000" w:themeColor="text1"/>
          <w:szCs w:val="21"/>
        </w:rPr>
        <w:t>业务对象细化说明</w:t>
      </w:r>
    </w:p>
    <w:tbl>
      <w:tblPr>
        <w:tblW w:w="8423" w:type="dxa"/>
        <w:tblInd w:w="78" w:type="dxa"/>
        <w:tblLook w:val="04A0" w:firstRow="1" w:lastRow="0" w:firstColumn="1" w:lastColumn="0" w:noHBand="0" w:noVBand="1"/>
      </w:tblPr>
      <w:tblGrid>
        <w:gridCol w:w="2934"/>
        <w:gridCol w:w="865"/>
        <w:gridCol w:w="1249"/>
        <w:gridCol w:w="3375"/>
      </w:tblGrid>
      <w:tr w:rsidR="00B54D05" w:rsidRPr="00906448" w14:paraId="69864C65" w14:textId="77777777" w:rsidTr="0026291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C7D132" w14:textId="77777777"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56B13F02" w14:textId="77777777"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68CB1361" w14:textId="77777777"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51B36068" w14:textId="77777777"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0511323B" w14:textId="77777777" w:rsidTr="0026291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02DBDFE" w14:textId="5FEBF673"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b</w:t>
            </w:r>
            <w:r w:rsidRPr="00906448">
              <w:rPr>
                <w:rFonts w:ascii="微软雅黑" w:eastAsia="微软雅黑" w:hAnsi="微软雅黑"/>
                <w:color w:val="000000" w:themeColor="text1"/>
                <w:szCs w:val="21"/>
              </w:rPr>
              <w:t>rand</w:t>
            </w:r>
            <w:r w:rsidR="00F25C72" w:rsidRPr="00906448">
              <w:rPr>
                <w:rFonts w:ascii="微软雅黑" w:eastAsia="微软雅黑" w:hAnsi="微软雅黑" w:hint="eastAsia"/>
                <w:color w:val="000000" w:themeColor="text1"/>
                <w:szCs w:val="21"/>
              </w:rPr>
              <w:t>Trademark</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5DEAA6A" w14:textId="77777777"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5A3C88FC" w14:textId="77777777" w:rsidR="0026291B" w:rsidRPr="00906448" w:rsidRDefault="0026291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5F601BA3" w14:textId="5C26508F" w:rsidR="0026291B" w:rsidRPr="00906448" w:rsidRDefault="00F25C7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品牌型号</w:t>
            </w:r>
          </w:p>
        </w:tc>
      </w:tr>
      <w:tr w:rsidR="00B54D05" w:rsidRPr="00906448" w14:paraId="51DAADBA" w14:textId="77777777" w:rsidTr="0026291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0C06D0" w14:textId="507A3215"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w:t>
            </w:r>
            <w:r w:rsidRPr="00906448">
              <w:rPr>
                <w:rFonts w:ascii="微软雅黑" w:eastAsia="微软雅黑" w:hAnsi="微软雅黑" w:hint="eastAsia"/>
                <w:color w:val="000000" w:themeColor="text1"/>
                <w:szCs w:val="21"/>
              </w:rPr>
              <w:t>arType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86E1A87" w14:textId="7AE03EF8"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2FC8A08" w14:textId="07DCAD2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7D481857" w14:textId="37EB6ACA"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车辆类型</w:t>
            </w:r>
          </w:p>
        </w:tc>
      </w:tr>
      <w:tr w:rsidR="00B54D05" w:rsidRPr="00906448" w14:paraId="670D4F79" w14:textId="77777777" w:rsidTr="0026291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BA65C7" w14:textId="7777777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transactionPrice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1DDF580A" w14:textId="41E027DB"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C413BD2" w14:textId="7777777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number</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0DA0A602" w14:textId="2ABBF6DB" w:rsidR="00913452" w:rsidRPr="00906448" w:rsidRDefault="00913452" w:rsidP="00D90F21">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成交价，单位元，保留小数点两位</w:t>
            </w:r>
          </w:p>
        </w:tc>
      </w:tr>
      <w:tr w:rsidR="00B54D05" w:rsidRPr="00906448" w14:paraId="779CA344" w14:textId="77777777" w:rsidTr="0026291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tcPr>
          <w:p w14:paraId="490EADF3" w14:textId="7777777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carAddress</w:t>
            </w:r>
          </w:p>
        </w:tc>
        <w:tc>
          <w:tcPr>
            <w:tcW w:w="865" w:type="dxa"/>
            <w:tcBorders>
              <w:top w:val="single" w:sz="8" w:space="0" w:color="000000"/>
              <w:left w:val="nil"/>
              <w:bottom w:val="single" w:sz="8" w:space="0" w:color="000000"/>
              <w:right w:val="single" w:sz="8" w:space="0" w:color="000000"/>
            </w:tcBorders>
            <w:shd w:val="clear" w:color="auto" w:fill="auto"/>
          </w:tcPr>
          <w:p w14:paraId="53341F5D" w14:textId="7777777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tcPr>
          <w:p w14:paraId="11A415B2" w14:textId="7777777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tcPr>
          <w:p w14:paraId="5EE0F826" w14:textId="7777777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车</w:t>
            </w:r>
            <w:r w:rsidRPr="00906448">
              <w:rPr>
                <w:rFonts w:ascii="微软雅黑" w:eastAsia="微软雅黑" w:hAnsi="微软雅黑" w:cs="宋体"/>
                <w:color w:val="000000" w:themeColor="text1"/>
                <w:szCs w:val="21"/>
              </w:rPr>
              <w:t>辆</w:t>
            </w:r>
            <w:r w:rsidRPr="00906448">
              <w:rPr>
                <w:rFonts w:ascii="微软雅黑" w:eastAsia="微软雅黑" w:hAnsi="微软雅黑" w:cs="宋体" w:hint="eastAsia"/>
                <w:color w:val="000000" w:themeColor="text1"/>
                <w:szCs w:val="21"/>
              </w:rPr>
              <w:t>所在地</w:t>
            </w:r>
          </w:p>
        </w:tc>
      </w:tr>
      <w:tr w:rsidR="00B54D05" w:rsidRPr="00906448" w14:paraId="3D9A9B26" w14:textId="77777777" w:rsidTr="00AF6A1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44C997" w14:textId="1F2B721B"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isNew</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05F691D5" w14:textId="60C534F9"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5F45420A" w14:textId="088E1305"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number</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7F03532B" w14:textId="4D7C6322"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是否是新车：</w:t>
            </w:r>
            <w:r w:rsidRPr="00906448">
              <w:rPr>
                <w:rFonts w:ascii="微软雅黑" w:eastAsia="微软雅黑" w:hAnsi="微软雅黑"/>
                <w:color w:val="000000" w:themeColor="text1"/>
                <w:szCs w:val="21"/>
              </w:rPr>
              <w:t>0-</w:t>
            </w:r>
            <w:r w:rsidRPr="00906448">
              <w:rPr>
                <w:rFonts w:ascii="微软雅黑" w:eastAsia="微软雅黑" w:hAnsi="微软雅黑" w:cs="宋体" w:hint="eastAsia"/>
                <w:color w:val="000000" w:themeColor="text1"/>
                <w:szCs w:val="21"/>
              </w:rPr>
              <w:t>新车，</w:t>
            </w:r>
            <w:r w:rsidRPr="00906448">
              <w:rPr>
                <w:rFonts w:ascii="微软雅黑" w:eastAsia="微软雅黑" w:hAnsi="微软雅黑"/>
                <w:color w:val="000000" w:themeColor="text1"/>
                <w:szCs w:val="21"/>
              </w:rPr>
              <w:t>1</w:t>
            </w:r>
            <w:r w:rsidRPr="00906448">
              <w:rPr>
                <w:rFonts w:ascii="微软雅黑" w:eastAsia="微软雅黑" w:hAnsi="微软雅黑" w:hint="eastAsia"/>
                <w:color w:val="000000" w:themeColor="text1"/>
                <w:szCs w:val="21"/>
              </w:rPr>
              <w:t>-旧车</w:t>
            </w:r>
          </w:p>
        </w:tc>
      </w:tr>
      <w:tr w:rsidR="00B54D05" w:rsidRPr="00906448" w14:paraId="0C8C3148" w14:textId="77777777" w:rsidTr="0026291B">
        <w:trPr>
          <w:trHeight w:val="290"/>
        </w:trPr>
        <w:tc>
          <w:tcPr>
            <w:tcW w:w="2934" w:type="dxa"/>
            <w:tcBorders>
              <w:top w:val="nil"/>
              <w:left w:val="single" w:sz="8" w:space="0" w:color="000000"/>
              <w:bottom w:val="single" w:sz="8" w:space="0" w:color="000000"/>
              <w:right w:val="single" w:sz="8" w:space="0" w:color="000000"/>
            </w:tcBorders>
            <w:shd w:val="clear" w:color="auto" w:fill="auto"/>
            <w:vAlign w:val="center"/>
          </w:tcPr>
          <w:p w14:paraId="3F0729F5" w14:textId="248A9FDC"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hasDetection</w:t>
            </w:r>
          </w:p>
        </w:tc>
        <w:tc>
          <w:tcPr>
            <w:tcW w:w="865" w:type="dxa"/>
            <w:tcBorders>
              <w:top w:val="nil"/>
              <w:left w:val="nil"/>
              <w:bottom w:val="single" w:sz="8" w:space="0" w:color="000000"/>
              <w:right w:val="single" w:sz="8" w:space="0" w:color="000000"/>
            </w:tcBorders>
            <w:shd w:val="clear" w:color="auto" w:fill="auto"/>
            <w:vAlign w:val="center"/>
          </w:tcPr>
          <w:p w14:paraId="10E1673C" w14:textId="1F9A37FB"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O</w:t>
            </w:r>
          </w:p>
        </w:tc>
        <w:tc>
          <w:tcPr>
            <w:tcW w:w="1249" w:type="dxa"/>
            <w:tcBorders>
              <w:top w:val="nil"/>
              <w:left w:val="nil"/>
              <w:bottom w:val="single" w:sz="8" w:space="0" w:color="000000"/>
              <w:right w:val="single" w:sz="8" w:space="0" w:color="000000"/>
            </w:tcBorders>
            <w:shd w:val="clear" w:color="auto" w:fill="auto"/>
            <w:vAlign w:val="center"/>
          </w:tcPr>
          <w:p w14:paraId="32422A5C" w14:textId="2EDF3BBE"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number</w:t>
            </w:r>
          </w:p>
        </w:tc>
        <w:tc>
          <w:tcPr>
            <w:tcW w:w="3375" w:type="dxa"/>
            <w:tcBorders>
              <w:top w:val="nil"/>
              <w:left w:val="nil"/>
              <w:bottom w:val="single" w:sz="8" w:space="0" w:color="000000"/>
              <w:right w:val="single" w:sz="8" w:space="0" w:color="000000"/>
            </w:tcBorders>
            <w:shd w:val="clear" w:color="auto" w:fill="auto"/>
            <w:vAlign w:val="center"/>
          </w:tcPr>
          <w:p w14:paraId="2F5FE2CA" w14:textId="3AE67BD5" w:rsidR="00913452" w:rsidRPr="00906448" w:rsidRDefault="00913452" w:rsidP="005510CA">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车辆是否检测过（当isNew为1时有效）：</w:t>
            </w:r>
            <w:r w:rsidRPr="00906448">
              <w:rPr>
                <w:rFonts w:ascii="微软雅黑" w:eastAsia="微软雅黑" w:hAnsi="微软雅黑" w:cs="宋体"/>
                <w:color w:val="000000" w:themeColor="text1"/>
                <w:szCs w:val="21"/>
              </w:rPr>
              <w:t>0-</w:t>
            </w:r>
            <w:r w:rsidRPr="00906448">
              <w:rPr>
                <w:rFonts w:ascii="微软雅黑" w:eastAsia="微软雅黑" w:hAnsi="微软雅黑" w:cs="宋体" w:hint="eastAsia"/>
                <w:color w:val="000000" w:themeColor="text1"/>
                <w:szCs w:val="21"/>
              </w:rPr>
              <w:t>已检测，</w:t>
            </w:r>
            <w:r w:rsidRPr="00906448">
              <w:rPr>
                <w:rFonts w:ascii="微软雅黑" w:eastAsia="微软雅黑" w:hAnsi="微软雅黑" w:cs="宋体"/>
                <w:color w:val="000000" w:themeColor="text1"/>
                <w:szCs w:val="21"/>
              </w:rPr>
              <w:t>1-</w:t>
            </w:r>
            <w:r w:rsidRPr="00906448">
              <w:rPr>
                <w:rFonts w:ascii="微软雅黑" w:eastAsia="微软雅黑" w:hAnsi="微软雅黑" w:cs="宋体" w:hint="eastAsia"/>
                <w:color w:val="000000" w:themeColor="text1"/>
                <w:szCs w:val="21"/>
              </w:rPr>
              <w:t>未检测，</w:t>
            </w:r>
            <w:r w:rsidRPr="00906448">
              <w:rPr>
                <w:rFonts w:ascii="微软雅黑" w:eastAsia="微软雅黑" w:hAnsi="微软雅黑" w:cs="宋体"/>
                <w:color w:val="000000" w:themeColor="text1"/>
                <w:szCs w:val="21"/>
              </w:rPr>
              <w:t>2-</w:t>
            </w:r>
            <w:r w:rsidRPr="00906448">
              <w:rPr>
                <w:rFonts w:ascii="微软雅黑" w:eastAsia="微软雅黑" w:hAnsi="微软雅黑" w:cs="宋体" w:hint="eastAsia"/>
                <w:color w:val="000000" w:themeColor="text1"/>
                <w:szCs w:val="21"/>
              </w:rPr>
              <w:t>免检</w:t>
            </w:r>
          </w:p>
        </w:tc>
      </w:tr>
      <w:tr w:rsidR="00B54D05" w:rsidRPr="00906448" w14:paraId="7824B70C" w14:textId="77777777" w:rsidTr="0026291B">
        <w:trPr>
          <w:trHeight w:val="290"/>
        </w:trPr>
        <w:tc>
          <w:tcPr>
            <w:tcW w:w="2934" w:type="dxa"/>
            <w:tcBorders>
              <w:top w:val="nil"/>
              <w:left w:val="single" w:sz="8" w:space="0" w:color="000000"/>
              <w:bottom w:val="single" w:sz="8" w:space="0" w:color="000000"/>
              <w:right w:val="single" w:sz="8" w:space="0" w:color="000000"/>
            </w:tcBorders>
            <w:shd w:val="clear" w:color="auto" w:fill="auto"/>
          </w:tcPr>
          <w:p w14:paraId="18AB7DC2"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initialRegistrationDate</w:t>
            </w:r>
          </w:p>
        </w:tc>
        <w:tc>
          <w:tcPr>
            <w:tcW w:w="865" w:type="dxa"/>
            <w:tcBorders>
              <w:top w:val="nil"/>
              <w:left w:val="nil"/>
              <w:bottom w:val="single" w:sz="8" w:space="0" w:color="000000"/>
              <w:right w:val="single" w:sz="8" w:space="0" w:color="000000"/>
            </w:tcBorders>
            <w:shd w:val="clear" w:color="auto" w:fill="auto"/>
          </w:tcPr>
          <w:p w14:paraId="060446DC" w14:textId="6668977B" w:rsidR="00913452" w:rsidRPr="00906448" w:rsidRDefault="00913452" w:rsidP="00AF6A18">
            <w:pPr>
              <w:spacing w:line="360" w:lineRule="auto"/>
              <w:rPr>
                <w:rFonts w:ascii="微软雅黑" w:eastAsia="微软雅黑" w:hAnsi="微软雅黑"/>
                <w:color w:val="000000" w:themeColor="text1"/>
                <w:szCs w:val="21"/>
              </w:rPr>
            </w:pPr>
            <w:del w:id="56" w:author="cango" w:date="2017-12-15T08:54:00Z">
              <w:r w:rsidRPr="00906448" w:rsidDel="0017562F">
                <w:rPr>
                  <w:rFonts w:ascii="微软雅黑" w:eastAsia="微软雅黑" w:hAnsi="微软雅黑" w:cs="宋体"/>
                  <w:color w:val="000000" w:themeColor="text1"/>
                  <w:szCs w:val="21"/>
                </w:rPr>
                <w:delText>M</w:delText>
              </w:r>
            </w:del>
            <w:ins w:id="57" w:author="cango" w:date="2017-12-15T08:54:00Z">
              <w:r w:rsidR="0017562F">
                <w:rPr>
                  <w:rFonts w:ascii="微软雅黑" w:eastAsia="微软雅黑" w:hAnsi="微软雅黑" w:cs="宋体"/>
                  <w:color w:val="000000" w:themeColor="text1"/>
                  <w:szCs w:val="21"/>
                </w:rPr>
                <w:t>O</w:t>
              </w:r>
            </w:ins>
          </w:p>
        </w:tc>
        <w:tc>
          <w:tcPr>
            <w:tcW w:w="1249" w:type="dxa"/>
            <w:tcBorders>
              <w:top w:val="nil"/>
              <w:left w:val="nil"/>
              <w:bottom w:val="single" w:sz="8" w:space="0" w:color="000000"/>
              <w:right w:val="single" w:sz="8" w:space="0" w:color="000000"/>
            </w:tcBorders>
            <w:shd w:val="clear" w:color="auto" w:fill="auto"/>
          </w:tcPr>
          <w:p w14:paraId="6D1F0F0E"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tcPr>
          <w:p w14:paraId="5B918192"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首次上牌时间</w:t>
            </w:r>
            <w:r w:rsidRPr="00906448">
              <w:rPr>
                <w:rFonts w:ascii="微软雅黑" w:eastAsia="微软雅黑" w:hAnsi="微软雅黑" w:cs="宋体" w:hint="eastAsia"/>
                <w:color w:val="000000" w:themeColor="text1"/>
                <w:szCs w:val="21"/>
              </w:rPr>
              <w:t>，</w:t>
            </w:r>
            <w:r w:rsidRPr="00906448">
              <w:rPr>
                <w:rFonts w:ascii="微软雅黑" w:eastAsia="微软雅黑" w:hAnsi="微软雅黑" w:cs="宋体"/>
                <w:color w:val="000000" w:themeColor="text1"/>
                <w:sz w:val="21"/>
                <w:szCs w:val="21"/>
              </w:rPr>
              <w:t>yyyy/MM/dd</w:t>
            </w:r>
            <w:r w:rsidRPr="00906448">
              <w:rPr>
                <w:rFonts w:ascii="微软雅黑" w:eastAsia="微软雅黑" w:hAnsi="微软雅黑" w:cs="宋体" w:hint="eastAsia"/>
                <w:color w:val="000000" w:themeColor="text1"/>
                <w:szCs w:val="21"/>
              </w:rPr>
              <w:t>（当isNew为1时有效）</w:t>
            </w:r>
          </w:p>
        </w:tc>
      </w:tr>
      <w:tr w:rsidR="00B54D05" w:rsidRPr="00906448" w14:paraId="7F7925C9" w14:textId="77777777" w:rsidTr="0026291B">
        <w:trPr>
          <w:trHeight w:val="290"/>
        </w:trPr>
        <w:tc>
          <w:tcPr>
            <w:tcW w:w="2934" w:type="dxa"/>
            <w:tcBorders>
              <w:top w:val="nil"/>
              <w:left w:val="single" w:sz="8" w:space="0" w:color="000000"/>
              <w:bottom w:val="single" w:sz="8" w:space="0" w:color="000000"/>
              <w:right w:val="single" w:sz="8" w:space="0" w:color="000000"/>
            </w:tcBorders>
            <w:shd w:val="clear" w:color="auto" w:fill="auto"/>
          </w:tcPr>
          <w:p w14:paraId="338F2E9D" w14:textId="77777777" w:rsidR="00913452" w:rsidRPr="00906448" w:rsidRDefault="004D3313" w:rsidP="00AF6A18">
            <w:pPr>
              <w:spacing w:line="360" w:lineRule="auto"/>
              <w:rPr>
                <w:rFonts w:ascii="微软雅黑" w:eastAsia="微软雅黑" w:hAnsi="微软雅黑"/>
                <w:color w:val="000000" w:themeColor="text1"/>
                <w:szCs w:val="21"/>
              </w:rPr>
            </w:pPr>
            <w:hyperlink r:id="rId21" w:tgtFrame="_blank" w:history="1">
              <w:r w:rsidR="00913452" w:rsidRPr="00906448">
                <w:rPr>
                  <w:rFonts w:ascii="微软雅黑" w:eastAsia="微软雅黑" w:hAnsi="微软雅黑" w:cs="宋体"/>
                  <w:color w:val="000000" w:themeColor="text1"/>
                  <w:szCs w:val="21"/>
                </w:rPr>
                <w:t>license</w:t>
              </w:r>
              <w:r w:rsidR="00913452" w:rsidRPr="00906448">
                <w:rPr>
                  <w:rFonts w:ascii="微软雅黑" w:eastAsia="微软雅黑" w:hAnsi="微软雅黑" w:cs="宋体" w:hint="eastAsia"/>
                  <w:color w:val="000000" w:themeColor="text1"/>
                  <w:szCs w:val="21"/>
                </w:rPr>
                <w:t>P</w:t>
              </w:r>
              <w:r w:rsidR="00913452" w:rsidRPr="00906448">
                <w:rPr>
                  <w:rFonts w:ascii="微软雅黑" w:eastAsia="微软雅黑" w:hAnsi="微软雅黑" w:cs="宋体"/>
                  <w:color w:val="000000" w:themeColor="text1"/>
                  <w:szCs w:val="21"/>
                </w:rPr>
                <w:t>late</w:t>
              </w:r>
            </w:hyperlink>
            <w:r w:rsidR="00913452" w:rsidRPr="00906448">
              <w:rPr>
                <w:rFonts w:ascii="微软雅黑" w:eastAsia="微软雅黑" w:hAnsi="微软雅黑" w:cs="宋体"/>
                <w:color w:val="000000" w:themeColor="text1"/>
                <w:szCs w:val="21"/>
              </w:rPr>
              <w:t>Address</w:t>
            </w:r>
          </w:p>
        </w:tc>
        <w:tc>
          <w:tcPr>
            <w:tcW w:w="865" w:type="dxa"/>
            <w:tcBorders>
              <w:top w:val="nil"/>
              <w:left w:val="nil"/>
              <w:bottom w:val="single" w:sz="8" w:space="0" w:color="000000"/>
              <w:right w:val="single" w:sz="8" w:space="0" w:color="000000"/>
            </w:tcBorders>
            <w:shd w:val="clear" w:color="auto" w:fill="auto"/>
          </w:tcPr>
          <w:p w14:paraId="16FBFC34" w14:textId="67B966E3" w:rsidR="00913452" w:rsidRPr="00906448" w:rsidRDefault="00913452" w:rsidP="00AF6A18">
            <w:pPr>
              <w:spacing w:line="360" w:lineRule="auto"/>
              <w:rPr>
                <w:rFonts w:ascii="微软雅黑" w:eastAsia="微软雅黑" w:hAnsi="微软雅黑"/>
                <w:color w:val="000000" w:themeColor="text1"/>
                <w:szCs w:val="21"/>
              </w:rPr>
            </w:pPr>
            <w:del w:id="58" w:author="cango" w:date="2017-12-15T08:54:00Z">
              <w:r w:rsidRPr="00906448" w:rsidDel="0017562F">
                <w:rPr>
                  <w:rFonts w:ascii="微软雅黑" w:eastAsia="微软雅黑" w:hAnsi="微软雅黑" w:cs="宋体" w:hint="eastAsia"/>
                  <w:color w:val="000000" w:themeColor="text1"/>
                  <w:szCs w:val="21"/>
                </w:rPr>
                <w:delText>M</w:delText>
              </w:r>
            </w:del>
            <w:ins w:id="59" w:author="cango" w:date="2017-12-15T08:54:00Z">
              <w:r w:rsidR="0017562F">
                <w:rPr>
                  <w:rFonts w:ascii="微软雅黑" w:eastAsia="微软雅黑" w:hAnsi="微软雅黑" w:cs="宋体"/>
                  <w:color w:val="000000" w:themeColor="text1"/>
                  <w:szCs w:val="21"/>
                </w:rPr>
                <w:t>O</w:t>
              </w:r>
            </w:ins>
          </w:p>
        </w:tc>
        <w:tc>
          <w:tcPr>
            <w:tcW w:w="1249" w:type="dxa"/>
            <w:tcBorders>
              <w:top w:val="nil"/>
              <w:left w:val="nil"/>
              <w:bottom w:val="single" w:sz="8" w:space="0" w:color="000000"/>
              <w:right w:val="single" w:sz="8" w:space="0" w:color="000000"/>
            </w:tcBorders>
            <w:shd w:val="clear" w:color="auto" w:fill="auto"/>
          </w:tcPr>
          <w:p w14:paraId="5C070F16"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tcPr>
          <w:p w14:paraId="15DAA1AD"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购车上牌</w:t>
            </w:r>
            <w:r w:rsidRPr="00906448">
              <w:rPr>
                <w:rFonts w:ascii="微软雅黑" w:eastAsia="微软雅黑" w:hAnsi="微软雅黑" w:cs="宋体" w:hint="eastAsia"/>
                <w:color w:val="000000" w:themeColor="text1"/>
                <w:szCs w:val="21"/>
              </w:rPr>
              <w:t>所在地（当isNew为1时有效）</w:t>
            </w:r>
          </w:p>
        </w:tc>
      </w:tr>
      <w:tr w:rsidR="00B54D05" w:rsidRPr="00906448" w14:paraId="1A625AF3" w14:textId="77777777" w:rsidTr="00AF6A18">
        <w:trPr>
          <w:trHeight w:val="290"/>
        </w:trPr>
        <w:tc>
          <w:tcPr>
            <w:tcW w:w="2934" w:type="dxa"/>
            <w:tcBorders>
              <w:top w:val="nil"/>
              <w:left w:val="single" w:sz="8" w:space="0" w:color="000000"/>
              <w:bottom w:val="single" w:sz="8" w:space="0" w:color="000000"/>
              <w:right w:val="single" w:sz="8" w:space="0" w:color="000000"/>
            </w:tcBorders>
            <w:shd w:val="clear" w:color="auto" w:fill="auto"/>
            <w:vAlign w:val="center"/>
          </w:tcPr>
          <w:p w14:paraId="29364201" w14:textId="25773A5F" w:rsidR="00913452" w:rsidRPr="00906448" w:rsidRDefault="00913452" w:rsidP="0026291B">
            <w:pPr>
              <w:numPr>
                <w:ilvl w:val="0"/>
                <w:numId w:val="25"/>
              </w:numPr>
              <w:spacing w:before="100" w:beforeAutospacing="1" w:after="90" w:line="300" w:lineRule="atLeast"/>
              <w:ind w:left="0"/>
              <w:rPr>
                <w:rFonts w:ascii="STHeiti" w:eastAsia="STHeiti" w:hAnsi="STHeiti"/>
                <w:color w:val="000000" w:themeColor="text1"/>
                <w:sz w:val="20"/>
                <w:szCs w:val="20"/>
              </w:rPr>
            </w:pPr>
            <w:r w:rsidRPr="00906448">
              <w:rPr>
                <w:rFonts w:ascii="微软雅黑" w:eastAsia="微软雅黑" w:hAnsi="微软雅黑" w:cs="宋体" w:hint="eastAsia"/>
                <w:color w:val="000000" w:themeColor="text1"/>
                <w:szCs w:val="21"/>
              </w:rPr>
              <w:lastRenderedPageBreak/>
              <w:t>insuranceName</w:t>
            </w:r>
          </w:p>
        </w:tc>
        <w:tc>
          <w:tcPr>
            <w:tcW w:w="865" w:type="dxa"/>
            <w:tcBorders>
              <w:top w:val="nil"/>
              <w:left w:val="nil"/>
              <w:bottom w:val="single" w:sz="8" w:space="0" w:color="000000"/>
              <w:right w:val="single" w:sz="8" w:space="0" w:color="000000"/>
            </w:tcBorders>
            <w:shd w:val="clear" w:color="auto" w:fill="auto"/>
            <w:vAlign w:val="center"/>
          </w:tcPr>
          <w:p w14:paraId="218EF2F0" w14:textId="25AB2E9A"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nil"/>
              <w:left w:val="nil"/>
              <w:bottom w:val="single" w:sz="8" w:space="0" w:color="000000"/>
              <w:right w:val="single" w:sz="8" w:space="0" w:color="000000"/>
            </w:tcBorders>
            <w:shd w:val="clear" w:color="auto" w:fill="auto"/>
            <w:vAlign w:val="center"/>
          </w:tcPr>
          <w:p w14:paraId="040A9B1C" w14:textId="2B8D8571"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tcPr>
          <w:p w14:paraId="25ED444F" w14:textId="6F451D55"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保险公司名称</w:t>
            </w:r>
          </w:p>
        </w:tc>
      </w:tr>
      <w:tr w:rsidR="00B54D05" w:rsidRPr="00906448" w14:paraId="1C312B2B" w14:textId="77777777" w:rsidTr="00AF6A18">
        <w:trPr>
          <w:trHeight w:val="290"/>
        </w:trPr>
        <w:tc>
          <w:tcPr>
            <w:tcW w:w="2934" w:type="dxa"/>
            <w:tcBorders>
              <w:top w:val="nil"/>
              <w:left w:val="single" w:sz="8" w:space="0" w:color="000000"/>
              <w:bottom w:val="single" w:sz="8" w:space="0" w:color="000000"/>
              <w:right w:val="single" w:sz="8" w:space="0" w:color="000000"/>
            </w:tcBorders>
            <w:shd w:val="clear" w:color="auto" w:fill="auto"/>
            <w:vAlign w:val="center"/>
          </w:tcPr>
          <w:p w14:paraId="08A7BDCC" w14:textId="0362C947"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insuranceCount</w:t>
            </w:r>
          </w:p>
        </w:tc>
        <w:tc>
          <w:tcPr>
            <w:tcW w:w="865" w:type="dxa"/>
            <w:tcBorders>
              <w:top w:val="nil"/>
              <w:left w:val="nil"/>
              <w:bottom w:val="single" w:sz="8" w:space="0" w:color="000000"/>
              <w:right w:val="single" w:sz="8" w:space="0" w:color="000000"/>
            </w:tcBorders>
            <w:shd w:val="clear" w:color="auto" w:fill="auto"/>
            <w:vAlign w:val="center"/>
          </w:tcPr>
          <w:p w14:paraId="2628DF4D" w14:textId="4CF63BDC"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nil"/>
              <w:left w:val="nil"/>
              <w:bottom w:val="single" w:sz="8" w:space="0" w:color="000000"/>
              <w:right w:val="single" w:sz="8" w:space="0" w:color="000000"/>
            </w:tcBorders>
            <w:shd w:val="clear" w:color="auto" w:fill="auto"/>
            <w:vAlign w:val="center"/>
          </w:tcPr>
          <w:p w14:paraId="090B5C8D" w14:textId="1D634662"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tcPr>
          <w:p w14:paraId="13EA3CF4" w14:textId="21D9A93F"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用户在保险公司获取保费的账号</w:t>
            </w:r>
          </w:p>
        </w:tc>
      </w:tr>
      <w:tr w:rsidR="00B54D05" w:rsidRPr="00906448" w14:paraId="08E14D06" w14:textId="77777777" w:rsidTr="0026291B">
        <w:trPr>
          <w:trHeight w:val="703"/>
        </w:trPr>
        <w:tc>
          <w:tcPr>
            <w:tcW w:w="2934" w:type="dxa"/>
            <w:tcBorders>
              <w:top w:val="nil"/>
              <w:left w:val="single" w:sz="8" w:space="0" w:color="000000"/>
              <w:bottom w:val="single" w:sz="8" w:space="0" w:color="000000"/>
              <w:right w:val="single" w:sz="8" w:space="0" w:color="000000"/>
            </w:tcBorders>
            <w:shd w:val="clear" w:color="auto" w:fill="auto"/>
            <w:vAlign w:val="center"/>
            <w:hideMark/>
          </w:tcPr>
          <w:p w14:paraId="4165DE0B"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drivingLicenseFile</w:t>
            </w:r>
          </w:p>
        </w:tc>
        <w:tc>
          <w:tcPr>
            <w:tcW w:w="865" w:type="dxa"/>
            <w:tcBorders>
              <w:top w:val="nil"/>
              <w:left w:val="nil"/>
              <w:bottom w:val="single" w:sz="8" w:space="0" w:color="000000"/>
              <w:right w:val="single" w:sz="8" w:space="0" w:color="000000"/>
            </w:tcBorders>
            <w:shd w:val="clear" w:color="auto" w:fill="auto"/>
            <w:vAlign w:val="center"/>
            <w:hideMark/>
          </w:tcPr>
          <w:p w14:paraId="7C043352"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49" w:type="dxa"/>
            <w:tcBorders>
              <w:top w:val="nil"/>
              <w:left w:val="nil"/>
              <w:bottom w:val="single" w:sz="8" w:space="0" w:color="000000"/>
              <w:right w:val="single" w:sz="8" w:space="0" w:color="000000"/>
            </w:tcBorders>
            <w:shd w:val="clear" w:color="auto" w:fill="auto"/>
            <w:vAlign w:val="center"/>
            <w:hideMark/>
          </w:tcPr>
          <w:p w14:paraId="4831BD23"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hideMark/>
          </w:tcPr>
          <w:p w14:paraId="3731B45E" w14:textId="7434F8A4" w:rsidR="00913452" w:rsidRPr="00906448" w:rsidRDefault="00913452" w:rsidP="00213110">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行驶证扫描件，</w:t>
            </w:r>
            <w:r w:rsidR="00D92C5E" w:rsidRPr="00906448">
              <w:rPr>
                <w:rFonts w:ascii="微软雅黑" w:eastAsia="微软雅黑" w:hAnsi="微软雅黑" w:cs="宋体" w:hint="eastAsia"/>
                <w:color w:val="000000" w:themeColor="text1"/>
                <w:szCs w:val="21"/>
              </w:rPr>
              <w:t>jpg或pdf格式，</w:t>
            </w:r>
            <w:r w:rsidR="002E76CE">
              <w:rPr>
                <w:rFonts w:ascii="微软雅黑" w:eastAsia="微软雅黑" w:hAnsi="微软雅黑" w:cs="宋体" w:hint="eastAsia"/>
                <w:color w:val="000000" w:themeColor="text1"/>
                <w:szCs w:val="21"/>
              </w:rPr>
              <w:t>参照文件传输命名规则章节中对应的相应文件的命名</w:t>
            </w:r>
            <w:r w:rsidR="00CA14A3">
              <w:rPr>
                <w:rFonts w:ascii="微软雅黑" w:eastAsia="微软雅黑" w:hAnsi="微软雅黑" w:cs="宋体" w:hint="eastAsia"/>
                <w:color w:val="000000" w:themeColor="text1"/>
                <w:szCs w:val="21"/>
              </w:rPr>
              <w:t>，文件命名</w:t>
            </w:r>
            <w:r w:rsidR="002E76CE">
              <w:rPr>
                <w:rFonts w:ascii="微软雅黑" w:eastAsia="微软雅黑" w:hAnsi="微软雅黑" w:cs="宋体" w:hint="eastAsia"/>
                <w:color w:val="000000" w:themeColor="text1"/>
                <w:szCs w:val="21"/>
              </w:rPr>
              <w:t>为</w:t>
            </w:r>
            <w:r w:rsidR="00D92C5E" w:rsidRPr="00906448">
              <w:rPr>
                <w:rFonts w:ascii="微软雅黑" w:eastAsia="微软雅黑" w:hAnsi="微软雅黑" w:cs="宋体" w:hint="eastAsia"/>
                <w:color w:val="000000" w:themeColor="text1"/>
                <w:szCs w:val="21"/>
              </w:rPr>
              <w:t>：</w:t>
            </w:r>
            <w:r w:rsidR="00657309" w:rsidRPr="005C2FA6">
              <w:rPr>
                <w:rFonts w:ascii="微软雅黑" w:eastAsia="微软雅黑" w:hAnsi="微软雅黑" w:hint="eastAsia"/>
                <w:color w:val="000000" w:themeColor="text1"/>
                <w:szCs w:val="21"/>
              </w:rPr>
              <w:t>T</w:t>
            </w:r>
            <w:r w:rsidR="00657309" w:rsidRPr="005C2FA6">
              <w:rPr>
                <w:rFonts w:ascii="微软雅黑" w:eastAsia="微软雅黑" w:hAnsi="微软雅黑"/>
                <w:color w:val="000000" w:themeColor="text1"/>
                <w:szCs w:val="21"/>
              </w:rPr>
              <w:t>ravel_1.JPG</w:t>
            </w:r>
            <w:r w:rsidR="00657309" w:rsidRPr="00906448" w:rsidDel="00657309">
              <w:rPr>
                <w:color w:val="000000" w:themeColor="text1"/>
              </w:rPr>
              <w:t xml:space="preserve"> </w:t>
            </w:r>
            <w:r w:rsidR="00D92C5E" w:rsidRPr="00906448">
              <w:rPr>
                <w:rFonts w:ascii="微软雅黑" w:eastAsia="微软雅黑" w:hAnsi="微软雅黑" w:cs="宋体" w:hint="eastAsia"/>
                <w:color w:val="000000" w:themeColor="text1"/>
                <w:szCs w:val="21"/>
              </w:rPr>
              <w:t>地址多个以分号间隔</w:t>
            </w:r>
          </w:p>
        </w:tc>
      </w:tr>
      <w:tr w:rsidR="00B54D05" w:rsidRPr="00906448" w14:paraId="15743415" w14:textId="77777777" w:rsidTr="0026291B">
        <w:trPr>
          <w:trHeight w:val="703"/>
        </w:trPr>
        <w:tc>
          <w:tcPr>
            <w:tcW w:w="2934" w:type="dxa"/>
            <w:tcBorders>
              <w:top w:val="nil"/>
              <w:left w:val="single" w:sz="8" w:space="0" w:color="000000"/>
              <w:bottom w:val="single" w:sz="8" w:space="0" w:color="000000"/>
              <w:right w:val="single" w:sz="8" w:space="0" w:color="000000"/>
            </w:tcBorders>
            <w:shd w:val="clear" w:color="auto" w:fill="auto"/>
            <w:vAlign w:val="center"/>
          </w:tcPr>
          <w:p w14:paraId="46548E9C"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driverLicence</w:t>
            </w:r>
            <w:r w:rsidRPr="00906448">
              <w:rPr>
                <w:rFonts w:ascii="微软雅黑" w:eastAsia="微软雅黑" w:hAnsi="微软雅黑"/>
                <w:color w:val="000000" w:themeColor="text1"/>
                <w:szCs w:val="21"/>
              </w:rPr>
              <w:t>File</w:t>
            </w:r>
          </w:p>
        </w:tc>
        <w:tc>
          <w:tcPr>
            <w:tcW w:w="865" w:type="dxa"/>
            <w:tcBorders>
              <w:top w:val="nil"/>
              <w:left w:val="nil"/>
              <w:bottom w:val="single" w:sz="8" w:space="0" w:color="000000"/>
              <w:right w:val="single" w:sz="8" w:space="0" w:color="000000"/>
            </w:tcBorders>
            <w:shd w:val="clear" w:color="auto" w:fill="auto"/>
            <w:vAlign w:val="center"/>
          </w:tcPr>
          <w:p w14:paraId="34EFCFB0" w14:textId="0DF78916" w:rsidR="00913452" w:rsidRPr="00906448" w:rsidRDefault="00316A23"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49" w:type="dxa"/>
            <w:tcBorders>
              <w:top w:val="nil"/>
              <w:left w:val="nil"/>
              <w:bottom w:val="single" w:sz="8" w:space="0" w:color="000000"/>
              <w:right w:val="single" w:sz="8" w:space="0" w:color="000000"/>
            </w:tcBorders>
            <w:shd w:val="clear" w:color="auto" w:fill="auto"/>
            <w:vAlign w:val="center"/>
          </w:tcPr>
          <w:p w14:paraId="6EFF64AF" w14:textId="77777777"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tcPr>
          <w:p w14:paraId="56C66DEE" w14:textId="37857BAD" w:rsidR="00913452" w:rsidRPr="00906448" w:rsidRDefault="0091345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驾驶证扫描件，格式、地址同上</w:t>
            </w:r>
            <w:r w:rsidR="002E76CE">
              <w:rPr>
                <w:rFonts w:ascii="微软雅黑" w:eastAsia="微软雅黑" w:hAnsi="微软雅黑" w:cs="宋体" w:hint="eastAsia"/>
                <w:color w:val="000000" w:themeColor="text1"/>
                <w:szCs w:val="21"/>
              </w:rPr>
              <w:t>，</w:t>
            </w:r>
            <w:r w:rsidR="002E76CE">
              <w:rPr>
                <w:rFonts w:ascii="微软雅黑" w:eastAsia="微软雅黑" w:hAnsi="微软雅黑" w:hint="eastAsia"/>
                <w:color w:val="000000" w:themeColor="text1"/>
              </w:rPr>
              <w:t>，</w:t>
            </w:r>
            <w:r w:rsidR="002E76CE">
              <w:rPr>
                <w:rFonts w:ascii="微软雅黑" w:eastAsia="微软雅黑" w:hAnsi="微软雅黑" w:cs="宋体" w:hint="eastAsia"/>
                <w:color w:val="000000" w:themeColor="text1"/>
                <w:szCs w:val="21"/>
              </w:rPr>
              <w:t>参照文件传输命名规则章节中对应的相应文件的命名；</w:t>
            </w:r>
          </w:p>
        </w:tc>
      </w:tr>
      <w:tr w:rsidR="00B54D05" w:rsidRPr="00906448" w14:paraId="702514D8" w14:textId="77777777" w:rsidTr="0026291B">
        <w:trPr>
          <w:trHeight w:val="703"/>
        </w:trPr>
        <w:tc>
          <w:tcPr>
            <w:tcW w:w="2934" w:type="dxa"/>
            <w:tcBorders>
              <w:top w:val="nil"/>
              <w:left w:val="single" w:sz="8" w:space="0" w:color="000000"/>
              <w:bottom w:val="single" w:sz="8" w:space="0" w:color="000000"/>
              <w:right w:val="single" w:sz="8" w:space="0" w:color="000000"/>
            </w:tcBorders>
            <w:shd w:val="clear" w:color="auto" w:fill="auto"/>
            <w:vAlign w:val="center"/>
            <w:hideMark/>
          </w:tcPr>
          <w:p w14:paraId="25FEBD55" w14:textId="164456C5" w:rsidR="00913452" w:rsidRPr="00906448" w:rsidRDefault="00913452" w:rsidP="0026291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vehicleInvoiceFile</w:t>
            </w:r>
          </w:p>
        </w:tc>
        <w:tc>
          <w:tcPr>
            <w:tcW w:w="865" w:type="dxa"/>
            <w:tcBorders>
              <w:top w:val="nil"/>
              <w:left w:val="nil"/>
              <w:bottom w:val="single" w:sz="8" w:space="0" w:color="000000"/>
              <w:right w:val="single" w:sz="8" w:space="0" w:color="000000"/>
            </w:tcBorders>
            <w:shd w:val="clear" w:color="auto" w:fill="auto"/>
            <w:vAlign w:val="center"/>
            <w:hideMark/>
          </w:tcPr>
          <w:p w14:paraId="38B22618" w14:textId="4FC718F1"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249" w:type="dxa"/>
            <w:tcBorders>
              <w:top w:val="nil"/>
              <w:left w:val="nil"/>
              <w:bottom w:val="single" w:sz="8" w:space="0" w:color="000000"/>
              <w:right w:val="single" w:sz="8" w:space="0" w:color="000000"/>
            </w:tcBorders>
            <w:shd w:val="clear" w:color="auto" w:fill="auto"/>
            <w:vAlign w:val="center"/>
            <w:hideMark/>
          </w:tcPr>
          <w:p w14:paraId="256C33BF" w14:textId="5E8D0E98" w:rsidR="00913452" w:rsidRPr="00906448" w:rsidRDefault="0091345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hideMark/>
          </w:tcPr>
          <w:p w14:paraId="4309F5BC" w14:textId="13C5C312" w:rsidR="00913452" w:rsidRPr="00906448" w:rsidRDefault="00913452" w:rsidP="0026291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购车发票扫描件，格式、地址同上</w:t>
            </w:r>
          </w:p>
        </w:tc>
      </w:tr>
      <w:tr w:rsidR="000C4D59" w:rsidRPr="00906448" w14:paraId="3D2BE091" w14:textId="77777777" w:rsidTr="003F401E">
        <w:trPr>
          <w:trHeight w:val="703"/>
        </w:trPr>
        <w:tc>
          <w:tcPr>
            <w:tcW w:w="2934" w:type="dxa"/>
            <w:tcBorders>
              <w:top w:val="nil"/>
              <w:left w:val="single" w:sz="8" w:space="0" w:color="000000"/>
              <w:bottom w:val="single" w:sz="8" w:space="0" w:color="000000"/>
              <w:right w:val="single" w:sz="8" w:space="0" w:color="000000"/>
            </w:tcBorders>
            <w:shd w:val="clear" w:color="auto" w:fill="auto"/>
            <w:vAlign w:val="bottom"/>
          </w:tcPr>
          <w:p w14:paraId="1235EFA8" w14:textId="3F950AD0" w:rsidR="000C4D59" w:rsidRPr="00B5474B" w:rsidRDefault="000D31B3" w:rsidP="003F401E">
            <w:pPr>
              <w:numPr>
                <w:ilvl w:val="0"/>
                <w:numId w:val="34"/>
              </w:numPr>
              <w:spacing w:before="100" w:beforeAutospacing="1" w:after="90" w:line="300" w:lineRule="atLeast"/>
              <w:ind w:left="0"/>
              <w:rPr>
                <w:rFonts w:ascii="微软雅黑" w:eastAsia="微软雅黑" w:hAnsi="微软雅黑" w:cs="宋体"/>
                <w:color w:val="000000" w:themeColor="text1"/>
                <w:szCs w:val="21"/>
              </w:rPr>
            </w:pPr>
            <w:r>
              <w:rPr>
                <w:rFonts w:ascii="微软雅黑" w:eastAsia="微软雅黑" w:hAnsi="微软雅黑" w:cs="宋体"/>
                <w:color w:val="000000" w:themeColor="text1"/>
                <w:szCs w:val="21"/>
              </w:rPr>
              <w:t>insurancePolicy</w:t>
            </w:r>
          </w:p>
        </w:tc>
        <w:tc>
          <w:tcPr>
            <w:tcW w:w="865" w:type="dxa"/>
            <w:tcBorders>
              <w:top w:val="nil"/>
              <w:left w:val="nil"/>
              <w:bottom w:val="single" w:sz="8" w:space="0" w:color="000000"/>
              <w:right w:val="single" w:sz="8" w:space="0" w:color="000000"/>
            </w:tcBorders>
            <w:shd w:val="clear" w:color="auto" w:fill="auto"/>
            <w:vAlign w:val="bottom"/>
          </w:tcPr>
          <w:p w14:paraId="3A37AEDD" w14:textId="6B5E59E1" w:rsidR="000C4D59" w:rsidRPr="00906448" w:rsidRDefault="000C4D59" w:rsidP="00AF6A18">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p>
        </w:tc>
        <w:tc>
          <w:tcPr>
            <w:tcW w:w="1249" w:type="dxa"/>
            <w:tcBorders>
              <w:top w:val="nil"/>
              <w:left w:val="nil"/>
              <w:bottom w:val="single" w:sz="8" w:space="0" w:color="000000"/>
              <w:right w:val="single" w:sz="8" w:space="0" w:color="000000"/>
            </w:tcBorders>
            <w:shd w:val="clear" w:color="auto" w:fill="auto"/>
            <w:vAlign w:val="bottom"/>
          </w:tcPr>
          <w:p w14:paraId="053C1BEC" w14:textId="17CA4316" w:rsidR="000C4D59" w:rsidRPr="00906448" w:rsidRDefault="000C4D59"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tcPr>
          <w:p w14:paraId="6E07D2B8" w14:textId="5DE3AD9F" w:rsidR="000C4D59" w:rsidRPr="00906448" w:rsidRDefault="000C4D59" w:rsidP="0026291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保单</w:t>
            </w:r>
            <w:r w:rsidRPr="00906448">
              <w:rPr>
                <w:rFonts w:ascii="微软雅黑" w:eastAsia="微软雅黑" w:hAnsi="微软雅黑" w:cs="宋体" w:hint="eastAsia"/>
                <w:color w:val="000000" w:themeColor="text1"/>
                <w:szCs w:val="21"/>
              </w:rPr>
              <w:t>，jpg或 pdf格式，如：</w:t>
            </w:r>
            <w:r w:rsidR="000D31B3">
              <w:rPr>
                <w:rFonts w:ascii="微软雅黑" w:eastAsia="微软雅黑" w:hAnsi="微软雅黑" w:cs="宋体"/>
                <w:color w:val="000000" w:themeColor="text1"/>
                <w:szCs w:val="21"/>
              </w:rPr>
              <w:t>InsurancePolicy</w:t>
            </w:r>
            <w:r>
              <w:rPr>
                <w:rFonts w:ascii="微软雅黑" w:eastAsia="微软雅黑" w:hAnsi="微软雅黑" w:cs="宋体" w:hint="eastAsia"/>
                <w:color w:val="000000" w:themeColor="text1"/>
                <w:szCs w:val="21"/>
              </w:rPr>
              <w:t>_1.JPG</w:t>
            </w:r>
            <w:r w:rsidRPr="00906448" w:rsidDel="00213110">
              <w:rPr>
                <w:color w:val="000000" w:themeColor="text1"/>
              </w:rPr>
              <w:t xml:space="preserve"> </w:t>
            </w:r>
            <w:r w:rsidRPr="00906448">
              <w:rPr>
                <w:rFonts w:ascii="微软雅黑" w:eastAsia="微软雅黑" w:hAnsi="微软雅黑" w:cs="宋体" w:hint="eastAsia"/>
                <w:color w:val="000000" w:themeColor="text1"/>
                <w:szCs w:val="21"/>
              </w:rPr>
              <w:t>多张图片地址以分号间隔，</w:t>
            </w:r>
          </w:p>
        </w:tc>
      </w:tr>
      <w:tr w:rsidR="000C4D59" w:rsidRPr="00906448" w14:paraId="6211687D" w14:textId="77777777" w:rsidTr="0026291B">
        <w:trPr>
          <w:trHeight w:val="703"/>
        </w:trPr>
        <w:tc>
          <w:tcPr>
            <w:tcW w:w="29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DA3B8" w14:textId="154016E1" w:rsidR="000C4D59" w:rsidRPr="00906448" w:rsidRDefault="000C4D59" w:rsidP="0026291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serviceAgreement</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9EB06D" w14:textId="77777777" w:rsidR="000C4D59" w:rsidRPr="00906448" w:rsidRDefault="000C4D59"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2EC42" w14:textId="77777777" w:rsidR="000C4D59" w:rsidRPr="00906448" w:rsidRDefault="000C4D59"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E95AF" w14:textId="1565A90C" w:rsidR="000C4D59" w:rsidRPr="00906448" w:rsidRDefault="000C4D59"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服务协议文件电子版，格式、地址同上，</w:t>
            </w:r>
          </w:p>
        </w:tc>
      </w:tr>
      <w:tr w:rsidR="000C4D59" w:rsidRPr="00906448" w14:paraId="1A4D8CB2" w14:textId="77777777" w:rsidTr="0026291B">
        <w:trPr>
          <w:trHeight w:val="703"/>
        </w:trPr>
        <w:tc>
          <w:tcPr>
            <w:tcW w:w="2934" w:type="dxa"/>
            <w:tcBorders>
              <w:top w:val="single" w:sz="4" w:space="0" w:color="auto"/>
              <w:left w:val="single" w:sz="4" w:space="0" w:color="auto"/>
              <w:bottom w:val="single" w:sz="4" w:space="0" w:color="auto"/>
              <w:right w:val="single" w:sz="4" w:space="0" w:color="auto"/>
            </w:tcBorders>
            <w:shd w:val="clear" w:color="auto" w:fill="auto"/>
            <w:vAlign w:val="center"/>
          </w:tcPr>
          <w:p w14:paraId="5DE6CB23" w14:textId="7EE8B18C" w:rsidR="000C4D59" w:rsidRPr="00906448" w:rsidRDefault="000C4D59" w:rsidP="0026291B">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a</w:t>
            </w:r>
            <w:r w:rsidRPr="00906448">
              <w:rPr>
                <w:rFonts w:ascii="微软雅黑" w:eastAsia="微软雅黑" w:hAnsi="微软雅黑" w:cs="宋体"/>
                <w:color w:val="000000" w:themeColor="text1"/>
                <w:szCs w:val="21"/>
              </w:rPr>
              <w:t>pply</w:t>
            </w:r>
            <w:r w:rsidRPr="00906448">
              <w:rPr>
                <w:rFonts w:ascii="微软雅黑" w:eastAsia="微软雅黑" w:hAnsi="微软雅黑" w:cs="宋体" w:hint="eastAsia"/>
                <w:color w:val="000000" w:themeColor="text1"/>
                <w:szCs w:val="21"/>
              </w:rPr>
              <w:t>Type</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7A0BF958" w14:textId="3FF03FF8" w:rsidR="000C4D59" w:rsidRPr="00906448" w:rsidRDefault="000C4D59"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14:paraId="386999EF" w14:textId="7ED2ED86" w:rsidR="000C4D59" w:rsidRPr="00906448" w:rsidRDefault="000C4D59"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46432E21" w14:textId="23E0237E" w:rsidR="000C4D59" w:rsidRPr="00906448" w:rsidRDefault="000C4D59"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申请人类型: 01-个人</w:t>
            </w:r>
            <w:r w:rsidR="00193489">
              <w:rPr>
                <w:rFonts w:ascii="微软雅黑" w:eastAsia="微软雅黑" w:hAnsi="微软雅黑" w:cs="宋体" w:hint="eastAsia"/>
                <w:color w:val="000000" w:themeColor="text1"/>
                <w:szCs w:val="21"/>
              </w:rPr>
              <w:t>申请</w:t>
            </w:r>
            <w:r w:rsidRPr="00906448">
              <w:rPr>
                <w:rFonts w:ascii="微软雅黑" w:eastAsia="微软雅黑" w:hAnsi="微软雅黑" w:cs="宋体" w:hint="eastAsia"/>
                <w:color w:val="000000" w:themeColor="text1"/>
                <w:szCs w:val="21"/>
              </w:rPr>
              <w:t>，02-</w:t>
            </w:r>
            <w:r w:rsidR="00193489">
              <w:rPr>
                <w:rFonts w:ascii="微软雅黑" w:eastAsia="微软雅黑" w:hAnsi="微软雅黑" w:cs="宋体" w:hint="eastAsia"/>
                <w:color w:val="000000" w:themeColor="text1"/>
                <w:szCs w:val="21"/>
              </w:rPr>
              <w:t>多人申请</w:t>
            </w:r>
          </w:p>
        </w:tc>
      </w:tr>
      <w:tr w:rsidR="003F401E" w:rsidRPr="00906448" w14:paraId="168F797D" w14:textId="77777777" w:rsidTr="0026291B">
        <w:trPr>
          <w:trHeight w:val="703"/>
        </w:trPr>
        <w:tc>
          <w:tcPr>
            <w:tcW w:w="2934" w:type="dxa"/>
            <w:tcBorders>
              <w:top w:val="single" w:sz="4" w:space="0" w:color="auto"/>
              <w:left w:val="single" w:sz="4" w:space="0" w:color="auto"/>
              <w:bottom w:val="single" w:sz="4" w:space="0" w:color="auto"/>
              <w:right w:val="single" w:sz="4" w:space="0" w:color="auto"/>
            </w:tcBorders>
            <w:shd w:val="clear" w:color="auto" w:fill="auto"/>
            <w:vAlign w:val="center"/>
          </w:tcPr>
          <w:p w14:paraId="5E44DF3D" w14:textId="54A54E1F" w:rsidR="003F401E" w:rsidRPr="00906448" w:rsidRDefault="0067612C" w:rsidP="0026291B">
            <w:pPr>
              <w:spacing w:line="360" w:lineRule="auto"/>
              <w:rPr>
                <w:rFonts w:ascii="微软雅黑" w:eastAsia="微软雅黑" w:hAnsi="微软雅黑" w:cs="宋体"/>
                <w:color w:val="000000" w:themeColor="text1"/>
                <w:szCs w:val="21"/>
              </w:rPr>
            </w:pPr>
            <w:r w:rsidRPr="0067612C">
              <w:rPr>
                <w:rFonts w:ascii="微软雅黑" w:eastAsia="微软雅黑" w:hAnsi="微软雅黑" w:cs="宋体"/>
                <w:color w:val="000000" w:themeColor="text1"/>
                <w:szCs w:val="21"/>
              </w:rPr>
              <w:lastRenderedPageBreak/>
              <w:t>carAmount</w:t>
            </w:r>
          </w:p>
        </w:tc>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133521D2" w14:textId="79D4912F" w:rsidR="003F401E" w:rsidRPr="00906448" w:rsidRDefault="003F401E" w:rsidP="00AF6A18">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center"/>
          </w:tcPr>
          <w:p w14:paraId="785F3606" w14:textId="65FFCFEA" w:rsidR="003F401E" w:rsidRPr="00906448" w:rsidRDefault="003F401E"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number</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77A881FB" w14:textId="4FFD58DA" w:rsidR="003F401E" w:rsidRPr="00906448" w:rsidRDefault="003F401E"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车辆数量，最大</w:t>
            </w:r>
            <w:r w:rsidR="007E5C78">
              <w:rPr>
                <w:rFonts w:ascii="微软雅黑" w:eastAsia="微软雅黑" w:hAnsi="微软雅黑" w:cs="宋体" w:hint="eastAsia"/>
                <w:color w:val="000000" w:themeColor="text1"/>
                <w:szCs w:val="21"/>
              </w:rPr>
              <w:t>2</w:t>
            </w:r>
            <w:r>
              <w:rPr>
                <w:rFonts w:ascii="微软雅黑" w:eastAsia="微软雅黑" w:hAnsi="微软雅黑" w:cs="宋体" w:hint="eastAsia"/>
                <w:color w:val="000000" w:themeColor="text1"/>
                <w:szCs w:val="21"/>
              </w:rPr>
              <w:t>0</w:t>
            </w:r>
          </w:p>
        </w:tc>
      </w:tr>
      <w:tr w:rsidR="00875ED0" w:rsidRPr="00906448" w14:paraId="5A762824" w14:textId="77777777" w:rsidTr="00FB1E87">
        <w:trPr>
          <w:trHeight w:val="703"/>
        </w:trPr>
        <w:tc>
          <w:tcPr>
            <w:tcW w:w="2934" w:type="dxa"/>
            <w:tcBorders>
              <w:top w:val="single" w:sz="4" w:space="0" w:color="auto"/>
              <w:left w:val="single" w:sz="4" w:space="0" w:color="auto"/>
              <w:bottom w:val="single" w:sz="4" w:space="0" w:color="auto"/>
              <w:right w:val="single" w:sz="4" w:space="0" w:color="auto"/>
            </w:tcBorders>
            <w:shd w:val="clear" w:color="auto" w:fill="auto"/>
            <w:vAlign w:val="bottom"/>
          </w:tcPr>
          <w:p w14:paraId="73ED06B4" w14:textId="38F30B5C" w:rsidR="00875ED0" w:rsidRPr="00906448" w:rsidRDefault="00875ED0" w:rsidP="001E3ECC">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institutional</w:t>
            </w:r>
            <w:r>
              <w:rPr>
                <w:rFonts w:ascii="微软雅黑" w:eastAsia="微软雅黑" w:hAnsi="微软雅黑" w:cs="宋体" w:hint="eastAsia"/>
                <w:color w:val="000000" w:themeColor="text1"/>
                <w:szCs w:val="21"/>
              </w:rPr>
              <w:t>Number</w:t>
            </w:r>
          </w:p>
        </w:tc>
        <w:tc>
          <w:tcPr>
            <w:tcW w:w="865" w:type="dxa"/>
            <w:tcBorders>
              <w:top w:val="single" w:sz="4" w:space="0" w:color="auto"/>
              <w:left w:val="single" w:sz="4" w:space="0" w:color="auto"/>
              <w:bottom w:val="single" w:sz="4" w:space="0" w:color="auto"/>
              <w:right w:val="single" w:sz="4" w:space="0" w:color="auto"/>
            </w:tcBorders>
            <w:shd w:val="clear" w:color="auto" w:fill="auto"/>
            <w:vAlign w:val="bottom"/>
          </w:tcPr>
          <w:p w14:paraId="67270EB7" w14:textId="5F079E4A" w:rsidR="00875ED0" w:rsidRPr="00906448" w:rsidRDefault="00875ED0"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M</w:t>
            </w:r>
          </w:p>
        </w:tc>
        <w:tc>
          <w:tcPr>
            <w:tcW w:w="1249" w:type="dxa"/>
            <w:tcBorders>
              <w:top w:val="single" w:sz="4" w:space="0" w:color="auto"/>
              <w:left w:val="single" w:sz="4" w:space="0" w:color="auto"/>
              <w:bottom w:val="single" w:sz="4" w:space="0" w:color="auto"/>
              <w:right w:val="single" w:sz="4" w:space="0" w:color="auto"/>
            </w:tcBorders>
            <w:shd w:val="clear" w:color="auto" w:fill="auto"/>
            <w:vAlign w:val="bottom"/>
          </w:tcPr>
          <w:p w14:paraId="606C6EE6" w14:textId="42505CDE" w:rsidR="00875ED0" w:rsidRPr="00906448" w:rsidRDefault="00875ED0"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string</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20077E47" w14:textId="77777777" w:rsidR="00875ED0" w:rsidRDefault="00875ED0"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组织机构代码</w:t>
            </w:r>
          </w:p>
          <w:p w14:paraId="3AE76764" w14:textId="5A842429" w:rsidR="00875ED0" w:rsidRDefault="00875ED0" w:rsidP="00AF6A1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 xml:space="preserve"> 当 applyType=02时有效</w:t>
            </w:r>
          </w:p>
        </w:tc>
      </w:tr>
      <w:tr w:rsidR="00875ED0" w:rsidRPr="00906448" w14:paraId="16047AB1" w14:textId="77777777" w:rsidTr="00AF6A18">
        <w:trPr>
          <w:trHeight w:val="703"/>
        </w:trPr>
        <w:tc>
          <w:tcPr>
            <w:tcW w:w="2934" w:type="dxa"/>
            <w:tcBorders>
              <w:top w:val="single" w:sz="4" w:space="0" w:color="auto"/>
              <w:left w:val="single" w:sz="4" w:space="0" w:color="auto"/>
              <w:bottom w:val="single" w:sz="4" w:space="0" w:color="auto"/>
              <w:right w:val="single" w:sz="4" w:space="0" w:color="auto"/>
            </w:tcBorders>
            <w:shd w:val="clear" w:color="auto" w:fill="auto"/>
            <w:vAlign w:val="center"/>
          </w:tcPr>
          <w:p w14:paraId="065CF553" w14:textId="687000E5" w:rsidR="00875ED0" w:rsidRPr="00906448" w:rsidRDefault="00875ED0" w:rsidP="0026291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businessFile</w:t>
            </w: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373C12DF" w14:textId="4D4D89D2" w:rsidR="00875ED0" w:rsidRPr="00906448" w:rsidRDefault="00875ED0"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49" w:type="dxa"/>
            <w:tcBorders>
              <w:top w:val="single" w:sz="4" w:space="0" w:color="auto"/>
              <w:left w:val="single" w:sz="4" w:space="0" w:color="auto"/>
              <w:bottom w:val="single" w:sz="4" w:space="0" w:color="auto"/>
              <w:right w:val="single" w:sz="4" w:space="0" w:color="auto"/>
            </w:tcBorders>
            <w:shd w:val="clear" w:color="auto" w:fill="auto"/>
          </w:tcPr>
          <w:p w14:paraId="16ACC4D0" w14:textId="7CBD7F2E" w:rsidR="00875ED0" w:rsidRPr="00906448" w:rsidRDefault="00875ED0"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single" w:sz="4" w:space="0" w:color="auto"/>
              <w:left w:val="single" w:sz="4" w:space="0" w:color="auto"/>
              <w:bottom w:val="single" w:sz="4" w:space="0" w:color="auto"/>
              <w:right w:val="single" w:sz="4" w:space="0" w:color="auto"/>
            </w:tcBorders>
            <w:shd w:val="clear" w:color="auto" w:fill="auto"/>
            <w:vAlign w:val="center"/>
          </w:tcPr>
          <w:p w14:paraId="360112B7" w14:textId="7812E8A7" w:rsidR="00875ED0" w:rsidRPr="00906448" w:rsidRDefault="00875ED0"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企业营业执照扫描件</w:t>
            </w:r>
          </w:p>
          <w:p w14:paraId="7D072432" w14:textId="7293DF81" w:rsidR="00875ED0" w:rsidRPr="00906448" w:rsidRDefault="00875ED0"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applyType=02时有效</w:t>
            </w:r>
          </w:p>
        </w:tc>
      </w:tr>
    </w:tbl>
    <w:p w14:paraId="3141D3FF" w14:textId="46E6B977" w:rsidR="000B0FA8" w:rsidRPr="00906448" w:rsidRDefault="000B0FA8" w:rsidP="000B0FA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sidRPr="00906448">
        <w:rPr>
          <w:rFonts w:ascii="微软雅黑" w:eastAsia="微软雅黑" w:hAnsi="微软雅黑" w:hint="eastAsia"/>
          <w:color w:val="000000" w:themeColor="text1"/>
          <w:szCs w:val="21"/>
        </w:rPr>
        <w:t>7,</w:t>
      </w:r>
      <w:r w:rsidR="008F7B46" w:rsidRPr="00906448">
        <w:rPr>
          <w:rFonts w:ascii="微软雅黑" w:eastAsia="微软雅黑" w:hAnsi="微软雅黑" w:hint="eastAsia"/>
          <w:color w:val="000000" w:themeColor="text1"/>
          <w:szCs w:val="21"/>
        </w:rPr>
        <w:t>业主贷</w:t>
      </w:r>
      <w:r w:rsidRPr="00906448">
        <w:rPr>
          <w:rFonts w:ascii="微软雅黑" w:eastAsia="微软雅黑" w:hAnsi="微软雅黑"/>
          <w:color w:val="000000" w:themeColor="text1"/>
          <w:szCs w:val="21"/>
        </w:rPr>
        <w:t>业务对象细化说明</w:t>
      </w:r>
    </w:p>
    <w:tbl>
      <w:tblPr>
        <w:tblW w:w="8423" w:type="dxa"/>
        <w:tblInd w:w="78" w:type="dxa"/>
        <w:tblLook w:val="04A0" w:firstRow="1" w:lastRow="0" w:firstColumn="1" w:lastColumn="0" w:noHBand="0" w:noVBand="1"/>
      </w:tblPr>
      <w:tblGrid>
        <w:gridCol w:w="2934"/>
        <w:gridCol w:w="865"/>
        <w:gridCol w:w="1249"/>
        <w:gridCol w:w="3375"/>
      </w:tblGrid>
      <w:tr w:rsidR="00B54D05" w:rsidRPr="00906448" w14:paraId="47C51321"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56EBCB9" w14:textId="77777777" w:rsidR="000B0FA8" w:rsidRPr="00906448" w:rsidRDefault="000B0FA8"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444ACBF0" w14:textId="77777777" w:rsidR="000B0FA8" w:rsidRPr="00906448" w:rsidRDefault="000B0FA8"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047EA203" w14:textId="77777777" w:rsidR="000B0FA8" w:rsidRPr="00906448" w:rsidRDefault="000B0FA8"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091A0F2E" w14:textId="77777777" w:rsidR="000B0FA8" w:rsidRPr="00906448" w:rsidRDefault="000B0FA8"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639A6717" w14:textId="77777777" w:rsidTr="00AF6A1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291054F" w14:textId="26262D1E"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community</w:t>
            </w:r>
          </w:p>
        </w:tc>
        <w:tc>
          <w:tcPr>
            <w:tcW w:w="865" w:type="dxa"/>
            <w:tcBorders>
              <w:top w:val="single" w:sz="8" w:space="0" w:color="000000"/>
              <w:left w:val="nil"/>
              <w:bottom w:val="single" w:sz="8" w:space="0" w:color="000000"/>
              <w:right w:val="single" w:sz="8" w:space="0" w:color="000000"/>
            </w:tcBorders>
            <w:shd w:val="clear" w:color="auto" w:fill="auto"/>
            <w:vAlign w:val="bottom"/>
          </w:tcPr>
          <w:p w14:paraId="70859AA3" w14:textId="5A47A5FB"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bottom"/>
          </w:tcPr>
          <w:p w14:paraId="508A517B" w14:textId="345A8627"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6564B5AC" w14:textId="5BD6A315"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房屋所属小区名称</w:t>
            </w:r>
          </w:p>
        </w:tc>
      </w:tr>
      <w:tr w:rsidR="00B54D05" w:rsidRPr="00906448" w14:paraId="3689025F"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ABE468" w14:textId="7D7F92F0"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carportAdress</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16624D3" w14:textId="22350883"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569F9196" w14:textId="67943EDD"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42A106A7" w14:textId="1C65D2B0"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地址</w:t>
            </w:r>
          </w:p>
        </w:tc>
      </w:tr>
      <w:tr w:rsidR="00B54D05" w:rsidRPr="00906448" w14:paraId="09167231"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14455" w14:textId="5596F999"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carportPrice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75F72D91" w14:textId="1BF239CD"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69C18D3" w14:textId="36A0316F"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4D7127F3" w14:textId="09507638"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售价</w:t>
            </w:r>
            <w:r w:rsidR="00926720" w:rsidRPr="00906448">
              <w:rPr>
                <w:rFonts w:ascii="微软雅黑" w:eastAsia="微软雅黑" w:hAnsi="微软雅黑" w:cs="宋体" w:hint="eastAsia"/>
                <w:color w:val="000000" w:themeColor="text1"/>
                <w:szCs w:val="21"/>
              </w:rPr>
              <w:t>，单位元</w:t>
            </w:r>
            <w:r w:rsidR="00926720" w:rsidRPr="00906448">
              <w:rPr>
                <w:rFonts w:ascii="微软雅黑" w:eastAsia="微软雅黑" w:hAnsi="微软雅黑" w:cs="宋体"/>
                <w:color w:val="000000" w:themeColor="text1"/>
                <w:szCs w:val="21"/>
              </w:rPr>
              <w:t>，</w:t>
            </w:r>
            <w:r w:rsidR="00926720" w:rsidRPr="00906448">
              <w:rPr>
                <w:rFonts w:ascii="微软雅黑" w:eastAsia="微软雅黑" w:hAnsi="微软雅黑" w:cs="宋体" w:hint="eastAsia"/>
                <w:color w:val="000000" w:themeColor="text1"/>
                <w:szCs w:val="21"/>
              </w:rPr>
              <w:t>保留小数点两位</w:t>
            </w:r>
          </w:p>
        </w:tc>
      </w:tr>
      <w:tr w:rsidR="00B54D05" w:rsidRPr="00906448" w14:paraId="2603E3ED"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AB756C" w14:textId="72A2AAE1"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serviceAgreement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24C48368" w14:textId="43EC0150" w:rsidR="00C86736" w:rsidRPr="00906448" w:rsidRDefault="00C86736"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1F1F816" w14:textId="4FFB44C2" w:rsidR="00C86736" w:rsidRPr="00906448" w:rsidRDefault="00C86736"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5AC72C85" w14:textId="0AF40CAD" w:rsidR="00C86736" w:rsidRPr="00906448" w:rsidRDefault="00C86736" w:rsidP="000B0FA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服务协议扫描件，格式、地址同上</w:t>
            </w:r>
          </w:p>
        </w:tc>
      </w:tr>
      <w:tr w:rsidR="00B54D05" w:rsidRPr="00906448" w14:paraId="50EBB8D7"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FC0082" w14:textId="658260FD"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proofIncome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6EAC598F" w14:textId="77777777"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64F4B716" w14:textId="77777777"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1B20B5D0" w14:textId="5025EEA0"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工作收入证明扫描件，格式、地址同上</w:t>
            </w:r>
          </w:p>
        </w:tc>
      </w:tr>
      <w:tr w:rsidR="00B54D05" w:rsidRPr="00906448" w14:paraId="3E0B0F4C" w14:textId="77777777" w:rsidTr="00E71753">
        <w:trPr>
          <w:trHeight w:val="1293"/>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1EE67F" w14:textId="34EA4DFC"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houseProperty</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027D808A" w14:textId="77777777"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3B8DEEA" w14:textId="77777777"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064C7401" w14:textId="02173A58"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房产证影印件，格式、地址同上</w:t>
            </w:r>
          </w:p>
        </w:tc>
      </w:tr>
      <w:tr w:rsidR="00B54D05" w:rsidRPr="00906448" w14:paraId="6427BE3F"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56B4A5" w14:textId="20CE0A91"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buyPurpose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1E5CF636" w14:textId="10CF7EC3" w:rsidR="00C86736" w:rsidRPr="00906448" w:rsidRDefault="00B40428"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6F5E280B" w14:textId="14B39ACD"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0A331134" w14:textId="6ED3F25F"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购买意向书扫描件，格式、地址同上</w:t>
            </w:r>
          </w:p>
        </w:tc>
      </w:tr>
      <w:tr w:rsidR="00B54D05" w:rsidRPr="00906448" w14:paraId="1CD1DEF8" w14:textId="77777777" w:rsidTr="000B0FA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3827B5" w14:textId="35DD00C6"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lastRenderedPageBreak/>
              <w:t>buyCompact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4B583D2B" w14:textId="6A019478" w:rsidR="00C86736" w:rsidRPr="00906448" w:rsidRDefault="00B40428"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32F828D" w14:textId="1307353F" w:rsidR="00C86736" w:rsidRPr="00906448" w:rsidRDefault="00C86736"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20B00C3A" w14:textId="540610E9" w:rsidR="00C86736" w:rsidRPr="00906448" w:rsidRDefault="00C86736"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购买合同扫描件，格式、地址同上</w:t>
            </w:r>
          </w:p>
        </w:tc>
      </w:tr>
    </w:tbl>
    <w:p w14:paraId="35DC8692" w14:textId="77777777" w:rsidR="000B0FA8" w:rsidRPr="00906448" w:rsidRDefault="000B0FA8" w:rsidP="000B0FA8">
      <w:pPr>
        <w:pStyle w:val="HTML"/>
        <w:ind w:firstLine="420"/>
        <w:rPr>
          <w:rFonts w:ascii="微软雅黑" w:eastAsia="微软雅黑" w:hAnsi="微软雅黑" w:cs="Times New Roman"/>
          <w:color w:val="000000" w:themeColor="text1"/>
          <w:sz w:val="21"/>
          <w:szCs w:val="21"/>
        </w:rPr>
      </w:pPr>
    </w:p>
    <w:p w14:paraId="3F59F540" w14:textId="3715E273" w:rsidR="00380E97" w:rsidRPr="00906448" w:rsidRDefault="00380E97" w:rsidP="00380E97">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sidRPr="00906448">
        <w:rPr>
          <w:rFonts w:ascii="微软雅黑" w:eastAsia="微软雅黑" w:hAnsi="微软雅黑" w:hint="eastAsia"/>
          <w:color w:val="000000" w:themeColor="text1"/>
          <w:szCs w:val="21"/>
        </w:rPr>
        <w:t>8,教育分期</w:t>
      </w:r>
      <w:r w:rsidRPr="00906448">
        <w:rPr>
          <w:rFonts w:ascii="微软雅黑" w:eastAsia="微软雅黑" w:hAnsi="微软雅黑"/>
          <w:color w:val="000000" w:themeColor="text1"/>
          <w:szCs w:val="21"/>
        </w:rPr>
        <w:t>业务对象细化说明</w:t>
      </w:r>
    </w:p>
    <w:tbl>
      <w:tblPr>
        <w:tblW w:w="8423" w:type="dxa"/>
        <w:tblInd w:w="78" w:type="dxa"/>
        <w:tblLook w:val="04A0" w:firstRow="1" w:lastRow="0" w:firstColumn="1" w:lastColumn="0" w:noHBand="0" w:noVBand="1"/>
      </w:tblPr>
      <w:tblGrid>
        <w:gridCol w:w="2934"/>
        <w:gridCol w:w="865"/>
        <w:gridCol w:w="1249"/>
        <w:gridCol w:w="3375"/>
      </w:tblGrid>
      <w:tr w:rsidR="00B54D05" w:rsidRPr="00906448" w14:paraId="04765677"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92262E0" w14:textId="77777777" w:rsidR="00380E97" w:rsidRPr="00906448" w:rsidRDefault="00380E97"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37382848" w14:textId="77777777" w:rsidR="00380E97" w:rsidRPr="00906448" w:rsidRDefault="00380E97"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006E2435" w14:textId="77777777" w:rsidR="00380E97" w:rsidRPr="00906448" w:rsidRDefault="00380E97"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1C6FB4C3" w14:textId="77777777" w:rsidR="00380E97" w:rsidRPr="00906448" w:rsidRDefault="00380E97"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D05" w:rsidRPr="00906448" w14:paraId="4E10E347"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1A548310" w14:textId="7AD12728"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courseType</w:t>
            </w:r>
          </w:p>
        </w:tc>
        <w:tc>
          <w:tcPr>
            <w:tcW w:w="865" w:type="dxa"/>
            <w:tcBorders>
              <w:top w:val="single" w:sz="8" w:space="0" w:color="000000"/>
              <w:left w:val="nil"/>
              <w:bottom w:val="single" w:sz="8" w:space="0" w:color="000000"/>
              <w:right w:val="single" w:sz="8" w:space="0" w:color="000000"/>
            </w:tcBorders>
            <w:shd w:val="clear" w:color="auto" w:fill="auto"/>
            <w:vAlign w:val="bottom"/>
          </w:tcPr>
          <w:p w14:paraId="3734CA37" w14:textId="32D74DB4"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bottom"/>
          </w:tcPr>
          <w:p w14:paraId="7F3E6BCE" w14:textId="3336EB72"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18BAB726" w14:textId="78C0F6D0" w:rsidR="00BB6874" w:rsidRPr="00906448" w:rsidRDefault="00BB6874" w:rsidP="00F0027A">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课程类型，01-学历类，02-语言类，03-技能类，04-儿童教育，05-其他</w:t>
            </w:r>
          </w:p>
        </w:tc>
      </w:tr>
      <w:tr w:rsidR="00906448" w:rsidRPr="00906448" w14:paraId="7EE155CE"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EBF6A7" w14:textId="58778D5C"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courseName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0F625909" w14:textId="54CFDDCB"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4AFE6531" w14:textId="595C80CC"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1C7CE81D" w14:textId="618C08D8"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课程名称</w:t>
            </w:r>
          </w:p>
        </w:tc>
      </w:tr>
      <w:tr w:rsidR="00906448" w:rsidRPr="00906448" w14:paraId="7AE1D5F0"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A5C5A9" w14:textId="21658BBC"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coursePrice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639CA7C1" w14:textId="73F46FDE"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0BDC7C45" w14:textId="2B0F16A7" w:rsidR="00BB6874" w:rsidRPr="00906448" w:rsidRDefault="00BB6874"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24981EC9" w14:textId="6E060EC6" w:rsidR="00BB6874" w:rsidRPr="00906448" w:rsidRDefault="00BB6874" w:rsidP="00F0027A">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课程合同总价，单位元，保留小数点后两位</w:t>
            </w:r>
          </w:p>
        </w:tc>
      </w:tr>
      <w:tr w:rsidR="00906448" w:rsidRPr="00906448" w14:paraId="7DDE816C"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29BB5C" w14:textId="698E2529"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inPerson</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6805B8EC" w14:textId="0D349281"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3E94235B" w14:textId="34E514F6"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541D29EE" w14:textId="536200C0" w:rsidR="00747A92" w:rsidRPr="00906448" w:rsidRDefault="00747A92" w:rsidP="00F0027A">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是否为本人上课；0-是；1-否</w:t>
            </w:r>
          </w:p>
        </w:tc>
      </w:tr>
      <w:tr w:rsidR="00906448" w:rsidRPr="00906448" w14:paraId="316C0D04"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D95EFC" w14:textId="1A9EF635"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coursePattern</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621DBAB1" w14:textId="4FA403A3"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9900DA4" w14:textId="5D5A3726"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1668114A" w14:textId="25160A06"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课程类型模式，01-固定模式，02-课时模式，03-其他</w:t>
            </w:r>
          </w:p>
        </w:tc>
      </w:tr>
      <w:tr w:rsidR="00906448" w:rsidRPr="00906448" w14:paraId="1FF10D24"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3C10B9" w14:textId="501D0F71"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Helvetica Neue" w:hAnsi="Helvetica Neue" w:cs="Helvetica Neue"/>
                <w:color w:val="000000" w:themeColor="text1"/>
                <w:sz w:val="26"/>
                <w:szCs w:val="26"/>
              </w:rPr>
              <w:t>periods</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305A3A83" w14:textId="6BB9F554"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0837B00" w14:textId="64BAB7B7"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number</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1F126673" w14:textId="705F6415"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课时数量，当coursePattern=02时有效</w:t>
            </w:r>
          </w:p>
        </w:tc>
      </w:tr>
      <w:tr w:rsidR="00906448" w:rsidRPr="00906448" w14:paraId="6F95F83C" w14:textId="77777777" w:rsidTr="00827196">
        <w:trPr>
          <w:trHeight w:val="1293"/>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91DCDD" w14:textId="1647F47A"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Helvetica Neue" w:hAnsi="Helvetica Neue" w:cs="Helvetica Neue"/>
                <w:color w:val="000000" w:themeColor="text1"/>
                <w:sz w:val="26"/>
                <w:szCs w:val="26"/>
              </w:rPr>
              <w:t>unitPrice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FD312BA" w14:textId="3745D2CF"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3F8260EE" w14:textId="1CD497BB"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07CD71DE" w14:textId="44BD6691"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课程单价，单位元，保留小数两点后两位，当coursePattern=02时有效</w:t>
            </w:r>
          </w:p>
        </w:tc>
      </w:tr>
      <w:tr w:rsidR="00906448" w:rsidRPr="00906448" w14:paraId="39600BDD" w14:textId="77777777" w:rsidTr="00827196">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66F1F533" w14:textId="5A1B57D8" w:rsidR="00B5474B"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lastRenderedPageBreak/>
              <w:t>courseContract</w:t>
            </w:r>
          </w:p>
        </w:tc>
        <w:tc>
          <w:tcPr>
            <w:tcW w:w="865" w:type="dxa"/>
            <w:tcBorders>
              <w:top w:val="single" w:sz="8" w:space="0" w:color="000000"/>
              <w:left w:val="nil"/>
              <w:bottom w:val="single" w:sz="8" w:space="0" w:color="000000"/>
              <w:right w:val="single" w:sz="8" w:space="0" w:color="000000"/>
            </w:tcBorders>
            <w:shd w:val="clear" w:color="auto" w:fill="auto"/>
            <w:vAlign w:val="bottom"/>
          </w:tcPr>
          <w:p w14:paraId="6B588C8D" w14:textId="60140A78"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bottom"/>
          </w:tcPr>
          <w:p w14:paraId="3F14F40F" w14:textId="5A32476D"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21E3C096" w14:textId="2F3392FB" w:rsidR="00747A92" w:rsidRPr="00906448" w:rsidRDefault="00747A92" w:rsidP="008426E4">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教育课程销售合同，jpg</w:t>
            </w:r>
            <w:r w:rsidR="0093512C" w:rsidRPr="00906448">
              <w:rPr>
                <w:rFonts w:ascii="微软雅黑" w:eastAsia="微软雅黑" w:hAnsi="微软雅黑" w:cs="宋体" w:hint="eastAsia"/>
                <w:color w:val="000000" w:themeColor="text1"/>
                <w:szCs w:val="21"/>
              </w:rPr>
              <w:t>或 pdf</w:t>
            </w:r>
            <w:r w:rsidRPr="00906448">
              <w:rPr>
                <w:rFonts w:ascii="微软雅黑" w:eastAsia="微软雅黑" w:hAnsi="微软雅黑" w:cs="宋体" w:hint="eastAsia"/>
                <w:color w:val="000000" w:themeColor="text1"/>
                <w:szCs w:val="21"/>
              </w:rPr>
              <w:t>格式，</w:t>
            </w:r>
            <w:r w:rsidR="002E76CE">
              <w:rPr>
                <w:rFonts w:ascii="微软雅黑" w:eastAsia="微软雅黑" w:hAnsi="微软雅黑" w:hint="eastAsia"/>
                <w:color w:val="000000" w:themeColor="text1"/>
              </w:rPr>
              <w:t>，</w:t>
            </w:r>
            <w:r w:rsidR="002E76CE">
              <w:rPr>
                <w:rFonts w:ascii="微软雅黑" w:eastAsia="微软雅黑" w:hAnsi="微软雅黑" w:cs="宋体" w:hint="eastAsia"/>
                <w:color w:val="000000" w:themeColor="text1"/>
                <w:szCs w:val="21"/>
              </w:rPr>
              <w:t>参照文件传输命名规则章节中对应的相应文件的命名</w:t>
            </w:r>
            <w:r w:rsidR="00CA14A3">
              <w:rPr>
                <w:rFonts w:ascii="微软雅黑" w:eastAsia="微软雅黑" w:hAnsi="微软雅黑" w:cs="宋体" w:hint="eastAsia"/>
                <w:color w:val="000000" w:themeColor="text1"/>
                <w:szCs w:val="21"/>
              </w:rPr>
              <w:t>，文件命名</w:t>
            </w:r>
            <w:r w:rsidR="002E76CE">
              <w:rPr>
                <w:rFonts w:ascii="微软雅黑" w:eastAsia="微软雅黑" w:hAnsi="微软雅黑" w:cs="宋体" w:hint="eastAsia"/>
                <w:color w:val="000000" w:themeColor="text1"/>
                <w:szCs w:val="21"/>
              </w:rPr>
              <w:t>为</w:t>
            </w:r>
            <w:r w:rsidRPr="00906448">
              <w:rPr>
                <w:rFonts w:ascii="微软雅黑" w:eastAsia="微软雅黑" w:hAnsi="微软雅黑" w:cs="宋体" w:hint="eastAsia"/>
                <w:color w:val="000000" w:themeColor="text1"/>
                <w:szCs w:val="21"/>
              </w:rPr>
              <w:t>：</w:t>
            </w:r>
            <w:r w:rsidR="00213110">
              <w:rPr>
                <w:rFonts w:ascii="微软雅黑" w:eastAsia="微软雅黑" w:hAnsi="微软雅黑" w:cs="宋体" w:hint="eastAsia"/>
                <w:color w:val="000000" w:themeColor="text1"/>
                <w:szCs w:val="21"/>
              </w:rPr>
              <w:t>Coursesellcontract_1.JPG</w:t>
            </w:r>
            <w:r w:rsidR="00213110" w:rsidRPr="00906448" w:rsidDel="00213110">
              <w:rPr>
                <w:color w:val="000000" w:themeColor="text1"/>
              </w:rPr>
              <w:t xml:space="preserve"> </w:t>
            </w:r>
            <w:r w:rsidRPr="00906448">
              <w:rPr>
                <w:rFonts w:ascii="微软雅黑" w:eastAsia="微软雅黑" w:hAnsi="微软雅黑" w:cs="宋体" w:hint="eastAsia"/>
                <w:color w:val="000000" w:themeColor="text1"/>
                <w:szCs w:val="21"/>
              </w:rPr>
              <w:t>多张图片地址以分号间隔，</w:t>
            </w:r>
            <w:r w:rsidR="008426E4" w:rsidRPr="00906448" w:rsidDel="008426E4">
              <w:rPr>
                <w:rFonts w:ascii="微软雅黑" w:eastAsia="微软雅黑" w:hAnsi="微软雅黑" w:cs="宋体" w:hint="eastAsia"/>
                <w:color w:val="000000" w:themeColor="text1"/>
                <w:szCs w:val="21"/>
              </w:rPr>
              <w:t xml:space="preserve"> </w:t>
            </w:r>
          </w:p>
        </w:tc>
      </w:tr>
      <w:tr w:rsidR="00906448" w:rsidRPr="00906448" w14:paraId="5E2F3EDA" w14:textId="77777777" w:rsidTr="00AF6A1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0B9648" w14:textId="78D56EBD"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loanContract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68913433" w14:textId="2F064D96"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58C85E2" w14:textId="1FDB2FF6"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1AF90486" w14:textId="4FF6D414"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个人贷款合同扫描件，格式、地址同上</w:t>
            </w:r>
            <w:r w:rsidR="002E76CE">
              <w:rPr>
                <w:rFonts w:ascii="微软雅黑" w:eastAsia="微软雅黑" w:hAnsi="微软雅黑" w:cs="宋体" w:hint="eastAsia"/>
                <w:color w:val="000000" w:themeColor="text1"/>
                <w:szCs w:val="21"/>
              </w:rPr>
              <w:t>，参照文件传输命名规则章节中对应的相应文件的命名；</w:t>
            </w:r>
          </w:p>
        </w:tc>
      </w:tr>
      <w:tr w:rsidR="00906448" w:rsidRPr="00906448" w14:paraId="67D97A32" w14:textId="77777777" w:rsidTr="00AF6A1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536D3F" w14:textId="5E48586A"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serviceAgreement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2092E826" w14:textId="1874C369"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3EE0C09D" w14:textId="52795202" w:rsidR="00747A92" w:rsidRPr="00906448" w:rsidRDefault="00747A92"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4F4A1376" w14:textId="134BFFC7" w:rsidR="00747A92" w:rsidRPr="00906448" w:rsidRDefault="00747A92"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服务协议扫描件，格式、地址同上</w:t>
            </w:r>
          </w:p>
        </w:tc>
      </w:tr>
    </w:tbl>
    <w:p w14:paraId="755305CB" w14:textId="77777777" w:rsidR="007A0676" w:rsidRDefault="007A0676" w:rsidP="0097553B">
      <w:pPr>
        <w:spacing w:line="360" w:lineRule="auto"/>
        <w:rPr>
          <w:rFonts w:ascii="微软雅黑" w:eastAsia="微软雅黑" w:hAnsi="微软雅黑"/>
          <w:color w:val="000000" w:themeColor="text1"/>
        </w:rPr>
      </w:pPr>
    </w:p>
    <w:p w14:paraId="19C82436" w14:textId="17F9FF76" w:rsidR="007A0676" w:rsidRPr="00906448" w:rsidRDefault="007A0676" w:rsidP="007A0676">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Pr>
          <w:rFonts w:ascii="微软雅黑" w:eastAsia="微软雅黑" w:hAnsi="微软雅黑" w:hint="eastAsia"/>
          <w:color w:val="000000" w:themeColor="text1"/>
          <w:szCs w:val="21"/>
        </w:rPr>
        <w:t>9</w:t>
      </w:r>
      <w:r w:rsidRPr="00906448">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手机</w:t>
      </w:r>
      <w:r w:rsidRPr="00906448">
        <w:rPr>
          <w:rFonts w:ascii="微软雅黑" w:eastAsia="微软雅黑" w:hAnsi="微软雅黑" w:hint="eastAsia"/>
          <w:color w:val="000000" w:themeColor="text1"/>
          <w:szCs w:val="21"/>
        </w:rPr>
        <w:t>分期</w:t>
      </w:r>
      <w:r w:rsidRPr="00906448">
        <w:rPr>
          <w:rFonts w:ascii="微软雅黑" w:eastAsia="微软雅黑" w:hAnsi="微软雅黑"/>
          <w:color w:val="000000" w:themeColor="text1"/>
          <w:szCs w:val="21"/>
        </w:rPr>
        <w:t>业务对象细化说明</w:t>
      </w:r>
    </w:p>
    <w:tbl>
      <w:tblPr>
        <w:tblW w:w="8423" w:type="dxa"/>
        <w:tblInd w:w="78" w:type="dxa"/>
        <w:tblLook w:val="04A0" w:firstRow="1" w:lastRow="0" w:firstColumn="1" w:lastColumn="0" w:noHBand="0" w:noVBand="1"/>
      </w:tblPr>
      <w:tblGrid>
        <w:gridCol w:w="2934"/>
        <w:gridCol w:w="865"/>
        <w:gridCol w:w="1249"/>
        <w:gridCol w:w="3375"/>
      </w:tblGrid>
      <w:tr w:rsidR="007A0676" w:rsidRPr="00906448" w14:paraId="24EFC40B" w14:textId="77777777" w:rsidTr="007B190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21E0AB" w14:textId="77777777" w:rsidR="007A0676" w:rsidRPr="00906448" w:rsidRDefault="007A0676"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64B4CAAC" w14:textId="77777777" w:rsidR="007A0676" w:rsidRPr="00906448" w:rsidRDefault="007A0676"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06D01E6D" w14:textId="77777777" w:rsidR="007A0676" w:rsidRPr="00906448" w:rsidRDefault="007A0676"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792BEB53" w14:textId="77777777" w:rsidR="007A0676" w:rsidRPr="00906448" w:rsidRDefault="007A0676"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935AE3" w:rsidRPr="00906448" w14:paraId="022E4962" w14:textId="77777777" w:rsidTr="0090149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409B43" w14:textId="055A960B" w:rsidR="00935AE3" w:rsidRPr="00906448" w:rsidRDefault="00935AE3" w:rsidP="007A0676">
            <w:pPr>
              <w:spacing w:line="360" w:lineRule="auto"/>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Pr>
                <w:rFonts w:ascii="微软雅黑" w:eastAsia="微软雅黑" w:hAnsi="微软雅黑" w:cs="宋体" w:hint="eastAsia"/>
                <w:color w:val="000000" w:themeColor="text1"/>
                <w:szCs w:val="21"/>
              </w:rPr>
              <w:t>Brand</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29114D5" w14:textId="1196B58B" w:rsidR="00935AE3" w:rsidRPr="00906448" w:rsidRDefault="00935AE3"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2D911C3" w14:textId="0F39C04E" w:rsidR="00935AE3" w:rsidRPr="00906448" w:rsidRDefault="00935AE3"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7C8B2C45" w14:textId="0B3B0108"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商品品牌</w:t>
            </w:r>
          </w:p>
        </w:tc>
      </w:tr>
      <w:tr w:rsidR="00935AE3" w:rsidRPr="00906448" w14:paraId="2A9F0BE2" w14:textId="77777777" w:rsidTr="0090149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D53F389" w14:textId="384D5710" w:rsidR="00935AE3" w:rsidRPr="00906448" w:rsidRDefault="00935AE3" w:rsidP="007A0676">
            <w:pPr>
              <w:spacing w:line="360" w:lineRule="auto"/>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Pr>
                <w:rFonts w:ascii="微软雅黑" w:eastAsia="微软雅黑" w:hAnsi="微软雅黑" w:cs="宋体" w:hint="eastAsia"/>
                <w:color w:val="000000" w:themeColor="text1"/>
                <w:szCs w:val="21"/>
              </w:rPr>
              <w:t>Price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08B29EB9" w14:textId="69D2EC47"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477FCB6A" w14:textId="558545D2" w:rsidR="00935AE3" w:rsidRPr="00906448" w:rsidRDefault="00935AE3"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0CAB81CB" w14:textId="1FC4D051"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商品价格</w:t>
            </w:r>
          </w:p>
        </w:tc>
      </w:tr>
      <w:tr w:rsidR="00935AE3" w:rsidRPr="00906448" w14:paraId="58F3A5F6" w14:textId="77777777" w:rsidTr="0090149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E2054F" w14:textId="2D81954B" w:rsidR="00935AE3" w:rsidRPr="00906448" w:rsidRDefault="00935AE3" w:rsidP="007A0676">
            <w:pPr>
              <w:spacing w:line="360" w:lineRule="auto"/>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Pr>
                <w:rFonts w:ascii="微软雅黑" w:eastAsia="微软雅黑" w:hAnsi="微软雅黑" w:cs="宋体" w:hint="eastAsia"/>
                <w:color w:val="000000" w:themeColor="text1"/>
                <w:szCs w:val="21"/>
              </w:rPr>
              <w:t>Model</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8F2A833" w14:textId="132821A3"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702B9A25" w14:textId="4733FF17" w:rsidR="00935AE3" w:rsidRPr="00906448" w:rsidRDefault="00935AE3"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53C573AD" w14:textId="2B6A2DE1"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商品型号</w:t>
            </w:r>
          </w:p>
        </w:tc>
      </w:tr>
      <w:tr w:rsidR="00935AE3" w:rsidRPr="00906448" w14:paraId="2B8FEB9A" w14:textId="77777777" w:rsidTr="0090149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170EEB" w14:textId="68C5F7EB" w:rsidR="00935AE3" w:rsidRPr="00906448" w:rsidRDefault="00935AE3" w:rsidP="007A0676">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buyStore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4CA425B6" w14:textId="574A46B2"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504796E0" w14:textId="6F590ACB" w:rsidR="00935AE3" w:rsidRPr="00906448" w:rsidRDefault="00935AE3"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6573EE75" w14:textId="4F02F082"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购买门店（省市区）</w:t>
            </w:r>
          </w:p>
        </w:tc>
      </w:tr>
      <w:tr w:rsidR="00935AE3" w:rsidRPr="00906448" w14:paraId="2635A7CD" w14:textId="77777777" w:rsidTr="0090149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B17D0D" w14:textId="0FBCD8DE" w:rsidR="00935AE3" w:rsidRPr="00906448" w:rsidRDefault="00935AE3" w:rsidP="007A0676">
            <w:pPr>
              <w:spacing w:line="360" w:lineRule="auto"/>
              <w:rPr>
                <w:rFonts w:ascii="微软雅黑" w:eastAsia="微软雅黑" w:hAnsi="微软雅黑" w:cs="宋体"/>
                <w:color w:val="000000" w:themeColor="text1"/>
                <w:szCs w:val="21"/>
              </w:rPr>
            </w:pPr>
            <w:r w:rsidRPr="00935AE3">
              <w:rPr>
                <w:rFonts w:ascii="微软雅黑" w:eastAsia="微软雅黑" w:hAnsi="微软雅黑" w:cs="宋体" w:hint="eastAsia"/>
                <w:color w:val="000000" w:themeColor="text1"/>
                <w:szCs w:val="21"/>
              </w:rPr>
              <w:t>commodity</w:t>
            </w:r>
            <w:r>
              <w:rPr>
                <w:rFonts w:ascii="微软雅黑" w:eastAsia="微软雅黑" w:hAnsi="微软雅黑" w:cs="宋体" w:hint="eastAsia"/>
                <w:color w:val="000000" w:themeColor="text1"/>
                <w:szCs w:val="21"/>
              </w:rPr>
              <w:t>Type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0E172FCC" w14:textId="3D5501A8"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2A9150F2" w14:textId="47349E79" w:rsidR="00935AE3" w:rsidRPr="00906448" w:rsidRDefault="00935AE3" w:rsidP="007B190B">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23DB115B" w14:textId="27298E6B" w:rsidR="00935AE3" w:rsidRPr="00906448" w:rsidRDefault="00935AE3" w:rsidP="007B190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商品类型：0-手机，1-ipad，2-电脑、3-家用电器，4-其他</w:t>
            </w:r>
          </w:p>
        </w:tc>
      </w:tr>
      <w:tr w:rsidR="00F62902" w:rsidRPr="00906448" w14:paraId="4D7A7F5F" w14:textId="77777777" w:rsidTr="007B190B">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364789" w14:textId="3E8C0510" w:rsidR="00F62902" w:rsidRPr="00F62902" w:rsidRDefault="00F62902" w:rsidP="00F62902">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lastRenderedPageBreak/>
              <w:t>buyI</w:t>
            </w:r>
            <w:r w:rsidRPr="00F62902">
              <w:rPr>
                <w:rFonts w:ascii="微软雅黑" w:eastAsia="微软雅黑" w:hAnsi="微软雅黑" w:cs="宋体" w:hint="eastAsia"/>
                <w:color w:val="000000" w:themeColor="text1"/>
                <w:szCs w:val="21"/>
              </w:rPr>
              <w:t>nvoice</w:t>
            </w:r>
          </w:p>
          <w:p w14:paraId="70BDFBA5" w14:textId="33CA3722" w:rsidR="00F62902" w:rsidRDefault="00F62902" w:rsidP="007B190B">
            <w:pPr>
              <w:spacing w:line="360" w:lineRule="auto"/>
              <w:rPr>
                <w:rFonts w:ascii="微软雅黑" w:eastAsia="微软雅黑" w:hAnsi="微软雅黑" w:cs="宋体"/>
                <w:color w:val="000000" w:themeColor="text1"/>
                <w:szCs w:val="21"/>
              </w:rPr>
            </w:pPr>
          </w:p>
        </w:tc>
        <w:tc>
          <w:tcPr>
            <w:tcW w:w="865" w:type="dxa"/>
            <w:tcBorders>
              <w:top w:val="single" w:sz="8" w:space="0" w:color="000000"/>
              <w:left w:val="nil"/>
              <w:bottom w:val="single" w:sz="8" w:space="0" w:color="000000"/>
              <w:right w:val="single" w:sz="8" w:space="0" w:color="000000"/>
            </w:tcBorders>
            <w:shd w:val="clear" w:color="auto" w:fill="auto"/>
            <w:vAlign w:val="center"/>
          </w:tcPr>
          <w:p w14:paraId="436BD54A" w14:textId="77B412AC" w:rsidR="00F62902" w:rsidRDefault="00F62902" w:rsidP="007B190B">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M</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AE24489" w14:textId="523D4B71" w:rsidR="00F62902" w:rsidRPr="00906448" w:rsidRDefault="00F62902" w:rsidP="007B190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756C0EA3" w14:textId="143AC1CE" w:rsidR="00F62902" w:rsidRDefault="00F62902" w:rsidP="007B190B">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购买</w:t>
            </w:r>
            <w:r w:rsidR="00935AE3">
              <w:rPr>
                <w:rFonts w:ascii="微软雅黑" w:eastAsia="微软雅黑" w:hAnsi="微软雅黑" w:cs="宋体" w:hint="eastAsia"/>
                <w:color w:val="000000" w:themeColor="text1"/>
                <w:szCs w:val="21"/>
              </w:rPr>
              <w:t>商品</w:t>
            </w:r>
            <w:r>
              <w:rPr>
                <w:rFonts w:ascii="微软雅黑" w:eastAsia="微软雅黑" w:hAnsi="微软雅黑" w:cs="宋体" w:hint="eastAsia"/>
                <w:color w:val="000000" w:themeColor="text1"/>
                <w:szCs w:val="21"/>
              </w:rPr>
              <w:t>发票扫描件，</w:t>
            </w:r>
            <w:r w:rsidRPr="00906448">
              <w:rPr>
                <w:rFonts w:ascii="微软雅黑" w:eastAsia="微软雅黑" w:hAnsi="微软雅黑" w:cs="宋体" w:hint="eastAsia"/>
                <w:color w:val="000000" w:themeColor="text1"/>
                <w:szCs w:val="21"/>
              </w:rPr>
              <w:t>jpg或 pdf格式，</w:t>
            </w:r>
            <w:r>
              <w:rPr>
                <w:rFonts w:ascii="微软雅黑" w:eastAsia="微软雅黑" w:hAnsi="微软雅黑" w:hint="eastAsia"/>
                <w:color w:val="000000" w:themeColor="text1"/>
              </w:rPr>
              <w:t>，</w:t>
            </w:r>
            <w:r>
              <w:rPr>
                <w:rFonts w:ascii="微软雅黑" w:eastAsia="微软雅黑" w:hAnsi="微软雅黑" w:cs="宋体" w:hint="eastAsia"/>
                <w:color w:val="000000" w:themeColor="text1"/>
                <w:szCs w:val="21"/>
              </w:rPr>
              <w:t>参照文件传输命名规则章节中对应的相应文件的命名，文件命名为</w:t>
            </w:r>
            <w:r w:rsidRPr="00906448">
              <w:rPr>
                <w:rFonts w:ascii="微软雅黑" w:eastAsia="微软雅黑" w:hAnsi="微软雅黑" w:cs="宋体" w:hint="eastAsia"/>
                <w:color w:val="000000" w:themeColor="text1"/>
                <w:szCs w:val="21"/>
              </w:rPr>
              <w:t>：</w:t>
            </w:r>
            <w:r w:rsidR="0072289C">
              <w:rPr>
                <w:rFonts w:ascii="微软雅黑" w:eastAsia="微软雅黑" w:hAnsi="微软雅黑" w:cs="宋体" w:hint="eastAsia"/>
                <w:color w:val="000000" w:themeColor="text1"/>
                <w:szCs w:val="21"/>
              </w:rPr>
              <w:t>B</w:t>
            </w:r>
            <w:r>
              <w:rPr>
                <w:rFonts w:ascii="微软雅黑" w:eastAsia="微软雅黑" w:hAnsi="微软雅黑" w:cs="宋体" w:hint="eastAsia"/>
                <w:color w:val="000000" w:themeColor="text1"/>
                <w:szCs w:val="21"/>
              </w:rPr>
              <w:t>uyI</w:t>
            </w:r>
            <w:r w:rsidRPr="00F62902">
              <w:rPr>
                <w:rFonts w:ascii="微软雅黑" w:eastAsia="微软雅黑" w:hAnsi="微软雅黑" w:cs="宋体" w:hint="eastAsia"/>
                <w:color w:val="000000" w:themeColor="text1"/>
                <w:szCs w:val="21"/>
              </w:rPr>
              <w:t>nvoice</w:t>
            </w:r>
            <w:r>
              <w:rPr>
                <w:rFonts w:ascii="微软雅黑" w:eastAsia="微软雅黑" w:hAnsi="微软雅黑" w:cs="宋体" w:hint="eastAsia"/>
                <w:color w:val="000000" w:themeColor="text1"/>
                <w:szCs w:val="21"/>
              </w:rPr>
              <w:t>_1.JPG</w:t>
            </w:r>
            <w:r w:rsidRPr="00906448" w:rsidDel="00213110">
              <w:rPr>
                <w:color w:val="000000" w:themeColor="text1"/>
              </w:rPr>
              <w:t xml:space="preserve"> </w:t>
            </w:r>
            <w:r w:rsidRPr="00906448">
              <w:rPr>
                <w:rFonts w:ascii="微软雅黑" w:eastAsia="微软雅黑" w:hAnsi="微软雅黑" w:cs="宋体" w:hint="eastAsia"/>
                <w:color w:val="000000" w:themeColor="text1"/>
                <w:szCs w:val="21"/>
              </w:rPr>
              <w:t>多张图片地址以分号间隔，</w:t>
            </w:r>
          </w:p>
        </w:tc>
      </w:tr>
    </w:tbl>
    <w:p w14:paraId="4FE6C8F4" w14:textId="77777777" w:rsidR="007A0676" w:rsidRDefault="007A0676" w:rsidP="0097553B">
      <w:pPr>
        <w:spacing w:line="360" w:lineRule="auto"/>
        <w:rPr>
          <w:rFonts w:ascii="微软雅黑" w:eastAsia="微软雅黑" w:hAnsi="微软雅黑"/>
          <w:color w:val="000000" w:themeColor="text1"/>
        </w:rPr>
      </w:pPr>
    </w:p>
    <w:p w14:paraId="0D123190" w14:textId="77777777" w:rsidR="007A0676" w:rsidRDefault="007A0676" w:rsidP="0097553B">
      <w:pPr>
        <w:spacing w:line="360" w:lineRule="auto"/>
        <w:rPr>
          <w:rFonts w:ascii="微软雅黑" w:eastAsia="微软雅黑" w:hAnsi="微软雅黑"/>
          <w:color w:val="000000" w:themeColor="text1"/>
        </w:rPr>
      </w:pPr>
    </w:p>
    <w:p w14:paraId="672AB4DB" w14:textId="77777777" w:rsidR="0097553B" w:rsidRPr="00906448" w:rsidRDefault="0097553B" w:rsidP="0097553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返回参数</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701"/>
        <w:gridCol w:w="5132"/>
      </w:tblGrid>
      <w:tr w:rsidR="00906448" w:rsidRPr="00906448" w14:paraId="37FCC36F" w14:textId="77777777" w:rsidTr="0097553B">
        <w:tc>
          <w:tcPr>
            <w:tcW w:w="1526" w:type="dxa"/>
          </w:tcPr>
          <w:p w14:paraId="6C69195C" w14:textId="77777777" w:rsidR="0097553B"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参数名</w:t>
            </w:r>
          </w:p>
        </w:tc>
        <w:tc>
          <w:tcPr>
            <w:tcW w:w="1701" w:type="dxa"/>
          </w:tcPr>
          <w:p w14:paraId="16FEDC87" w14:textId="77777777" w:rsidR="0097553B"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类型及范围</w:t>
            </w:r>
          </w:p>
        </w:tc>
        <w:tc>
          <w:tcPr>
            <w:tcW w:w="5132" w:type="dxa"/>
          </w:tcPr>
          <w:p w14:paraId="4A5EF57E" w14:textId="77777777" w:rsidR="0097553B"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说明</w:t>
            </w:r>
          </w:p>
        </w:tc>
      </w:tr>
      <w:tr w:rsidR="00906448" w:rsidRPr="00906448" w14:paraId="7ADA0473" w14:textId="77777777" w:rsidTr="0097553B">
        <w:trPr>
          <w:trHeight w:val="646"/>
        </w:trPr>
        <w:tc>
          <w:tcPr>
            <w:tcW w:w="1526" w:type="dxa"/>
          </w:tcPr>
          <w:p w14:paraId="76E238EF" w14:textId="7CA78A53" w:rsidR="0097553B" w:rsidRPr="00906448" w:rsidRDefault="00581D3A" w:rsidP="0097553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r</w:t>
            </w:r>
            <w:r w:rsidR="00916A57" w:rsidRPr="00906448">
              <w:rPr>
                <w:rFonts w:ascii="微软雅黑" w:eastAsia="微软雅黑" w:hAnsi="微软雅黑" w:hint="eastAsia"/>
                <w:color w:val="000000" w:themeColor="text1"/>
                <w:szCs w:val="21"/>
              </w:rPr>
              <w:t>e</w:t>
            </w:r>
            <w:r w:rsidR="0097553B" w:rsidRPr="00906448">
              <w:rPr>
                <w:rFonts w:ascii="微软雅黑" w:eastAsia="微软雅黑" w:hAnsi="微软雅黑"/>
                <w:color w:val="000000" w:themeColor="text1"/>
                <w:szCs w:val="21"/>
              </w:rPr>
              <w:t>sult</w:t>
            </w:r>
          </w:p>
        </w:tc>
        <w:tc>
          <w:tcPr>
            <w:tcW w:w="1701" w:type="dxa"/>
          </w:tcPr>
          <w:p w14:paraId="5FAF3131" w14:textId="77777777" w:rsidR="0097553B"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5132" w:type="dxa"/>
          </w:tcPr>
          <w:p w14:paraId="67C427C6" w14:textId="00073202" w:rsidR="00DF3FCE"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0-</w:t>
            </w:r>
            <w:r w:rsidR="00AC1493" w:rsidRPr="00906448">
              <w:rPr>
                <w:rFonts w:ascii="微软雅黑" w:eastAsia="微软雅黑" w:hAnsi="微软雅黑" w:hint="eastAsia"/>
                <w:color w:val="000000" w:themeColor="text1"/>
                <w:szCs w:val="21"/>
              </w:rPr>
              <w:t>自动审核通过</w:t>
            </w:r>
            <w:r w:rsidRPr="00906448">
              <w:rPr>
                <w:rFonts w:ascii="微软雅黑" w:eastAsia="微软雅黑" w:hAnsi="微软雅黑" w:hint="eastAsia"/>
                <w:color w:val="000000" w:themeColor="text1"/>
                <w:szCs w:val="21"/>
              </w:rPr>
              <w:t>、1-</w:t>
            </w:r>
            <w:r w:rsidR="000752B9" w:rsidRPr="00906448">
              <w:rPr>
                <w:rFonts w:ascii="微软雅黑" w:eastAsia="微软雅黑" w:hAnsi="微软雅黑" w:hint="eastAsia"/>
                <w:color w:val="000000" w:themeColor="text1"/>
                <w:szCs w:val="21"/>
              </w:rPr>
              <w:t>放款信息风险评估不通过，2-</w:t>
            </w:r>
            <w:r w:rsidR="00A3656D" w:rsidRPr="00906448">
              <w:rPr>
                <w:rFonts w:ascii="微软雅黑" w:eastAsia="微软雅黑" w:hAnsi="微软雅黑" w:hint="eastAsia"/>
                <w:color w:val="000000" w:themeColor="text1"/>
                <w:szCs w:val="21"/>
              </w:rPr>
              <w:t>申请放款金额超出范围</w:t>
            </w:r>
            <w:r w:rsidRPr="00906448">
              <w:rPr>
                <w:rFonts w:ascii="微软雅黑" w:eastAsia="微软雅黑" w:hAnsi="微软雅黑" w:hint="eastAsia"/>
                <w:color w:val="000000" w:themeColor="text1"/>
                <w:szCs w:val="21"/>
              </w:rPr>
              <w:t>，</w:t>
            </w:r>
            <w:r w:rsidR="00A3656D" w:rsidRPr="00906448">
              <w:rPr>
                <w:rFonts w:ascii="微软雅黑" w:eastAsia="微软雅黑" w:hAnsi="微软雅黑" w:hint="eastAsia"/>
                <w:color w:val="000000" w:themeColor="text1"/>
                <w:szCs w:val="21"/>
              </w:rPr>
              <w:t>3</w:t>
            </w:r>
            <w:r w:rsidR="000752B9" w:rsidRPr="00906448">
              <w:rPr>
                <w:rFonts w:ascii="微软雅黑" w:eastAsia="微软雅黑" w:hAnsi="微软雅黑" w:hint="eastAsia"/>
                <w:color w:val="000000" w:themeColor="text1"/>
                <w:szCs w:val="21"/>
              </w:rPr>
              <w:t>-渠道授信额度已用完，</w:t>
            </w:r>
            <w:r w:rsidR="00A3656D" w:rsidRPr="00906448">
              <w:rPr>
                <w:rFonts w:ascii="微软雅黑" w:eastAsia="微软雅黑" w:hAnsi="微软雅黑"/>
                <w:color w:val="000000" w:themeColor="text1"/>
                <w:szCs w:val="21"/>
              </w:rPr>
              <w:t>4</w:t>
            </w:r>
            <w:r w:rsidR="00886CAB" w:rsidRPr="00906448">
              <w:rPr>
                <w:rFonts w:ascii="微软雅黑" w:eastAsia="微软雅黑" w:hAnsi="微软雅黑"/>
                <w:color w:val="000000" w:themeColor="text1"/>
                <w:szCs w:val="21"/>
              </w:rPr>
              <w:t>-发票金额与车辆认定金额差距太大（</w:t>
            </w:r>
            <w:r w:rsidR="00886CAB" w:rsidRPr="00906448">
              <w:rPr>
                <w:rFonts w:ascii="微软雅黑" w:eastAsia="微软雅黑" w:hAnsi="微软雅黑" w:hint="eastAsia"/>
                <w:color w:val="000000" w:themeColor="text1"/>
                <w:szCs w:val="21"/>
              </w:rPr>
              <w:t>仅</w:t>
            </w:r>
            <w:r w:rsidR="00886CAB" w:rsidRPr="00906448">
              <w:rPr>
                <w:rFonts w:ascii="微软雅黑" w:eastAsia="微软雅黑" w:hAnsi="微软雅黑"/>
                <w:color w:val="000000" w:themeColor="text1"/>
                <w:szCs w:val="21"/>
              </w:rPr>
              <w:t>当</w:t>
            </w:r>
            <w:r w:rsidR="00886CAB" w:rsidRPr="00906448">
              <w:rPr>
                <w:rFonts w:ascii="微软雅黑" w:eastAsia="微软雅黑" w:hAnsi="微软雅黑" w:hint="eastAsia"/>
                <w:color w:val="000000" w:themeColor="text1"/>
                <w:szCs w:val="21"/>
              </w:rPr>
              <w:t>消</w:t>
            </w:r>
            <w:r w:rsidR="00886CAB" w:rsidRPr="00906448">
              <w:rPr>
                <w:rFonts w:ascii="微软雅黑" w:eastAsia="微软雅黑" w:hAnsi="微软雅黑"/>
                <w:color w:val="000000" w:themeColor="text1"/>
                <w:szCs w:val="21"/>
              </w:rPr>
              <w:t>费场景为</w:t>
            </w:r>
            <w:r w:rsidR="00886CAB" w:rsidRPr="00906448">
              <w:rPr>
                <w:rFonts w:ascii="微软雅黑" w:eastAsia="微软雅黑" w:hAnsi="微软雅黑" w:hint="eastAsia"/>
                <w:color w:val="000000" w:themeColor="text1"/>
                <w:szCs w:val="21"/>
              </w:rPr>
              <w:t>购车</w:t>
            </w:r>
            <w:r w:rsidR="00886CAB" w:rsidRPr="00906448">
              <w:rPr>
                <w:rFonts w:ascii="微软雅黑" w:eastAsia="微软雅黑" w:hAnsi="微软雅黑"/>
                <w:color w:val="000000" w:themeColor="text1"/>
                <w:szCs w:val="21"/>
              </w:rPr>
              <w:t>时有效），</w:t>
            </w:r>
            <w:r w:rsidR="00DF3FCE" w:rsidRPr="00906448">
              <w:rPr>
                <w:rFonts w:ascii="微软雅黑" w:eastAsia="微软雅黑" w:hAnsi="微软雅黑" w:hint="eastAsia"/>
                <w:color w:val="000000" w:themeColor="text1"/>
                <w:szCs w:val="21"/>
              </w:rPr>
              <w:t>5-不可重复支用</w:t>
            </w:r>
            <w:r w:rsidR="00411FD2">
              <w:rPr>
                <w:rFonts w:ascii="微软雅黑" w:eastAsia="微软雅黑" w:hAnsi="微软雅黑" w:hint="eastAsia"/>
                <w:color w:val="000000" w:themeColor="text1"/>
                <w:szCs w:val="21"/>
              </w:rPr>
              <w:t>，6-风控审核已过期</w:t>
            </w:r>
          </w:p>
          <w:p w14:paraId="5EFF151E" w14:textId="6B36CD2A" w:rsidR="0097553B"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系统错误则显示系统错误码</w:t>
            </w:r>
            <w:r w:rsidRPr="00906448">
              <w:rPr>
                <w:rFonts w:ascii="微软雅黑" w:eastAsia="微软雅黑" w:hAnsi="微软雅黑"/>
                <w:color w:val="000000" w:themeColor="text1"/>
                <w:szCs w:val="21"/>
              </w:rPr>
              <w:t>，</w:t>
            </w:r>
            <w:r w:rsidRPr="00906448">
              <w:rPr>
                <w:rFonts w:ascii="微软雅黑" w:eastAsia="微软雅黑" w:hAnsi="微软雅黑" w:hint="eastAsia"/>
                <w:color w:val="000000" w:themeColor="text1"/>
                <w:szCs w:val="21"/>
              </w:rPr>
              <w:t>错误码</w:t>
            </w:r>
            <w:r w:rsidRPr="00906448">
              <w:rPr>
                <w:rFonts w:ascii="微软雅黑" w:eastAsia="微软雅黑" w:hAnsi="微软雅黑"/>
                <w:color w:val="000000" w:themeColor="text1"/>
                <w:szCs w:val="21"/>
              </w:rPr>
              <w:t>枚举说明参见最后章节</w:t>
            </w:r>
          </w:p>
        </w:tc>
      </w:tr>
      <w:tr w:rsidR="00906448" w:rsidRPr="00906448" w14:paraId="5434AD0C" w14:textId="77777777" w:rsidTr="0097553B">
        <w:tc>
          <w:tcPr>
            <w:tcW w:w="1526" w:type="dxa"/>
          </w:tcPr>
          <w:p w14:paraId="095CBE09" w14:textId="20164A25" w:rsidR="0097553B" w:rsidRPr="00906448" w:rsidRDefault="00581D3A"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w:t>
            </w:r>
            <w:r w:rsidR="0097553B" w:rsidRPr="00906448">
              <w:rPr>
                <w:rFonts w:ascii="微软雅黑" w:eastAsia="微软雅黑" w:hAnsi="微软雅黑"/>
                <w:color w:val="000000" w:themeColor="text1"/>
                <w:szCs w:val="21"/>
              </w:rPr>
              <w:t>escription</w:t>
            </w:r>
          </w:p>
        </w:tc>
        <w:tc>
          <w:tcPr>
            <w:tcW w:w="1701" w:type="dxa"/>
          </w:tcPr>
          <w:p w14:paraId="45F31B83" w14:textId="77777777" w:rsidR="0097553B" w:rsidRPr="00906448" w:rsidRDefault="0097553B"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5132" w:type="dxa"/>
          </w:tcPr>
          <w:p w14:paraId="1A734BEE" w14:textId="56A6A763" w:rsidR="0097553B" w:rsidRPr="00906448" w:rsidRDefault="00581D3A" w:rsidP="009755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r w:rsidR="00906448" w:rsidRPr="00906448" w14:paraId="4BDE9002" w14:textId="77777777" w:rsidTr="0097553B">
        <w:tc>
          <w:tcPr>
            <w:tcW w:w="1526" w:type="dxa"/>
          </w:tcPr>
          <w:p w14:paraId="2020EB71" w14:textId="64932450" w:rsidR="00B04D2D" w:rsidRPr="00906448" w:rsidRDefault="00B04D2D" w:rsidP="0097553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applyNo</w:t>
            </w:r>
          </w:p>
        </w:tc>
        <w:tc>
          <w:tcPr>
            <w:tcW w:w="1701" w:type="dxa"/>
          </w:tcPr>
          <w:p w14:paraId="29F51EE6" w14:textId="7BE4F22B" w:rsidR="00B04D2D" w:rsidRPr="00906448" w:rsidRDefault="00B04D2D" w:rsidP="0097553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string</w:t>
            </w:r>
          </w:p>
        </w:tc>
        <w:tc>
          <w:tcPr>
            <w:tcW w:w="5132" w:type="dxa"/>
          </w:tcPr>
          <w:p w14:paraId="3BAF3705" w14:textId="192B450C" w:rsidR="00B04D2D" w:rsidRPr="00906448" w:rsidRDefault="00B04D2D" w:rsidP="0097553B">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放款申请编号</w:t>
            </w:r>
          </w:p>
        </w:tc>
      </w:tr>
    </w:tbl>
    <w:p w14:paraId="1630E228" w14:textId="740A9949" w:rsidR="00E37C97" w:rsidRPr="00906448" w:rsidRDefault="00E37C97" w:rsidP="00E37C97">
      <w:pPr>
        <w:pStyle w:val="2"/>
        <w:spacing w:line="360" w:lineRule="auto"/>
        <w:rPr>
          <w:rFonts w:ascii="微软雅黑" w:eastAsia="微软雅黑" w:hAnsi="微软雅黑"/>
          <w:color w:val="000000" w:themeColor="text1"/>
        </w:rPr>
      </w:pPr>
      <w:bookmarkStart w:id="60" w:name="_Toc496637098"/>
      <w:r w:rsidRPr="00906448">
        <w:rPr>
          <w:rFonts w:ascii="微软雅黑" w:eastAsia="微软雅黑" w:hAnsi="微软雅黑" w:hint="eastAsia"/>
          <w:color w:val="000000" w:themeColor="text1"/>
        </w:rPr>
        <w:t>每日放款结果下发(</w:t>
      </w:r>
      <w:r w:rsidR="00DC43BC" w:rsidRPr="00906448">
        <w:rPr>
          <w:rFonts w:ascii="微软雅黑" w:eastAsia="微软雅黑" w:hAnsi="微软雅黑"/>
          <w:color w:val="000000" w:themeColor="text1"/>
        </w:rPr>
        <w:t>IFA3</w:t>
      </w:r>
      <w:r w:rsidRPr="00906448">
        <w:rPr>
          <w:rFonts w:ascii="微软雅黑" w:eastAsia="微软雅黑" w:hAnsi="微软雅黑"/>
          <w:color w:val="000000" w:themeColor="text1"/>
        </w:rPr>
        <w:t>-1</w:t>
      </w:r>
      <w:r w:rsidRPr="00906448">
        <w:rPr>
          <w:rFonts w:ascii="微软雅黑" w:eastAsia="微软雅黑" w:hAnsi="微软雅黑" w:hint="eastAsia"/>
          <w:color w:val="000000" w:themeColor="text1"/>
        </w:rPr>
        <w:t>)</w:t>
      </w:r>
      <w:bookmarkEnd w:id="60"/>
    </w:p>
    <w:p w14:paraId="059F5FF4"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接口说明：本接口由北京银行发起，当渠道在T日发起放款申请后，北京银行在T+1日调</w:t>
      </w:r>
    </w:p>
    <w:p w14:paraId="7C88DA1A" w14:textId="4E30B61B"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用此接口返回放款申请结果以及个人还款计划明细</w:t>
      </w:r>
    </w:p>
    <w:p w14:paraId="3DC718ED"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接口业务逻辑：北京银行放款日间跑批，T+1日批量返回T日所有放款请求的结果以及个</w:t>
      </w:r>
    </w:p>
    <w:p w14:paraId="29241D32" w14:textId="1A142440"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人的还款计划明细</w:t>
      </w:r>
    </w:p>
    <w:p w14:paraId="0BD827FE" w14:textId="2B031CE2"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7E82FABC" w14:textId="77777777"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1.北京银行T日对申请放款结果跑批</w:t>
      </w:r>
    </w:p>
    <w:p w14:paraId="6C60C5EF" w14:textId="01D9F8BC" w:rsidR="00E37C97"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2.北京银行在T+1日组织并批量的通知渠道放款结果以及用户还款计划明细  </w:t>
      </w:r>
    </w:p>
    <w:p w14:paraId="579664DF" w14:textId="35199541" w:rsidR="00E37C97" w:rsidRPr="00906448" w:rsidRDefault="00E37C97" w:rsidP="00E37C97">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0036509E" w:rsidRPr="00906448">
        <w:rPr>
          <w:rFonts w:ascii="微软雅黑" w:eastAsia="微软雅黑" w:hAnsi="微软雅黑"/>
          <w:color w:val="000000" w:themeColor="text1"/>
        </w:rPr>
        <w:t>loa</w:t>
      </w:r>
      <w:r w:rsidR="0036509E"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Result</w:t>
      </w:r>
    </w:p>
    <w:p w14:paraId="3FA8B360" w14:textId="77777777" w:rsidR="00E37C97" w:rsidRPr="00906448" w:rsidRDefault="00E37C97" w:rsidP="00E37C97">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请求方：北京银行风控平台</w:t>
      </w:r>
    </w:p>
    <w:p w14:paraId="45F64716" w14:textId="77777777" w:rsidR="00E37C97" w:rsidRPr="00906448" w:rsidRDefault="00E37C97" w:rsidP="00E37C97">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1411EF56" w14:textId="77777777" w:rsidR="00E37C97" w:rsidRPr="00906448" w:rsidRDefault="00E37C97" w:rsidP="00E37C97">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0F176FA4" w14:textId="77777777" w:rsidR="00E37C97" w:rsidRPr="00906448" w:rsidRDefault="00E37C97" w:rsidP="00E37C97">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11229F4D" w14:textId="77777777" w:rsidR="00E37C97" w:rsidRPr="00906448" w:rsidRDefault="00E37C97" w:rsidP="00E37C97">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1415"/>
        <w:gridCol w:w="2094"/>
        <w:gridCol w:w="2515"/>
      </w:tblGrid>
      <w:tr w:rsidR="00906448" w:rsidRPr="00906448" w14:paraId="2147914F" w14:textId="77777777" w:rsidTr="00717E2C">
        <w:tc>
          <w:tcPr>
            <w:tcW w:w="2138" w:type="dxa"/>
          </w:tcPr>
          <w:p w14:paraId="784613B4"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415" w:type="dxa"/>
          </w:tcPr>
          <w:p w14:paraId="336ECC37"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94" w:type="dxa"/>
          </w:tcPr>
          <w:p w14:paraId="3C9D1C25"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515" w:type="dxa"/>
          </w:tcPr>
          <w:p w14:paraId="724D79D3"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401A9F4D" w14:textId="77777777" w:rsidTr="00717E2C">
        <w:tc>
          <w:tcPr>
            <w:tcW w:w="2138" w:type="dxa"/>
          </w:tcPr>
          <w:p w14:paraId="519E4EB4"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channelId</w:t>
            </w:r>
          </w:p>
        </w:tc>
        <w:tc>
          <w:tcPr>
            <w:tcW w:w="1415" w:type="dxa"/>
          </w:tcPr>
          <w:p w14:paraId="413E2269"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2094" w:type="dxa"/>
          </w:tcPr>
          <w:p w14:paraId="07BAF9E1" w14:textId="689A7422" w:rsidR="00E37C97" w:rsidRPr="00906448" w:rsidRDefault="00FB1E8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515" w:type="dxa"/>
          </w:tcPr>
          <w:p w14:paraId="2B10D726"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906448" w:rsidRPr="00906448" w14:paraId="3A69CAEE" w14:textId="77777777" w:rsidTr="00717E2C">
        <w:tc>
          <w:tcPr>
            <w:tcW w:w="2138" w:type="dxa"/>
          </w:tcPr>
          <w:p w14:paraId="585E2649" w14:textId="7E8969DE" w:rsidR="00E37C97" w:rsidRPr="00906448" w:rsidRDefault="00C65B9A"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timestamp</w:t>
            </w:r>
          </w:p>
        </w:tc>
        <w:tc>
          <w:tcPr>
            <w:tcW w:w="1415" w:type="dxa"/>
          </w:tcPr>
          <w:p w14:paraId="2EEFAC24"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2094" w:type="dxa"/>
          </w:tcPr>
          <w:p w14:paraId="3BABB0F4"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44B04C3E" w14:textId="7C91177B"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szCs w:val="21"/>
              </w:rPr>
              <w:t>yyyyMMddHHmmss</w:t>
            </w:r>
          </w:p>
        </w:tc>
      </w:tr>
      <w:tr w:rsidR="00906448" w:rsidRPr="00906448" w14:paraId="571030E9" w14:textId="77777777" w:rsidTr="00717E2C">
        <w:tc>
          <w:tcPr>
            <w:tcW w:w="2138" w:type="dxa"/>
          </w:tcPr>
          <w:p w14:paraId="079ACF3A"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fileURL</w:t>
            </w:r>
          </w:p>
        </w:tc>
        <w:tc>
          <w:tcPr>
            <w:tcW w:w="1415" w:type="dxa"/>
          </w:tcPr>
          <w:p w14:paraId="590C917A"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5235D201"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75C664A6" w14:textId="08662B19" w:rsidR="00E37C97" w:rsidRPr="00906448" w:rsidRDefault="00E37C97" w:rsidP="0021311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每日</w:t>
            </w:r>
            <w:r w:rsidRPr="00906448">
              <w:rPr>
                <w:rFonts w:ascii="微软雅黑" w:eastAsia="微软雅黑" w:hAnsi="微软雅黑"/>
                <w:color w:val="000000" w:themeColor="text1"/>
              </w:rPr>
              <w:t>放款结果文件地址</w:t>
            </w:r>
            <w:r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Pr="00906448">
              <w:rPr>
                <w:rFonts w:ascii="微软雅黑" w:eastAsia="微软雅黑" w:hAnsi="微软雅黑" w:hint="eastAsia"/>
                <w:color w:val="000000" w:themeColor="text1"/>
              </w:rPr>
              <w:t>：</w:t>
            </w:r>
            <w:r w:rsidR="00213110" w:rsidRPr="005C2FA6">
              <w:rPr>
                <w:rFonts w:ascii="微软雅黑" w:eastAsia="微软雅黑" w:hAnsi="微软雅黑"/>
                <w:color w:val="000000" w:themeColor="text1"/>
              </w:rPr>
              <w:t>Loa</w:t>
            </w:r>
            <w:r w:rsidR="00213110" w:rsidRPr="005C2FA6">
              <w:rPr>
                <w:rFonts w:ascii="微软雅黑" w:eastAsia="微软雅黑" w:hAnsi="微软雅黑" w:hint="eastAsia"/>
                <w:color w:val="000000" w:themeColor="text1"/>
              </w:rPr>
              <w:t>n</w:t>
            </w:r>
            <w:r w:rsidR="00213110" w:rsidRPr="005C2FA6">
              <w:rPr>
                <w:rFonts w:ascii="微软雅黑" w:eastAsia="微软雅黑" w:hAnsi="微软雅黑"/>
                <w:color w:val="000000" w:themeColor="text1"/>
              </w:rPr>
              <w:t>Result</w:t>
            </w:r>
            <w:r w:rsidR="00213110" w:rsidRPr="005C2FA6">
              <w:rPr>
                <w:rFonts w:ascii="微软雅黑" w:eastAsia="微软雅黑" w:hAnsi="微软雅黑" w:hint="eastAsia"/>
                <w:color w:val="000000" w:themeColor="text1"/>
              </w:rPr>
              <w:t>_1.txt</w:t>
            </w:r>
            <w:r w:rsidRPr="00906448">
              <w:rPr>
                <w:rFonts w:ascii="微软雅黑" w:eastAsia="微软雅黑" w:hAnsi="微软雅黑" w:hint="eastAsia"/>
                <w:color w:val="000000" w:themeColor="text1"/>
              </w:rPr>
              <w:t>地址多个以分号间隔</w:t>
            </w:r>
          </w:p>
        </w:tc>
      </w:tr>
      <w:tr w:rsidR="00906448" w:rsidRPr="00906448" w14:paraId="03BC5538" w14:textId="77777777" w:rsidTr="00717E2C">
        <w:tc>
          <w:tcPr>
            <w:tcW w:w="2138" w:type="dxa"/>
          </w:tcPr>
          <w:p w14:paraId="2331372F"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MD5</w:t>
            </w:r>
          </w:p>
        </w:tc>
        <w:tc>
          <w:tcPr>
            <w:tcW w:w="1415" w:type="dxa"/>
          </w:tcPr>
          <w:p w14:paraId="321EC610"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61A1324C"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515" w:type="dxa"/>
          </w:tcPr>
          <w:p w14:paraId="00136953" w14:textId="0830D5C9"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139D8879" w14:textId="77777777" w:rsidTr="00717E2C">
        <w:tc>
          <w:tcPr>
            <w:tcW w:w="2138" w:type="dxa"/>
          </w:tcPr>
          <w:p w14:paraId="6B1E046F"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lastRenderedPageBreak/>
              <w:t>fileVersion</w:t>
            </w:r>
          </w:p>
        </w:tc>
        <w:tc>
          <w:tcPr>
            <w:tcW w:w="1415" w:type="dxa"/>
          </w:tcPr>
          <w:p w14:paraId="799CFB91"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166BF160"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2515" w:type="dxa"/>
          </w:tcPr>
          <w:p w14:paraId="4617A18D"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2B3E2B9E" w14:textId="6A3CB5E5" w:rsidR="001B05D8" w:rsidRPr="00906448" w:rsidRDefault="00E37C97" w:rsidP="00E37C97">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个人</w:t>
      </w:r>
      <w:r w:rsidRPr="00906448">
        <w:rPr>
          <w:rFonts w:ascii="微软雅黑" w:eastAsia="微软雅黑" w:hAnsi="微软雅黑"/>
          <w:color w:val="000000" w:themeColor="text1"/>
        </w:rPr>
        <w:t>还款计划文件内容说明,</w:t>
      </w:r>
      <w:r w:rsidRPr="00906448">
        <w:rPr>
          <w:rFonts w:ascii="微软雅黑" w:eastAsia="微软雅黑" w:hAnsi="微软雅黑" w:hint="eastAsia"/>
          <w:color w:val="000000" w:themeColor="text1"/>
        </w:rPr>
        <w:t>还款计划</w:t>
      </w:r>
      <w:r w:rsidRPr="00906448">
        <w:rPr>
          <w:rFonts w:ascii="微软雅黑" w:eastAsia="微软雅黑" w:hAnsi="微软雅黑"/>
          <w:color w:val="000000" w:themeColor="text1"/>
        </w:rPr>
        <w:t>文件包括12</w:t>
      </w:r>
      <w:r w:rsidRPr="00906448">
        <w:rPr>
          <w:rFonts w:ascii="微软雅黑" w:eastAsia="微软雅黑" w:hAnsi="微软雅黑" w:hint="eastAsia"/>
          <w:color w:val="000000" w:themeColor="text1"/>
        </w:rPr>
        <w:t>个</w:t>
      </w:r>
      <w:r w:rsidRPr="00906448">
        <w:rPr>
          <w:rFonts w:ascii="微软雅黑" w:eastAsia="微软雅黑" w:hAnsi="微软雅黑"/>
          <w:color w:val="000000" w:themeColor="text1"/>
        </w:rPr>
        <w:t>月的</w:t>
      </w:r>
      <w:r w:rsidRPr="00906448">
        <w:rPr>
          <w:rFonts w:ascii="微软雅黑" w:eastAsia="微软雅黑" w:hAnsi="微软雅黑" w:hint="eastAsia"/>
          <w:color w:val="000000" w:themeColor="text1"/>
        </w:rPr>
        <w:t>还款</w:t>
      </w:r>
      <w:r w:rsidRPr="00906448">
        <w:rPr>
          <w:rFonts w:ascii="微软雅黑" w:eastAsia="微软雅黑" w:hAnsi="微软雅黑"/>
          <w:color w:val="000000" w:themeColor="text1"/>
        </w:rPr>
        <w:t>计划数据：</w:t>
      </w:r>
    </w:p>
    <w:tbl>
      <w:tblPr>
        <w:tblStyle w:val="af"/>
        <w:tblW w:w="8301" w:type="dxa"/>
        <w:tblInd w:w="-5" w:type="dxa"/>
        <w:tblLayout w:type="fixed"/>
        <w:tblLook w:val="04A0" w:firstRow="1" w:lastRow="0" w:firstColumn="1" w:lastColumn="0" w:noHBand="0" w:noVBand="1"/>
      </w:tblPr>
      <w:tblGrid>
        <w:gridCol w:w="1673"/>
        <w:gridCol w:w="1559"/>
        <w:gridCol w:w="5069"/>
      </w:tblGrid>
      <w:tr w:rsidR="00906448" w:rsidRPr="00906448" w14:paraId="5C50E4E0" w14:textId="77777777" w:rsidTr="00C26D58">
        <w:tc>
          <w:tcPr>
            <w:tcW w:w="8301" w:type="dxa"/>
            <w:gridSpan w:val="3"/>
            <w:shd w:val="clear" w:color="auto" w:fill="auto"/>
          </w:tcPr>
          <w:p w14:paraId="72D123A2" w14:textId="5063DEAC" w:rsidR="00462B8F" w:rsidRPr="00906448" w:rsidRDefault="00C16CCA" w:rsidP="001B05D8">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color w:val="000000" w:themeColor="text1"/>
              </w:rPr>
              <w:t>文件头说明</w:t>
            </w:r>
          </w:p>
        </w:tc>
      </w:tr>
      <w:tr w:rsidR="00906448" w:rsidRPr="00906448" w14:paraId="3BB80F5B" w14:textId="77777777" w:rsidTr="00AD0669">
        <w:tc>
          <w:tcPr>
            <w:tcW w:w="1673" w:type="dxa"/>
            <w:shd w:val="clear" w:color="auto" w:fill="auto"/>
          </w:tcPr>
          <w:p w14:paraId="5C800B02" w14:textId="1F31EE7A" w:rsidR="00462B8F" w:rsidRPr="00906448" w:rsidDel="00462B8F"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559" w:type="dxa"/>
            <w:shd w:val="clear" w:color="auto" w:fill="auto"/>
          </w:tcPr>
          <w:p w14:paraId="373336F3" w14:textId="59967EAF" w:rsidR="00462B8F" w:rsidRPr="00906448" w:rsidDel="00462B8F"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5069" w:type="dxa"/>
            <w:shd w:val="clear" w:color="auto" w:fill="auto"/>
          </w:tcPr>
          <w:p w14:paraId="42CFDF58" w14:textId="7D86DA89" w:rsidR="00462B8F" w:rsidRPr="00906448" w:rsidDel="00462B8F"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7D9CFE58" w14:textId="77777777" w:rsidTr="00646AA3">
        <w:tc>
          <w:tcPr>
            <w:tcW w:w="1673" w:type="dxa"/>
            <w:shd w:val="clear" w:color="auto" w:fill="auto"/>
          </w:tcPr>
          <w:p w14:paraId="26695C4A" w14:textId="4C59C0A1" w:rsidR="00E37C97" w:rsidRPr="00906448" w:rsidRDefault="00C65B9A"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c</w:t>
            </w:r>
            <w:r w:rsidR="00462B8F" w:rsidRPr="00906448">
              <w:rPr>
                <w:rFonts w:ascii="微软雅黑" w:eastAsia="微软雅黑" w:hAnsi="微软雅黑" w:hint="eastAsia"/>
                <w:color w:val="000000" w:themeColor="text1"/>
              </w:rPr>
              <w:t>ount</w:t>
            </w:r>
          </w:p>
        </w:tc>
        <w:tc>
          <w:tcPr>
            <w:tcW w:w="1559" w:type="dxa"/>
            <w:shd w:val="clear" w:color="auto" w:fill="auto"/>
          </w:tcPr>
          <w:p w14:paraId="3306407A" w14:textId="2E61B923" w:rsidR="00E37C97" w:rsidRPr="00906448"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number</w:t>
            </w:r>
          </w:p>
        </w:tc>
        <w:tc>
          <w:tcPr>
            <w:tcW w:w="5069" w:type="dxa"/>
            <w:shd w:val="clear" w:color="auto" w:fill="auto"/>
          </w:tcPr>
          <w:p w14:paraId="11E447A3" w14:textId="59503FDA" w:rsidR="00E37C97" w:rsidRPr="00906448"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放款</w:t>
            </w:r>
            <w:r w:rsidR="00A3656D" w:rsidRPr="00906448">
              <w:rPr>
                <w:rFonts w:ascii="微软雅黑" w:eastAsia="微软雅黑" w:hAnsi="微软雅黑" w:hint="eastAsia"/>
                <w:color w:val="000000" w:themeColor="text1"/>
              </w:rPr>
              <w:t>总</w:t>
            </w:r>
            <w:r w:rsidRPr="00906448">
              <w:rPr>
                <w:rFonts w:ascii="微软雅黑" w:eastAsia="微软雅黑" w:hAnsi="微软雅黑" w:hint="eastAsia"/>
                <w:color w:val="000000" w:themeColor="text1"/>
              </w:rPr>
              <w:t>笔数</w:t>
            </w:r>
          </w:p>
        </w:tc>
      </w:tr>
      <w:tr w:rsidR="00906448" w:rsidRPr="00906448" w14:paraId="4F04BAE0" w14:textId="77777777" w:rsidTr="00AD0669">
        <w:tc>
          <w:tcPr>
            <w:tcW w:w="1673" w:type="dxa"/>
            <w:shd w:val="clear" w:color="auto" w:fill="auto"/>
          </w:tcPr>
          <w:p w14:paraId="77B542A2" w14:textId="2F41A4EB" w:rsidR="00462B8F" w:rsidRPr="00906448" w:rsidDel="00462B8F" w:rsidRDefault="00C65B9A"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00462B8F" w:rsidRPr="00906448">
              <w:rPr>
                <w:rFonts w:ascii="微软雅黑" w:eastAsia="微软雅黑" w:hAnsi="微软雅黑" w:hint="eastAsia"/>
                <w:color w:val="000000" w:themeColor="text1"/>
              </w:rPr>
              <w:t>mount</w:t>
            </w:r>
          </w:p>
        </w:tc>
        <w:tc>
          <w:tcPr>
            <w:tcW w:w="1559" w:type="dxa"/>
            <w:shd w:val="clear" w:color="auto" w:fill="auto"/>
          </w:tcPr>
          <w:p w14:paraId="7FCA43BF" w14:textId="03D0B04A" w:rsidR="00462B8F" w:rsidRPr="00906448" w:rsidDel="00462B8F"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5069" w:type="dxa"/>
            <w:shd w:val="clear" w:color="auto" w:fill="auto"/>
          </w:tcPr>
          <w:p w14:paraId="0D96032E" w14:textId="51C6F921" w:rsidR="00462B8F" w:rsidRPr="00906448" w:rsidDel="00462B8F" w:rsidRDefault="00462B8F"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放款</w:t>
            </w:r>
            <w:r w:rsidR="00A3656D" w:rsidRPr="00906448">
              <w:rPr>
                <w:rFonts w:ascii="微软雅黑" w:eastAsia="微软雅黑" w:hAnsi="微软雅黑" w:hint="eastAsia"/>
                <w:color w:val="000000" w:themeColor="text1"/>
              </w:rPr>
              <w:t>总</w:t>
            </w:r>
            <w:r w:rsidRPr="00906448">
              <w:rPr>
                <w:rFonts w:ascii="微软雅黑" w:eastAsia="微软雅黑" w:hAnsi="微软雅黑" w:hint="eastAsia"/>
                <w:color w:val="000000" w:themeColor="text1"/>
              </w:rPr>
              <w:t>金额</w:t>
            </w:r>
            <w:r w:rsidR="00C44CFE" w:rsidRPr="00906448">
              <w:rPr>
                <w:rFonts w:ascii="微软雅黑" w:eastAsia="微软雅黑" w:hAnsi="微软雅黑" w:hint="eastAsia"/>
                <w:color w:val="000000" w:themeColor="text1"/>
              </w:rPr>
              <w:t>，单位元，保留小数点后两位，如</w:t>
            </w:r>
            <w:r w:rsidR="00C44CFE" w:rsidRPr="00906448">
              <w:rPr>
                <w:rFonts w:ascii="微软雅黑" w:eastAsia="微软雅黑" w:hAnsi="微软雅黑"/>
                <w:color w:val="000000" w:themeColor="text1"/>
              </w:rPr>
              <w:t>1000</w:t>
            </w:r>
            <w:r w:rsidR="00C44CFE" w:rsidRPr="00906448">
              <w:rPr>
                <w:rFonts w:ascii="微软雅黑" w:eastAsia="微软雅黑" w:hAnsi="微软雅黑" w:hint="eastAsia"/>
                <w:color w:val="000000" w:themeColor="text1"/>
              </w:rPr>
              <w:t>.00</w:t>
            </w:r>
          </w:p>
        </w:tc>
      </w:tr>
      <w:tr w:rsidR="00906448" w:rsidRPr="00906448" w14:paraId="34AC4303" w14:textId="77777777" w:rsidTr="00C26D58">
        <w:tc>
          <w:tcPr>
            <w:tcW w:w="8301" w:type="dxa"/>
            <w:gridSpan w:val="3"/>
            <w:shd w:val="clear" w:color="auto" w:fill="auto"/>
          </w:tcPr>
          <w:p w14:paraId="540A92BD" w14:textId="53B5713E" w:rsidR="00462B8F" w:rsidRPr="00906448" w:rsidRDefault="00462B8F" w:rsidP="00646AA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426024FC" w14:textId="77777777" w:rsidTr="00AD0669">
        <w:tc>
          <w:tcPr>
            <w:tcW w:w="1673" w:type="dxa"/>
            <w:shd w:val="clear" w:color="auto" w:fill="auto"/>
          </w:tcPr>
          <w:p w14:paraId="36BDD05E" w14:textId="57356912"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559" w:type="dxa"/>
            <w:shd w:val="clear" w:color="auto" w:fill="auto"/>
          </w:tcPr>
          <w:p w14:paraId="2AEF7C3E" w14:textId="370CA8FD"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5069" w:type="dxa"/>
            <w:shd w:val="clear" w:color="auto" w:fill="auto"/>
          </w:tcPr>
          <w:p w14:paraId="407E250C" w14:textId="7BBBB664"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7B9ABF2C" w14:textId="77777777" w:rsidTr="002D634C">
        <w:trPr>
          <w:trHeight w:val="647"/>
        </w:trPr>
        <w:tc>
          <w:tcPr>
            <w:tcW w:w="1673" w:type="dxa"/>
            <w:shd w:val="clear" w:color="auto" w:fill="auto"/>
          </w:tcPr>
          <w:p w14:paraId="27AE21B7" w14:textId="6B511B4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cha</w:t>
            </w:r>
            <w:r w:rsidRPr="00906448">
              <w:rPr>
                <w:rFonts w:ascii="微软雅黑" w:eastAsia="微软雅黑" w:hAnsi="微软雅黑"/>
                <w:color w:val="000000" w:themeColor="text1"/>
              </w:rPr>
              <w:t>nnel</w:t>
            </w:r>
            <w:r w:rsidRPr="00906448">
              <w:rPr>
                <w:rFonts w:ascii="微软雅黑" w:eastAsia="微软雅黑" w:hAnsi="微软雅黑" w:hint="eastAsia"/>
                <w:color w:val="000000" w:themeColor="text1"/>
              </w:rPr>
              <w:t>Id</w:t>
            </w:r>
          </w:p>
        </w:tc>
        <w:tc>
          <w:tcPr>
            <w:tcW w:w="1559" w:type="dxa"/>
            <w:shd w:val="clear" w:color="auto" w:fill="auto"/>
          </w:tcPr>
          <w:p w14:paraId="5E501F0D" w14:textId="219063DD"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42C4310E" w14:textId="3B53CC82"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渠道id（由北京银行分配）</w:t>
            </w:r>
          </w:p>
        </w:tc>
      </w:tr>
      <w:tr w:rsidR="00906448" w:rsidRPr="00906448" w14:paraId="179CD5FA" w14:textId="77777777" w:rsidTr="00646AA3">
        <w:tc>
          <w:tcPr>
            <w:tcW w:w="1673" w:type="dxa"/>
            <w:shd w:val="clear" w:color="auto" w:fill="auto"/>
          </w:tcPr>
          <w:p w14:paraId="0AD676C6"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1559" w:type="dxa"/>
            <w:shd w:val="clear" w:color="auto" w:fill="auto"/>
          </w:tcPr>
          <w:p w14:paraId="609746B2"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2680006B"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订单编号，渠道标识该笔业务的唯一编号</w:t>
            </w:r>
          </w:p>
        </w:tc>
      </w:tr>
      <w:tr w:rsidR="00906448" w:rsidRPr="00906448" w14:paraId="61947A6C" w14:textId="77777777" w:rsidTr="00646AA3">
        <w:tc>
          <w:tcPr>
            <w:tcW w:w="1673" w:type="dxa"/>
            <w:shd w:val="clear" w:color="auto" w:fill="auto"/>
          </w:tcPr>
          <w:p w14:paraId="76C987C5"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name</w:t>
            </w:r>
          </w:p>
        </w:tc>
        <w:tc>
          <w:tcPr>
            <w:tcW w:w="1559" w:type="dxa"/>
            <w:shd w:val="clear" w:color="auto" w:fill="auto"/>
          </w:tcPr>
          <w:p w14:paraId="2C6A9A5C"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5069" w:type="dxa"/>
            <w:shd w:val="clear" w:color="auto" w:fill="auto"/>
          </w:tcPr>
          <w:p w14:paraId="10B096C3"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906448" w:rsidRPr="00906448" w14:paraId="1CFA922A" w14:textId="77777777" w:rsidTr="00646AA3">
        <w:tc>
          <w:tcPr>
            <w:tcW w:w="1673" w:type="dxa"/>
            <w:shd w:val="clear" w:color="auto" w:fill="auto"/>
          </w:tcPr>
          <w:p w14:paraId="18297B4C"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idNo</w:t>
            </w:r>
          </w:p>
        </w:tc>
        <w:tc>
          <w:tcPr>
            <w:tcW w:w="1559" w:type="dxa"/>
            <w:shd w:val="clear" w:color="auto" w:fill="auto"/>
          </w:tcPr>
          <w:p w14:paraId="0A6BC1F8"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62FCF2C6"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身份证号</w:t>
            </w:r>
          </w:p>
        </w:tc>
      </w:tr>
      <w:tr w:rsidR="00906448" w:rsidRPr="00906448" w14:paraId="3A8A1D0C" w14:textId="77777777" w:rsidTr="00646AA3">
        <w:tc>
          <w:tcPr>
            <w:tcW w:w="1673" w:type="dxa"/>
            <w:shd w:val="clear" w:color="auto" w:fill="auto"/>
          </w:tcPr>
          <w:p w14:paraId="27562F27" w14:textId="00FB7814"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559" w:type="dxa"/>
            <w:shd w:val="clear" w:color="auto" w:fill="auto"/>
          </w:tcPr>
          <w:p w14:paraId="305BB8F2" w14:textId="0FDB1135"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49D2E438" w14:textId="2D9C80EC"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授信编号</w:t>
            </w:r>
          </w:p>
        </w:tc>
      </w:tr>
      <w:tr w:rsidR="00906448" w:rsidRPr="00906448" w14:paraId="335B985F" w14:textId="77777777" w:rsidTr="00646AA3">
        <w:tc>
          <w:tcPr>
            <w:tcW w:w="1673" w:type="dxa"/>
            <w:shd w:val="clear" w:color="auto" w:fill="auto"/>
          </w:tcPr>
          <w:p w14:paraId="7E28AC31" w14:textId="4754C290"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applyNo</w:t>
            </w:r>
          </w:p>
        </w:tc>
        <w:tc>
          <w:tcPr>
            <w:tcW w:w="1559" w:type="dxa"/>
            <w:shd w:val="clear" w:color="auto" w:fill="auto"/>
          </w:tcPr>
          <w:p w14:paraId="7962C949" w14:textId="622FC54A"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5DD0EE87" w14:textId="3D65E683"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放款申请编号</w:t>
            </w:r>
          </w:p>
        </w:tc>
      </w:tr>
      <w:tr w:rsidR="00906448" w:rsidRPr="00906448" w14:paraId="31E20235" w14:textId="77777777" w:rsidTr="00646AA3">
        <w:tc>
          <w:tcPr>
            <w:tcW w:w="1673" w:type="dxa"/>
            <w:shd w:val="clear" w:color="auto" w:fill="auto"/>
          </w:tcPr>
          <w:p w14:paraId="2C812B30" w14:textId="04B5739A"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applyStatus</w:t>
            </w:r>
          </w:p>
        </w:tc>
        <w:tc>
          <w:tcPr>
            <w:tcW w:w="1559" w:type="dxa"/>
            <w:shd w:val="clear" w:color="auto" w:fill="auto"/>
          </w:tcPr>
          <w:p w14:paraId="7262A9F9" w14:textId="5DB09A12"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4E1FB7FB" w14:textId="51D80C15"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放款状态，如成功，失败</w:t>
            </w:r>
          </w:p>
        </w:tc>
      </w:tr>
      <w:tr w:rsidR="00906448" w:rsidRPr="00906448" w14:paraId="5B5C2948" w14:textId="77777777" w:rsidTr="00646AA3">
        <w:tc>
          <w:tcPr>
            <w:tcW w:w="1673" w:type="dxa"/>
            <w:shd w:val="clear" w:color="auto" w:fill="auto"/>
          </w:tcPr>
          <w:p w14:paraId="4F29B794" w14:textId="5FD01AE4"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failReason</w:t>
            </w:r>
          </w:p>
        </w:tc>
        <w:tc>
          <w:tcPr>
            <w:tcW w:w="1559" w:type="dxa"/>
            <w:shd w:val="clear" w:color="auto" w:fill="auto"/>
          </w:tcPr>
          <w:p w14:paraId="0E748DC6" w14:textId="5B139DD9"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5069" w:type="dxa"/>
            <w:shd w:val="clear" w:color="auto" w:fill="auto"/>
          </w:tcPr>
          <w:p w14:paraId="286F92B6" w14:textId="34479681"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失败原因，成功的时候填无，</w:t>
            </w:r>
          </w:p>
        </w:tc>
      </w:tr>
      <w:tr w:rsidR="00906448" w:rsidRPr="00906448" w14:paraId="618723E4" w14:textId="77777777" w:rsidTr="00646AA3">
        <w:tc>
          <w:tcPr>
            <w:tcW w:w="1673" w:type="dxa"/>
            <w:shd w:val="clear" w:color="auto" w:fill="auto"/>
          </w:tcPr>
          <w:p w14:paraId="678CF04F" w14:textId="35DC7EB5"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schedule</w:t>
            </w:r>
          </w:p>
        </w:tc>
        <w:tc>
          <w:tcPr>
            <w:tcW w:w="1559" w:type="dxa"/>
            <w:shd w:val="clear" w:color="auto" w:fill="auto"/>
          </w:tcPr>
          <w:p w14:paraId="24EBF346" w14:textId="77777777" w:rsidR="00462B8F" w:rsidRPr="00906448" w:rsidRDefault="00462B8F"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5069" w:type="dxa"/>
            <w:shd w:val="clear" w:color="auto" w:fill="auto"/>
          </w:tcPr>
          <w:p w14:paraId="0AE07F7A" w14:textId="054E3FEF" w:rsidR="00462B8F" w:rsidRPr="00906448" w:rsidRDefault="00462B8F" w:rsidP="00462B8F">
            <w:pPr>
              <w:pStyle w:val="HTML"/>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个人还款计划，最大支持12期，包括还款日期（MMDD），还款本金与还款利息(本金利息单位为元，保持小数点后两位)，各属性以下划线分隔，每期以逗号分隔，如</w:t>
            </w:r>
            <w:r w:rsidRPr="00906448">
              <w:rPr>
                <w:rFonts w:ascii="微软雅黑" w:eastAsia="微软雅黑" w:hAnsi="微软雅黑"/>
                <w:color w:val="000000" w:themeColor="text1"/>
                <w:szCs w:val="21"/>
              </w:rPr>
              <w:lastRenderedPageBreak/>
              <w:t>0220_2000.00_20.00,0320_2000.00_20.00,0420_2000.00_20.00</w:t>
            </w:r>
          </w:p>
        </w:tc>
      </w:tr>
      <w:tr w:rsidR="00906448" w:rsidRPr="00906448" w14:paraId="541A6B47" w14:textId="77777777" w:rsidTr="00646AA3">
        <w:tc>
          <w:tcPr>
            <w:tcW w:w="1673" w:type="dxa"/>
            <w:shd w:val="clear" w:color="auto" w:fill="auto"/>
          </w:tcPr>
          <w:p w14:paraId="4F4CBF06" w14:textId="41EAA91A" w:rsidR="00A3656D" w:rsidRPr="00906448" w:rsidRDefault="00A3656D"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lastRenderedPageBreak/>
              <w:t>payAmount</w:t>
            </w:r>
          </w:p>
        </w:tc>
        <w:tc>
          <w:tcPr>
            <w:tcW w:w="1559" w:type="dxa"/>
            <w:shd w:val="clear" w:color="auto" w:fill="auto"/>
          </w:tcPr>
          <w:p w14:paraId="4E493740" w14:textId="4FE40E68" w:rsidR="00A3656D" w:rsidRPr="00906448" w:rsidRDefault="00A3656D" w:rsidP="00462B8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5069" w:type="dxa"/>
            <w:shd w:val="clear" w:color="auto" w:fill="auto"/>
          </w:tcPr>
          <w:p w14:paraId="69D96591" w14:textId="4803089F" w:rsidR="00A3656D" w:rsidRPr="00906448" w:rsidRDefault="00A3656D" w:rsidP="00462B8F">
            <w:pPr>
              <w:pStyle w:val="HTML"/>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个人放款金额</w:t>
            </w:r>
            <w:r w:rsidRPr="00906448">
              <w:rPr>
                <w:rFonts w:ascii="微软雅黑" w:eastAsia="微软雅黑" w:hAnsi="微软雅黑" w:hint="eastAsia"/>
                <w:color w:val="000000" w:themeColor="text1"/>
                <w:szCs w:val="21"/>
              </w:rPr>
              <w:t>，单位元，保留小数点后两位，如</w:t>
            </w:r>
            <w:r w:rsidRPr="00906448">
              <w:rPr>
                <w:rFonts w:ascii="微软雅黑" w:eastAsia="微软雅黑" w:hAnsi="微软雅黑"/>
                <w:color w:val="000000" w:themeColor="text1"/>
                <w:szCs w:val="21"/>
              </w:rPr>
              <w:t>1000</w:t>
            </w:r>
            <w:r w:rsidRPr="00906448">
              <w:rPr>
                <w:rFonts w:ascii="微软雅黑" w:eastAsia="微软雅黑" w:hAnsi="微软雅黑" w:hint="eastAsia"/>
                <w:color w:val="000000" w:themeColor="text1"/>
                <w:szCs w:val="21"/>
              </w:rPr>
              <w:t>.00</w:t>
            </w:r>
          </w:p>
        </w:tc>
      </w:tr>
    </w:tbl>
    <w:p w14:paraId="0EB096EA" w14:textId="0889C5C5" w:rsidR="00E37C97" w:rsidRPr="00906448" w:rsidRDefault="003662E8" w:rsidP="0018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olor w:val="000000" w:themeColor="text1"/>
        </w:rPr>
      </w:pPr>
      <w:r w:rsidRPr="00906448">
        <w:rPr>
          <w:rFonts w:ascii="微软雅黑" w:eastAsia="微软雅黑" w:hAnsi="微软雅黑" w:cs="宋体"/>
          <w:color w:val="000000" w:themeColor="text1"/>
        </w:rPr>
        <w:t xml:space="preserve">                </w:t>
      </w:r>
    </w:p>
    <w:p w14:paraId="6587CE9C" w14:textId="77777777" w:rsidR="00E37C97" w:rsidRPr="00906448" w:rsidRDefault="00E37C97" w:rsidP="00E37C97">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返回参数</w:t>
      </w:r>
    </w:p>
    <w:tbl>
      <w:tblPr>
        <w:tblStyle w:val="12"/>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192"/>
      </w:tblGrid>
      <w:tr w:rsidR="00906448" w:rsidRPr="00906448" w14:paraId="143328B5" w14:textId="77777777" w:rsidTr="00717E2C">
        <w:tc>
          <w:tcPr>
            <w:tcW w:w="2143" w:type="dxa"/>
          </w:tcPr>
          <w:p w14:paraId="260E34EE"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882" w:type="dxa"/>
          </w:tcPr>
          <w:p w14:paraId="0A11446A"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192" w:type="dxa"/>
          </w:tcPr>
          <w:p w14:paraId="537A4197"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0C723DC9" w14:textId="77777777" w:rsidTr="00717E2C">
        <w:tc>
          <w:tcPr>
            <w:tcW w:w="2143" w:type="dxa"/>
          </w:tcPr>
          <w:p w14:paraId="09AD5BFC"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882" w:type="dxa"/>
          </w:tcPr>
          <w:p w14:paraId="5AAE76D0"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192" w:type="dxa"/>
          </w:tcPr>
          <w:p w14:paraId="7210E01A"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不一致，3-</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内容数据错误</w:t>
            </w:r>
            <w:r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系统异常则返回系统错误码，错误码参见最后章节</w:t>
            </w:r>
          </w:p>
        </w:tc>
      </w:tr>
      <w:tr w:rsidR="00906448" w:rsidRPr="00906448" w14:paraId="2A053FF5" w14:textId="77777777" w:rsidTr="00717E2C">
        <w:tc>
          <w:tcPr>
            <w:tcW w:w="2143" w:type="dxa"/>
          </w:tcPr>
          <w:p w14:paraId="15B8F0B5"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description</w:t>
            </w:r>
          </w:p>
        </w:tc>
        <w:tc>
          <w:tcPr>
            <w:tcW w:w="1882" w:type="dxa"/>
          </w:tcPr>
          <w:p w14:paraId="72F71B6E"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192" w:type="dxa"/>
          </w:tcPr>
          <w:p w14:paraId="0CE43656" w14:textId="77777777" w:rsidR="00E37C97" w:rsidRPr="00906448" w:rsidRDefault="00E37C97" w:rsidP="00717E2C">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3181CAA8" w14:textId="230FF059" w:rsidR="00CD2EFC" w:rsidRPr="00906448" w:rsidRDefault="000E6933" w:rsidP="00265491">
      <w:pPr>
        <w:pStyle w:val="1"/>
        <w:numPr>
          <w:ilvl w:val="1"/>
          <w:numId w:val="2"/>
        </w:numPr>
        <w:spacing w:line="360" w:lineRule="auto"/>
        <w:rPr>
          <w:rFonts w:ascii="微软雅黑" w:eastAsia="微软雅黑" w:hAnsi="微软雅黑"/>
          <w:color w:val="000000" w:themeColor="text1"/>
        </w:rPr>
      </w:pPr>
      <w:bookmarkStart w:id="61" w:name="_Toc496633957"/>
      <w:bookmarkStart w:id="62" w:name="_Toc496637099"/>
      <w:bookmarkStart w:id="63" w:name="_Toc496633958"/>
      <w:bookmarkStart w:id="64" w:name="_Toc496637100"/>
      <w:bookmarkStart w:id="65" w:name="_Toc496633959"/>
      <w:bookmarkStart w:id="66" w:name="_Toc496637101"/>
      <w:bookmarkStart w:id="67" w:name="_Toc496633960"/>
      <w:bookmarkStart w:id="68" w:name="_Toc496637102"/>
      <w:bookmarkStart w:id="69" w:name="_Toc496633961"/>
      <w:bookmarkStart w:id="70" w:name="_Toc496637103"/>
      <w:bookmarkStart w:id="71" w:name="_Toc496637104"/>
      <w:bookmarkEnd w:id="61"/>
      <w:bookmarkEnd w:id="62"/>
      <w:bookmarkEnd w:id="63"/>
      <w:bookmarkEnd w:id="64"/>
      <w:bookmarkEnd w:id="65"/>
      <w:bookmarkEnd w:id="66"/>
      <w:bookmarkEnd w:id="67"/>
      <w:bookmarkEnd w:id="68"/>
      <w:bookmarkEnd w:id="69"/>
      <w:bookmarkEnd w:id="70"/>
      <w:r w:rsidRPr="00906448">
        <w:rPr>
          <w:rFonts w:ascii="微软雅黑" w:eastAsia="微软雅黑" w:hAnsi="微软雅黑" w:hint="eastAsia"/>
          <w:color w:val="000000" w:themeColor="text1"/>
        </w:rPr>
        <w:t>每日</w:t>
      </w:r>
      <w:r w:rsidR="00BD3EA1" w:rsidRPr="00906448">
        <w:rPr>
          <w:rFonts w:ascii="微软雅黑" w:eastAsia="微软雅黑" w:hAnsi="微软雅黑" w:hint="eastAsia"/>
          <w:color w:val="000000" w:themeColor="text1"/>
        </w:rPr>
        <w:t>还款</w:t>
      </w:r>
      <w:r w:rsidR="00437D96" w:rsidRPr="00906448">
        <w:rPr>
          <w:rFonts w:ascii="微软雅黑" w:eastAsia="微软雅黑" w:hAnsi="微软雅黑" w:hint="eastAsia"/>
          <w:color w:val="000000" w:themeColor="text1"/>
        </w:rPr>
        <w:t>分期表</w:t>
      </w:r>
      <w:r w:rsidR="00BD3EA1" w:rsidRPr="00906448">
        <w:rPr>
          <w:rFonts w:ascii="微软雅黑" w:eastAsia="微软雅黑" w:hAnsi="微软雅黑" w:hint="eastAsia"/>
          <w:color w:val="000000" w:themeColor="text1"/>
        </w:rPr>
        <w:t>下发</w:t>
      </w:r>
      <w:r w:rsidR="00314BA4" w:rsidRPr="00906448">
        <w:rPr>
          <w:rFonts w:ascii="微软雅黑" w:eastAsia="微软雅黑" w:hAnsi="微软雅黑" w:hint="eastAsia"/>
          <w:color w:val="000000" w:themeColor="text1"/>
        </w:rPr>
        <w:t>(</w:t>
      </w:r>
      <w:r w:rsidR="00FE083C" w:rsidRPr="00906448">
        <w:rPr>
          <w:rFonts w:ascii="微软雅黑" w:eastAsia="微软雅黑" w:hAnsi="微软雅黑"/>
          <w:color w:val="000000" w:themeColor="text1"/>
        </w:rPr>
        <w:t>IFA4</w:t>
      </w:r>
      <w:r w:rsidR="00314BA4" w:rsidRPr="00906448">
        <w:rPr>
          <w:rFonts w:ascii="微软雅黑" w:eastAsia="微软雅黑" w:hAnsi="微软雅黑" w:hint="eastAsia"/>
          <w:color w:val="000000" w:themeColor="text1"/>
        </w:rPr>
        <w:t>)</w:t>
      </w:r>
      <w:bookmarkEnd w:id="71"/>
    </w:p>
    <w:p w14:paraId="11BF7129"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接口说明：本接口由北京银行发起，北京银行在账单日前一日会将本月该渠道需要还款的</w:t>
      </w:r>
    </w:p>
    <w:p w14:paraId="15DDB3B3" w14:textId="7864F76D"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用户明细汇总下发给渠道</w:t>
      </w:r>
    </w:p>
    <w:p w14:paraId="3C3C382A" w14:textId="3A64720F"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6D437800"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1.北京银行会在账单日前一日（通常为19号）上午9点前将文件准备完毕并下发给渠道</w:t>
      </w:r>
    </w:p>
    <w:p w14:paraId="505F828C"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2.渠道需要实时返回对文件获取的反馈，包括是否获取到文件，文件数据格式是否错误等</w:t>
      </w:r>
    </w:p>
    <w:p w14:paraId="1995A70B" w14:textId="3B6B89E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 xml:space="preserve">        3.接口是以消息通知+文件的方式完成批量数据下发，渠道与本地账务比对完成后，异步调用每月还款分期表校对上报接口（IFA5）上报渠道方当月还款明细</w:t>
      </w:r>
    </w:p>
    <w:p w14:paraId="1D361DF3"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4.文件内容包括文件头与文件体，文件头会描述应还款的总笔数以及总金额，文件体为渠道所有用户当期应还款明细 </w:t>
      </w:r>
    </w:p>
    <w:p w14:paraId="4F5707B4" w14:textId="65AEEFFF"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58CF5EE7"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1.北京银行准备当月渠道需还款用户明细清单以及汇总信息</w:t>
      </w:r>
    </w:p>
    <w:p w14:paraId="1BE3750D" w14:textId="0A3550AB" w:rsidR="001868C9"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2.北京银行调用本接口完成还款分期表下发</w:t>
      </w:r>
    </w:p>
    <w:p w14:paraId="787D0076" w14:textId="243B18DB" w:rsidR="00355540" w:rsidRPr="00906448" w:rsidRDefault="00236D76"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repaymentList</w:t>
      </w:r>
    </w:p>
    <w:p w14:paraId="4307E780" w14:textId="3EFA6DD9" w:rsidR="00236D76" w:rsidRPr="00906448" w:rsidRDefault="00236D76"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请求方：北京银行风控平台</w:t>
      </w:r>
    </w:p>
    <w:p w14:paraId="000E3331" w14:textId="194171D1" w:rsidR="001868C9" w:rsidRPr="00906448" w:rsidRDefault="001868C9"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4D081E7A" w14:textId="77777777" w:rsidR="00355540" w:rsidRPr="00906448" w:rsidRDefault="00355540"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3BFBFC3A" w14:textId="10A77EF5" w:rsidR="00355540" w:rsidRPr="00906448" w:rsidRDefault="00355540"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05736E57" w14:textId="0C246A70" w:rsidR="00C75B36" w:rsidRPr="00906448" w:rsidRDefault="00C75B36"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1415"/>
        <w:gridCol w:w="2094"/>
        <w:gridCol w:w="2515"/>
      </w:tblGrid>
      <w:tr w:rsidR="00906448" w:rsidRPr="00906448" w14:paraId="1E7017FB" w14:textId="77777777" w:rsidTr="007F00BA">
        <w:tc>
          <w:tcPr>
            <w:tcW w:w="2138" w:type="dxa"/>
          </w:tcPr>
          <w:p w14:paraId="0BE36FF5" w14:textId="77777777"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415" w:type="dxa"/>
          </w:tcPr>
          <w:p w14:paraId="2F4AB204" w14:textId="77777777"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94" w:type="dxa"/>
          </w:tcPr>
          <w:p w14:paraId="5F9C1D24" w14:textId="77777777"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515" w:type="dxa"/>
          </w:tcPr>
          <w:p w14:paraId="0316D82E" w14:textId="77777777"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65AD8E1C" w14:textId="77777777" w:rsidTr="007F00BA">
        <w:tc>
          <w:tcPr>
            <w:tcW w:w="2138" w:type="dxa"/>
          </w:tcPr>
          <w:p w14:paraId="4D54C5A9" w14:textId="7B11871B"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channelId</w:t>
            </w:r>
          </w:p>
        </w:tc>
        <w:tc>
          <w:tcPr>
            <w:tcW w:w="1415" w:type="dxa"/>
          </w:tcPr>
          <w:p w14:paraId="482FCE31" w14:textId="413B4E02"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2094" w:type="dxa"/>
          </w:tcPr>
          <w:p w14:paraId="6D0619EB" w14:textId="52902364" w:rsidR="00C75B36" w:rsidRPr="00906448" w:rsidRDefault="00FB1E8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515" w:type="dxa"/>
          </w:tcPr>
          <w:p w14:paraId="1E1D50B2" w14:textId="7D1DA8B7"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906448" w:rsidRPr="00906448" w14:paraId="5447A7ED" w14:textId="77777777" w:rsidTr="007F00BA">
        <w:tc>
          <w:tcPr>
            <w:tcW w:w="2138" w:type="dxa"/>
          </w:tcPr>
          <w:p w14:paraId="43D3880F" w14:textId="75DE6C83"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timestamp</w:t>
            </w:r>
          </w:p>
        </w:tc>
        <w:tc>
          <w:tcPr>
            <w:tcW w:w="1415" w:type="dxa"/>
          </w:tcPr>
          <w:p w14:paraId="25178377" w14:textId="70F5DD7D"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2094" w:type="dxa"/>
          </w:tcPr>
          <w:p w14:paraId="121B21CF" w14:textId="233F0703"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35ECB0CE" w14:textId="3158C34E"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szCs w:val="21"/>
              </w:rPr>
              <w:t>yyyyMMddHHmmss</w:t>
            </w:r>
          </w:p>
        </w:tc>
      </w:tr>
      <w:tr w:rsidR="00906448" w:rsidRPr="00906448" w14:paraId="477C43EA" w14:textId="77777777" w:rsidTr="007F00BA">
        <w:tc>
          <w:tcPr>
            <w:tcW w:w="2138" w:type="dxa"/>
          </w:tcPr>
          <w:p w14:paraId="42298C2D" w14:textId="042CB678" w:rsidR="00C75B36" w:rsidRPr="00906448" w:rsidRDefault="00945E3A"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fileURL</w:t>
            </w:r>
          </w:p>
        </w:tc>
        <w:tc>
          <w:tcPr>
            <w:tcW w:w="1415" w:type="dxa"/>
          </w:tcPr>
          <w:p w14:paraId="4EF36F77" w14:textId="38D289B1"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6C080F41" w14:textId="5FB7F49D"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0C3E2774" w14:textId="30363152" w:rsidR="00C75B36" w:rsidRPr="00906448" w:rsidRDefault="00DF04D4" w:rsidP="0021311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还款分期表文件地址</w:t>
            </w:r>
            <w:r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213110" w:rsidRPr="005C2FA6">
              <w:rPr>
                <w:rFonts w:ascii="微软雅黑" w:eastAsia="微软雅黑" w:hAnsi="微软雅黑"/>
                <w:color w:val="000000" w:themeColor="text1"/>
              </w:rPr>
              <w:t>RepaymentList</w:t>
            </w:r>
            <w:r w:rsidR="00213110" w:rsidRPr="005C2FA6">
              <w:rPr>
                <w:rFonts w:ascii="微软雅黑" w:eastAsia="微软雅黑" w:hAnsi="微软雅黑" w:hint="eastAsia"/>
                <w:color w:val="000000" w:themeColor="text1"/>
              </w:rPr>
              <w:t>_1.txt</w:t>
            </w:r>
            <w:r w:rsidR="00213110" w:rsidRPr="00906448" w:rsidDel="00213110">
              <w:rPr>
                <w:rFonts w:ascii="微软雅黑" w:eastAsia="微软雅黑" w:hAnsi="微软雅黑" w:hint="eastAsia"/>
                <w:color w:val="000000" w:themeColor="text1"/>
              </w:rPr>
              <w:t xml:space="preserve"> </w:t>
            </w:r>
            <w:r w:rsidRPr="00906448">
              <w:rPr>
                <w:rFonts w:ascii="微软雅黑" w:eastAsia="微软雅黑" w:hAnsi="微软雅黑" w:hint="eastAsia"/>
                <w:color w:val="000000" w:themeColor="text1"/>
              </w:rPr>
              <w:t>地址多个以分号间隔</w:t>
            </w:r>
          </w:p>
        </w:tc>
      </w:tr>
      <w:tr w:rsidR="00906448" w:rsidRPr="00906448" w14:paraId="5987C0E8" w14:textId="77777777" w:rsidTr="007F00BA">
        <w:tc>
          <w:tcPr>
            <w:tcW w:w="2138" w:type="dxa"/>
          </w:tcPr>
          <w:p w14:paraId="4E31B305" w14:textId="790ED560" w:rsidR="00C75B36" w:rsidRPr="00906448" w:rsidRDefault="00945E3A"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MD5</w:t>
            </w:r>
          </w:p>
        </w:tc>
        <w:tc>
          <w:tcPr>
            <w:tcW w:w="1415" w:type="dxa"/>
          </w:tcPr>
          <w:p w14:paraId="63ADA167" w14:textId="77777777" w:rsidR="00C75B36" w:rsidRPr="00906448" w:rsidRDefault="00C75B3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1715DD6A" w14:textId="23882ED7" w:rsidR="00C75B36" w:rsidRPr="00906448" w:rsidRDefault="00DF04D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515" w:type="dxa"/>
          </w:tcPr>
          <w:p w14:paraId="3CDBDBB0" w14:textId="38D49EF1" w:rsidR="00C75B36" w:rsidRPr="00906448" w:rsidRDefault="00DF04D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w:t>
            </w:r>
            <w:r w:rsidR="00945E3A" w:rsidRPr="00906448">
              <w:rPr>
                <w:rFonts w:ascii="微软雅黑" w:eastAsia="微软雅黑" w:hAnsi="微软雅黑"/>
                <w:color w:val="000000" w:themeColor="text1"/>
              </w:rPr>
              <w:t>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w:t>
            </w:r>
            <w:r w:rsidR="008E52DA" w:rsidRPr="00906448">
              <w:rPr>
                <w:rFonts w:ascii="微软雅黑" w:eastAsia="微软雅黑" w:hAnsi="微软雅黑" w:hint="eastAsia"/>
                <w:color w:val="000000" w:themeColor="text1"/>
                <w:szCs w:val="21"/>
              </w:rPr>
              <w:lastRenderedPageBreak/>
              <w:t>字母小写</w:t>
            </w:r>
          </w:p>
        </w:tc>
      </w:tr>
      <w:tr w:rsidR="00906448" w:rsidRPr="00906448" w14:paraId="15C0D746" w14:textId="77777777" w:rsidTr="007F00BA">
        <w:tc>
          <w:tcPr>
            <w:tcW w:w="2138" w:type="dxa"/>
          </w:tcPr>
          <w:p w14:paraId="74840498" w14:textId="05B034D9" w:rsidR="007F00BA" w:rsidRPr="00906448" w:rsidRDefault="007F00BA"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lastRenderedPageBreak/>
              <w:t>fileVersion</w:t>
            </w:r>
          </w:p>
        </w:tc>
        <w:tc>
          <w:tcPr>
            <w:tcW w:w="1415" w:type="dxa"/>
          </w:tcPr>
          <w:p w14:paraId="07B124B9" w14:textId="7C47F7EC" w:rsidR="007F00BA" w:rsidRPr="00906448" w:rsidRDefault="007F00BA"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31DA7718" w14:textId="6FFF012F" w:rsidR="007F00BA" w:rsidRPr="00906448" w:rsidRDefault="007F00BA"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2515" w:type="dxa"/>
          </w:tcPr>
          <w:p w14:paraId="25179BCD" w14:textId="2808DC0E" w:rsidR="007F00BA" w:rsidRPr="00906448" w:rsidRDefault="00DC7089"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79C6BD08" w14:textId="77777777" w:rsidR="00557E3A" w:rsidRPr="00906448" w:rsidRDefault="00557E3A" w:rsidP="00F024E3">
      <w:pPr>
        <w:spacing w:line="360" w:lineRule="auto"/>
        <w:rPr>
          <w:rFonts w:ascii="微软雅黑" w:eastAsia="微软雅黑" w:hAnsi="微软雅黑"/>
          <w:color w:val="000000" w:themeColor="text1"/>
        </w:rPr>
      </w:pPr>
    </w:p>
    <w:p w14:paraId="20354F63" w14:textId="059D4646" w:rsidR="00413BD5" w:rsidRPr="00906448" w:rsidRDefault="00514118"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还款分期表</w:t>
      </w:r>
      <w:r w:rsidR="00EC1740" w:rsidRPr="00906448">
        <w:rPr>
          <w:rFonts w:ascii="微软雅黑" w:eastAsia="微软雅黑" w:hAnsi="微软雅黑"/>
          <w:color w:val="000000" w:themeColor="text1"/>
        </w:rPr>
        <w:t>文件内容样例</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1"/>
        <w:gridCol w:w="1443"/>
        <w:gridCol w:w="2125"/>
        <w:gridCol w:w="2433"/>
      </w:tblGrid>
      <w:tr w:rsidR="00906448" w:rsidRPr="00906448" w14:paraId="5CFA971B" w14:textId="77777777" w:rsidTr="00532D56">
        <w:tc>
          <w:tcPr>
            <w:tcW w:w="8162" w:type="dxa"/>
            <w:gridSpan w:val="4"/>
          </w:tcPr>
          <w:p w14:paraId="218A981F" w14:textId="0EFCBFCF" w:rsidR="00DE56D4" w:rsidRPr="00906448" w:rsidRDefault="00022D22" w:rsidP="00F024E3">
            <w:pPr>
              <w:pStyle w:val="a9"/>
              <w:spacing w:line="360" w:lineRule="auto"/>
              <w:ind w:firstLineChars="0" w:firstLine="0"/>
              <w:jc w:val="center"/>
              <w:rPr>
                <w:rFonts w:ascii="微软雅黑" w:eastAsia="微软雅黑" w:hAnsi="微软雅黑"/>
                <w:b/>
                <w:color w:val="000000" w:themeColor="text1"/>
              </w:rPr>
            </w:pPr>
            <w:r w:rsidRPr="00906448">
              <w:rPr>
                <w:rFonts w:ascii="微软雅黑" w:eastAsia="微软雅黑" w:hAnsi="微软雅黑" w:hint="eastAsia"/>
                <w:b/>
                <w:color w:val="000000" w:themeColor="text1"/>
                <w:szCs w:val="21"/>
              </w:rPr>
              <w:t>文件头说明</w:t>
            </w:r>
          </w:p>
        </w:tc>
      </w:tr>
      <w:tr w:rsidR="00906448" w:rsidRPr="00906448" w14:paraId="5B08F706" w14:textId="77777777" w:rsidTr="00532D56">
        <w:tc>
          <w:tcPr>
            <w:tcW w:w="2161" w:type="dxa"/>
          </w:tcPr>
          <w:p w14:paraId="1483C958" w14:textId="77777777" w:rsidR="00DE56D4" w:rsidRPr="00906448" w:rsidRDefault="00DE56D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443" w:type="dxa"/>
          </w:tcPr>
          <w:p w14:paraId="1ECFE2FA" w14:textId="77777777" w:rsidR="00DE56D4" w:rsidRPr="00906448" w:rsidRDefault="00DE56D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125" w:type="dxa"/>
          </w:tcPr>
          <w:p w14:paraId="28435887" w14:textId="77777777" w:rsidR="00DE56D4" w:rsidRPr="00906448" w:rsidRDefault="00DE56D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2433" w:type="dxa"/>
          </w:tcPr>
          <w:p w14:paraId="3AA8065D" w14:textId="77777777" w:rsidR="00DE56D4" w:rsidRPr="00906448" w:rsidRDefault="00DE56D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36A34C2C" w14:textId="77777777" w:rsidTr="00532D56">
        <w:tc>
          <w:tcPr>
            <w:tcW w:w="2161" w:type="dxa"/>
          </w:tcPr>
          <w:p w14:paraId="3269BD27" w14:textId="5E6A9E23"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repaymentCoun</w:t>
            </w:r>
            <w:r w:rsidRPr="00906448">
              <w:rPr>
                <w:rFonts w:ascii="微软雅黑" w:eastAsia="微软雅黑" w:hAnsi="微软雅黑"/>
                <w:color w:val="000000" w:themeColor="text1"/>
              </w:rPr>
              <w:t>t</w:t>
            </w:r>
          </w:p>
        </w:tc>
        <w:tc>
          <w:tcPr>
            <w:tcW w:w="1443" w:type="dxa"/>
          </w:tcPr>
          <w:p w14:paraId="1D8A5E88" w14:textId="1BF738BB"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60594752" w14:textId="4A208928"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2433" w:type="dxa"/>
          </w:tcPr>
          <w:p w14:paraId="5C11EC4E" w14:textId="28D6EC81"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应还款笔数</w:t>
            </w:r>
          </w:p>
        </w:tc>
      </w:tr>
      <w:tr w:rsidR="00906448" w:rsidRPr="00906448" w14:paraId="3BBF3DAB" w14:textId="77777777" w:rsidTr="00532D56">
        <w:tc>
          <w:tcPr>
            <w:tcW w:w="2161" w:type="dxa"/>
          </w:tcPr>
          <w:p w14:paraId="72CB6F12" w14:textId="299D741F"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totalAmount</w:t>
            </w:r>
          </w:p>
        </w:tc>
        <w:tc>
          <w:tcPr>
            <w:tcW w:w="1443" w:type="dxa"/>
          </w:tcPr>
          <w:p w14:paraId="017105BF" w14:textId="2AF0F58D"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67F61BC5" w14:textId="7908EA4D"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2433" w:type="dxa"/>
          </w:tcPr>
          <w:p w14:paraId="679434EC" w14:textId="1D2D728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应还款总金额，单位元，保留小数点前两位，如</w:t>
            </w:r>
            <w:r w:rsidRPr="00906448">
              <w:rPr>
                <w:rFonts w:ascii="微软雅黑" w:eastAsia="微软雅黑" w:hAnsi="微软雅黑"/>
                <w:color w:val="000000" w:themeColor="text1"/>
              </w:rPr>
              <w:t>1000</w:t>
            </w:r>
            <w:r w:rsidRPr="00906448">
              <w:rPr>
                <w:rFonts w:ascii="微软雅黑" w:eastAsia="微软雅黑" w:hAnsi="微软雅黑" w:hint="eastAsia"/>
                <w:color w:val="000000" w:themeColor="text1"/>
              </w:rPr>
              <w:t>.00</w:t>
            </w:r>
          </w:p>
        </w:tc>
      </w:tr>
      <w:tr w:rsidR="00906448" w:rsidRPr="00906448" w14:paraId="750D880C" w14:textId="77777777" w:rsidTr="00C26D58">
        <w:tc>
          <w:tcPr>
            <w:tcW w:w="8162" w:type="dxa"/>
            <w:gridSpan w:val="4"/>
          </w:tcPr>
          <w:p w14:paraId="763F4A2D" w14:textId="475E278B" w:rsidR="00AD0669" w:rsidRPr="00906448" w:rsidRDefault="00AD0669" w:rsidP="00646AA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29B580C5" w14:textId="77777777" w:rsidTr="00532D56">
        <w:tc>
          <w:tcPr>
            <w:tcW w:w="2161" w:type="dxa"/>
          </w:tcPr>
          <w:p w14:paraId="535E554B" w14:textId="0BCEF899"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443" w:type="dxa"/>
          </w:tcPr>
          <w:p w14:paraId="64FAF0F7" w14:textId="1E23B46A"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125" w:type="dxa"/>
          </w:tcPr>
          <w:p w14:paraId="09FB21F4" w14:textId="5ACD0E23"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2433" w:type="dxa"/>
          </w:tcPr>
          <w:p w14:paraId="0252488A" w14:textId="07A4476F"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6983152C" w14:textId="77777777" w:rsidTr="00532D56">
        <w:tc>
          <w:tcPr>
            <w:tcW w:w="2161" w:type="dxa"/>
          </w:tcPr>
          <w:p w14:paraId="01F987D6"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channelI</w:t>
            </w:r>
            <w:r w:rsidRPr="00906448">
              <w:rPr>
                <w:rFonts w:ascii="微软雅黑" w:eastAsia="微软雅黑" w:hAnsi="微软雅黑" w:hint="eastAsia"/>
                <w:color w:val="000000" w:themeColor="text1"/>
              </w:rPr>
              <w:t>d</w:t>
            </w:r>
          </w:p>
        </w:tc>
        <w:tc>
          <w:tcPr>
            <w:tcW w:w="1443" w:type="dxa"/>
          </w:tcPr>
          <w:p w14:paraId="5CDCCA5F"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1D4C901C"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433" w:type="dxa"/>
          </w:tcPr>
          <w:p w14:paraId="1D413460"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由</w:t>
            </w:r>
            <w:r w:rsidRPr="00906448">
              <w:rPr>
                <w:rFonts w:ascii="微软雅黑" w:eastAsia="微软雅黑" w:hAnsi="微软雅黑"/>
                <w:color w:val="000000" w:themeColor="text1"/>
              </w:rPr>
              <w:t>分行统一分配）</w:t>
            </w:r>
          </w:p>
        </w:tc>
      </w:tr>
      <w:tr w:rsidR="00906448" w:rsidRPr="00906448" w14:paraId="7DA562D4" w14:textId="77777777" w:rsidTr="00532D56">
        <w:tc>
          <w:tcPr>
            <w:tcW w:w="2161" w:type="dxa"/>
          </w:tcPr>
          <w:p w14:paraId="64D03211" w14:textId="64F4267D"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w:t>
            </w:r>
            <w:r w:rsidRPr="00906448">
              <w:rPr>
                <w:rFonts w:ascii="微软雅黑" w:eastAsia="微软雅黑" w:hAnsi="微软雅黑" w:hint="eastAsia"/>
                <w:color w:val="000000" w:themeColor="text1"/>
              </w:rPr>
              <w:t>o</w:t>
            </w:r>
          </w:p>
        </w:tc>
        <w:tc>
          <w:tcPr>
            <w:tcW w:w="1443" w:type="dxa"/>
          </w:tcPr>
          <w:p w14:paraId="221DA466"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663897F2"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433" w:type="dxa"/>
          </w:tcPr>
          <w:p w14:paraId="242A1647"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渠道标识该笔业务的唯一编号</w:t>
            </w:r>
          </w:p>
        </w:tc>
      </w:tr>
      <w:tr w:rsidR="00906448" w:rsidRPr="00906448" w14:paraId="5CC01E00" w14:textId="77777777" w:rsidTr="00532D56">
        <w:tc>
          <w:tcPr>
            <w:tcW w:w="2161" w:type="dxa"/>
          </w:tcPr>
          <w:p w14:paraId="125BCB23" w14:textId="129DBF8A"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443" w:type="dxa"/>
          </w:tcPr>
          <w:p w14:paraId="668CACEB" w14:textId="055B3A4A"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125" w:type="dxa"/>
          </w:tcPr>
          <w:p w14:paraId="3DD29DD8" w14:textId="17D7CE80"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433" w:type="dxa"/>
          </w:tcPr>
          <w:p w14:paraId="53FE4594" w14:textId="007C969F"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授信编号</w:t>
            </w:r>
          </w:p>
        </w:tc>
      </w:tr>
      <w:tr w:rsidR="00906448" w:rsidRPr="00906448" w14:paraId="11E57B7D" w14:textId="77777777" w:rsidTr="00532D56">
        <w:tc>
          <w:tcPr>
            <w:tcW w:w="2161" w:type="dxa"/>
          </w:tcPr>
          <w:p w14:paraId="7A32A995" w14:textId="482D252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applyNo</w:t>
            </w:r>
          </w:p>
        </w:tc>
        <w:tc>
          <w:tcPr>
            <w:tcW w:w="1443" w:type="dxa"/>
          </w:tcPr>
          <w:p w14:paraId="04A0A75A" w14:textId="4D19BF05"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125" w:type="dxa"/>
          </w:tcPr>
          <w:p w14:paraId="2240E2AB" w14:textId="6FC1F755"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433" w:type="dxa"/>
          </w:tcPr>
          <w:p w14:paraId="2E446BBA" w14:textId="7961E17C"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申请编号</w:t>
            </w:r>
          </w:p>
        </w:tc>
      </w:tr>
      <w:tr w:rsidR="00906448" w:rsidRPr="00906448" w14:paraId="74DCF780" w14:textId="77777777" w:rsidTr="00532D56">
        <w:tc>
          <w:tcPr>
            <w:tcW w:w="2161" w:type="dxa"/>
          </w:tcPr>
          <w:p w14:paraId="6AED8071" w14:textId="270F8329"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name</w:t>
            </w:r>
          </w:p>
        </w:tc>
        <w:tc>
          <w:tcPr>
            <w:tcW w:w="1443" w:type="dxa"/>
          </w:tcPr>
          <w:p w14:paraId="346570AE" w14:textId="2131F116"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32A07FFB" w14:textId="13FA9876"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433" w:type="dxa"/>
          </w:tcPr>
          <w:p w14:paraId="525A7F92" w14:textId="0FB79494"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906448" w:rsidRPr="00906448" w14:paraId="133C4874" w14:textId="77777777" w:rsidTr="00532D56">
        <w:tc>
          <w:tcPr>
            <w:tcW w:w="2161" w:type="dxa"/>
          </w:tcPr>
          <w:p w14:paraId="1A8BCC42" w14:textId="214FEF13"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idNo</w:t>
            </w:r>
          </w:p>
        </w:tc>
        <w:tc>
          <w:tcPr>
            <w:tcW w:w="1443" w:type="dxa"/>
          </w:tcPr>
          <w:p w14:paraId="0027C42A" w14:textId="1BBC5E85"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109D3DFA" w14:textId="2482E1B8"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433" w:type="dxa"/>
          </w:tcPr>
          <w:p w14:paraId="7B5F5491" w14:textId="2019D40E" w:rsidR="00AD0669" w:rsidRPr="00906448" w:rsidRDefault="00AD0669" w:rsidP="00074DC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身份证号</w:t>
            </w:r>
          </w:p>
        </w:tc>
      </w:tr>
      <w:tr w:rsidR="00906448" w:rsidRPr="00906448" w14:paraId="0F30175C" w14:textId="77777777" w:rsidTr="00532D56">
        <w:tc>
          <w:tcPr>
            <w:tcW w:w="2161" w:type="dxa"/>
          </w:tcPr>
          <w:p w14:paraId="77F2F316" w14:textId="7FC3AD3E"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p</w:t>
            </w:r>
            <w:r w:rsidRPr="00906448">
              <w:rPr>
                <w:rFonts w:ascii="微软雅黑" w:eastAsia="微软雅黑" w:hAnsi="微软雅黑"/>
                <w:color w:val="000000" w:themeColor="text1"/>
              </w:rPr>
              <w:t>eriodNumber</w:t>
            </w:r>
          </w:p>
        </w:tc>
        <w:tc>
          <w:tcPr>
            <w:tcW w:w="1443" w:type="dxa"/>
          </w:tcPr>
          <w:p w14:paraId="3E649D76"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34F9851F"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w:t>
            </w:r>
            <w:r w:rsidRPr="00906448">
              <w:rPr>
                <w:rFonts w:ascii="微软雅黑" w:eastAsia="微软雅黑" w:hAnsi="微软雅黑" w:hint="eastAsia"/>
                <w:color w:val="000000" w:themeColor="text1"/>
              </w:rPr>
              <w:t>umber</w:t>
            </w:r>
          </w:p>
        </w:tc>
        <w:tc>
          <w:tcPr>
            <w:tcW w:w="2433" w:type="dxa"/>
          </w:tcPr>
          <w:p w14:paraId="6374B427" w14:textId="11AAF6FA"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当前应还账款的第几期</w:t>
            </w:r>
          </w:p>
        </w:tc>
      </w:tr>
      <w:tr w:rsidR="00906448" w:rsidRPr="00906448" w14:paraId="4B9C40EA" w14:textId="77777777" w:rsidTr="001573DE">
        <w:trPr>
          <w:trHeight w:val="674"/>
        </w:trPr>
        <w:tc>
          <w:tcPr>
            <w:tcW w:w="2161" w:type="dxa"/>
          </w:tcPr>
          <w:p w14:paraId="42FCDA12" w14:textId="1A8574BC"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repaymentDate</w:t>
            </w:r>
          </w:p>
        </w:tc>
        <w:tc>
          <w:tcPr>
            <w:tcW w:w="1443" w:type="dxa"/>
          </w:tcPr>
          <w:p w14:paraId="7946C079"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2A52DD4A"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433" w:type="dxa"/>
          </w:tcPr>
          <w:p w14:paraId="4800391F" w14:textId="3493FC81" w:rsidR="00AD0669" w:rsidRPr="00906448" w:rsidRDefault="00AD0669" w:rsidP="00D72802">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还款日，格式</w:t>
            </w:r>
            <w:r w:rsidR="000E6933" w:rsidRPr="00906448">
              <w:rPr>
                <w:rFonts w:ascii="微软雅黑" w:eastAsia="微软雅黑" w:hAnsi="微软雅黑" w:cs="宋体"/>
                <w:color w:val="000000" w:themeColor="text1"/>
                <w:kern w:val="0"/>
                <w:szCs w:val="21"/>
              </w:rPr>
              <w:t>yyyy/MM/dd</w:t>
            </w:r>
          </w:p>
        </w:tc>
      </w:tr>
      <w:tr w:rsidR="00906448" w:rsidRPr="00906448" w14:paraId="7335FA13" w14:textId="77777777" w:rsidTr="00532D56">
        <w:tc>
          <w:tcPr>
            <w:tcW w:w="2161" w:type="dxa"/>
          </w:tcPr>
          <w:p w14:paraId="44732501"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principal</w:t>
            </w:r>
          </w:p>
        </w:tc>
        <w:tc>
          <w:tcPr>
            <w:tcW w:w="1443" w:type="dxa"/>
          </w:tcPr>
          <w:p w14:paraId="105F6298"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365622C8"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w:t>
            </w:r>
            <w:r w:rsidRPr="00906448">
              <w:rPr>
                <w:rFonts w:ascii="微软雅黑" w:eastAsia="微软雅黑" w:hAnsi="微软雅黑" w:hint="eastAsia"/>
                <w:color w:val="000000" w:themeColor="text1"/>
              </w:rPr>
              <w:t>umber</w:t>
            </w:r>
          </w:p>
        </w:tc>
        <w:tc>
          <w:tcPr>
            <w:tcW w:w="2433" w:type="dxa"/>
          </w:tcPr>
          <w:p w14:paraId="21812A06" w14:textId="4D4A0C43"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应还本金,单位元，小数点两位</w:t>
            </w:r>
            <w:r w:rsidRPr="00906448">
              <w:rPr>
                <w:rFonts w:ascii="微软雅黑" w:eastAsia="微软雅黑" w:hAnsi="微软雅黑"/>
                <w:color w:val="000000" w:themeColor="text1"/>
              </w:rPr>
              <w:t>，如20.00</w:t>
            </w:r>
          </w:p>
        </w:tc>
      </w:tr>
      <w:tr w:rsidR="00906448" w:rsidRPr="00906448" w14:paraId="482C3571" w14:textId="77777777" w:rsidTr="00532D56">
        <w:tc>
          <w:tcPr>
            <w:tcW w:w="2161" w:type="dxa"/>
          </w:tcPr>
          <w:p w14:paraId="78C79932"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interest</w:t>
            </w:r>
          </w:p>
        </w:tc>
        <w:tc>
          <w:tcPr>
            <w:tcW w:w="1443" w:type="dxa"/>
          </w:tcPr>
          <w:p w14:paraId="1C4CFB64"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5054F847"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w:t>
            </w:r>
            <w:r w:rsidRPr="00906448">
              <w:rPr>
                <w:rFonts w:ascii="微软雅黑" w:eastAsia="微软雅黑" w:hAnsi="微软雅黑" w:hint="eastAsia"/>
                <w:color w:val="000000" w:themeColor="text1"/>
              </w:rPr>
              <w:t>umber</w:t>
            </w:r>
          </w:p>
        </w:tc>
        <w:tc>
          <w:tcPr>
            <w:tcW w:w="2433" w:type="dxa"/>
          </w:tcPr>
          <w:p w14:paraId="66C5AA89" w14:textId="2CC55636"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应还利息，单位元，小数点两位</w:t>
            </w:r>
            <w:r w:rsidRPr="00906448">
              <w:rPr>
                <w:rFonts w:ascii="微软雅黑" w:eastAsia="微软雅黑" w:hAnsi="微软雅黑"/>
                <w:color w:val="000000" w:themeColor="text1"/>
              </w:rPr>
              <w:t>，如20.00</w:t>
            </w:r>
          </w:p>
        </w:tc>
      </w:tr>
      <w:tr w:rsidR="00906448" w:rsidRPr="00906448" w14:paraId="3779B03C" w14:textId="77777777" w:rsidTr="00532D56">
        <w:tc>
          <w:tcPr>
            <w:tcW w:w="2161" w:type="dxa"/>
          </w:tcPr>
          <w:p w14:paraId="630B0A90" w14:textId="724F94A8"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totalAmount</w:t>
            </w:r>
          </w:p>
        </w:tc>
        <w:tc>
          <w:tcPr>
            <w:tcW w:w="1443" w:type="dxa"/>
          </w:tcPr>
          <w:p w14:paraId="39A12056"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125" w:type="dxa"/>
          </w:tcPr>
          <w:p w14:paraId="75625DE7" w14:textId="77777777"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w:t>
            </w:r>
            <w:r w:rsidRPr="00906448">
              <w:rPr>
                <w:rFonts w:ascii="微软雅黑" w:eastAsia="微软雅黑" w:hAnsi="微软雅黑" w:hint="eastAsia"/>
                <w:color w:val="000000" w:themeColor="text1"/>
              </w:rPr>
              <w:t>umber</w:t>
            </w:r>
          </w:p>
        </w:tc>
        <w:tc>
          <w:tcPr>
            <w:tcW w:w="2433" w:type="dxa"/>
          </w:tcPr>
          <w:p w14:paraId="59B95EE0" w14:textId="2989105D" w:rsidR="00AD0669" w:rsidRPr="00906448" w:rsidRDefault="00AD0669" w:rsidP="00AD066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应还总金额，单位元，小数点两位</w:t>
            </w:r>
            <w:r w:rsidRPr="00906448">
              <w:rPr>
                <w:rFonts w:ascii="微软雅黑" w:eastAsia="微软雅黑" w:hAnsi="微软雅黑"/>
                <w:color w:val="000000" w:themeColor="text1"/>
              </w:rPr>
              <w:t>，如20.00</w:t>
            </w:r>
          </w:p>
        </w:tc>
      </w:tr>
    </w:tbl>
    <w:p w14:paraId="385CADFD" w14:textId="100ECA17" w:rsidR="00C75B36" w:rsidRPr="00906448" w:rsidRDefault="001573DE"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渠道对文件处理同步</w:t>
      </w:r>
      <w:r w:rsidR="00DF04D4" w:rsidRPr="00906448">
        <w:rPr>
          <w:rFonts w:ascii="微软雅黑" w:eastAsia="微软雅黑" w:hAnsi="微软雅黑"/>
          <w:color w:val="000000" w:themeColor="text1"/>
        </w:rPr>
        <w:t>返回参数</w:t>
      </w:r>
      <w:r w:rsidRPr="00906448">
        <w:rPr>
          <w:rFonts w:ascii="微软雅黑" w:eastAsia="微软雅黑" w:hAnsi="微软雅黑"/>
          <w:color w:val="000000" w:themeColor="text1"/>
        </w:rPr>
        <w:t>：</w:t>
      </w:r>
    </w:p>
    <w:tbl>
      <w:tblPr>
        <w:tblStyle w:val="12"/>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192"/>
      </w:tblGrid>
      <w:tr w:rsidR="00906448" w:rsidRPr="00906448" w14:paraId="2649A267" w14:textId="77777777" w:rsidTr="00705617">
        <w:tc>
          <w:tcPr>
            <w:tcW w:w="2143" w:type="dxa"/>
          </w:tcPr>
          <w:p w14:paraId="3F2BA196" w14:textId="77777777"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882" w:type="dxa"/>
          </w:tcPr>
          <w:p w14:paraId="218309B5" w14:textId="77777777"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192" w:type="dxa"/>
          </w:tcPr>
          <w:p w14:paraId="3B18177B" w14:textId="77777777"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2D448831" w14:textId="77777777" w:rsidTr="00705617">
        <w:tc>
          <w:tcPr>
            <w:tcW w:w="2143" w:type="dxa"/>
          </w:tcPr>
          <w:p w14:paraId="71E7FF4A" w14:textId="3EFF789B"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882" w:type="dxa"/>
          </w:tcPr>
          <w:p w14:paraId="7B576A53" w14:textId="02EF569A" w:rsidR="00705617" w:rsidRPr="00906448" w:rsidRDefault="00327EFD"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192" w:type="dxa"/>
          </w:tcPr>
          <w:p w14:paraId="6396DA60" w14:textId="213A84EA" w:rsidR="00705617" w:rsidRPr="00906448" w:rsidRDefault="00705617" w:rsidP="00F024E3">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w:t>
            </w:r>
            <w:r w:rsidR="001573DE" w:rsidRPr="00906448">
              <w:rPr>
                <w:rFonts w:ascii="微软雅黑" w:eastAsia="微软雅黑" w:hAnsi="微软雅黑" w:hint="eastAsia"/>
                <w:color w:val="000000" w:themeColor="text1"/>
                <w:szCs w:val="21"/>
              </w:rPr>
              <w:t>，3-文件</w:t>
            </w:r>
            <w:r w:rsidR="001573DE" w:rsidRPr="00906448">
              <w:rPr>
                <w:rFonts w:ascii="微软雅黑" w:eastAsia="微软雅黑" w:hAnsi="微软雅黑"/>
                <w:color w:val="000000" w:themeColor="text1"/>
                <w:szCs w:val="21"/>
              </w:rPr>
              <w:t>内容数据不正确；</w:t>
            </w:r>
            <w:r w:rsidRPr="00906448">
              <w:rPr>
                <w:rFonts w:ascii="微软雅黑" w:eastAsia="微软雅黑" w:hAnsi="微软雅黑"/>
                <w:color w:val="000000" w:themeColor="text1"/>
                <w:szCs w:val="21"/>
              </w:rPr>
              <w:t>系统异常则返回系统错误码，错误码参见最后章节</w:t>
            </w:r>
          </w:p>
        </w:tc>
      </w:tr>
      <w:tr w:rsidR="00906448" w:rsidRPr="00906448" w14:paraId="6637B49C" w14:textId="77777777" w:rsidTr="00705617">
        <w:tc>
          <w:tcPr>
            <w:tcW w:w="2143" w:type="dxa"/>
          </w:tcPr>
          <w:p w14:paraId="3929882F" w14:textId="53646BFA"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description</w:t>
            </w:r>
          </w:p>
        </w:tc>
        <w:tc>
          <w:tcPr>
            <w:tcW w:w="1882" w:type="dxa"/>
          </w:tcPr>
          <w:p w14:paraId="6531E21D" w14:textId="77777777"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192" w:type="dxa"/>
          </w:tcPr>
          <w:p w14:paraId="45BC5C8F" w14:textId="03F31931" w:rsidR="00705617" w:rsidRPr="00906448" w:rsidRDefault="007056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1D613AD2" w14:textId="4652ED40" w:rsidR="007A0D15" w:rsidRPr="00906448" w:rsidRDefault="000E6933" w:rsidP="00265491">
      <w:pPr>
        <w:pStyle w:val="1"/>
        <w:numPr>
          <w:ilvl w:val="1"/>
          <w:numId w:val="2"/>
        </w:numPr>
        <w:spacing w:line="360" w:lineRule="auto"/>
        <w:rPr>
          <w:rFonts w:ascii="微软雅黑" w:eastAsia="微软雅黑" w:hAnsi="微软雅黑"/>
          <w:color w:val="000000" w:themeColor="text1"/>
        </w:rPr>
      </w:pPr>
      <w:bookmarkStart w:id="72" w:name="_Toc496633963"/>
      <w:bookmarkStart w:id="73" w:name="_Toc496637105"/>
      <w:bookmarkStart w:id="74" w:name="_Toc496633964"/>
      <w:bookmarkStart w:id="75" w:name="_Toc496637106"/>
      <w:bookmarkStart w:id="76" w:name="_Toc496633965"/>
      <w:bookmarkStart w:id="77" w:name="_Toc496637107"/>
      <w:bookmarkStart w:id="78" w:name="_Toc496633966"/>
      <w:bookmarkStart w:id="79" w:name="_Toc496637108"/>
      <w:bookmarkStart w:id="80" w:name="_Toc496633967"/>
      <w:bookmarkStart w:id="81" w:name="_Toc496637109"/>
      <w:bookmarkStart w:id="82" w:name="_Toc496637110"/>
      <w:bookmarkEnd w:id="72"/>
      <w:bookmarkEnd w:id="73"/>
      <w:bookmarkEnd w:id="74"/>
      <w:bookmarkEnd w:id="75"/>
      <w:bookmarkEnd w:id="76"/>
      <w:bookmarkEnd w:id="77"/>
      <w:bookmarkEnd w:id="78"/>
      <w:bookmarkEnd w:id="79"/>
      <w:bookmarkEnd w:id="80"/>
      <w:bookmarkEnd w:id="81"/>
      <w:r w:rsidRPr="00906448">
        <w:rPr>
          <w:rFonts w:ascii="微软雅黑" w:eastAsia="微软雅黑" w:hAnsi="微软雅黑"/>
          <w:color w:val="000000" w:themeColor="text1"/>
        </w:rPr>
        <w:t>每</w:t>
      </w:r>
      <w:r w:rsidRPr="00906448">
        <w:rPr>
          <w:rFonts w:ascii="微软雅黑" w:eastAsia="微软雅黑" w:hAnsi="微软雅黑" w:hint="eastAsia"/>
          <w:color w:val="000000" w:themeColor="text1"/>
        </w:rPr>
        <w:t>日</w:t>
      </w:r>
      <w:r w:rsidR="00D97374" w:rsidRPr="00906448">
        <w:rPr>
          <w:rFonts w:ascii="微软雅黑" w:eastAsia="微软雅黑" w:hAnsi="微软雅黑" w:hint="eastAsia"/>
          <w:color w:val="000000" w:themeColor="text1"/>
        </w:rPr>
        <w:t>还款分期</w:t>
      </w:r>
      <w:r w:rsidR="00D97374" w:rsidRPr="00906448">
        <w:rPr>
          <w:rFonts w:ascii="微软雅黑" w:eastAsia="微软雅黑" w:hAnsi="微软雅黑"/>
          <w:color w:val="000000" w:themeColor="text1"/>
        </w:rPr>
        <w:t>表</w:t>
      </w:r>
      <w:r w:rsidR="00D97374" w:rsidRPr="00906448">
        <w:rPr>
          <w:rFonts w:ascii="微软雅黑" w:eastAsia="微软雅黑" w:hAnsi="微软雅黑" w:hint="eastAsia"/>
          <w:color w:val="000000" w:themeColor="text1"/>
        </w:rPr>
        <w:t>校对</w:t>
      </w:r>
      <w:r w:rsidR="007A0D15" w:rsidRPr="00906448">
        <w:rPr>
          <w:rFonts w:ascii="微软雅黑" w:eastAsia="微软雅黑" w:hAnsi="微软雅黑" w:hint="eastAsia"/>
          <w:color w:val="000000" w:themeColor="text1"/>
        </w:rPr>
        <w:t>上报（</w:t>
      </w:r>
      <w:r w:rsidR="00FE083C" w:rsidRPr="00906448">
        <w:rPr>
          <w:rFonts w:ascii="微软雅黑" w:eastAsia="微软雅黑" w:hAnsi="微软雅黑" w:hint="eastAsia"/>
          <w:color w:val="000000" w:themeColor="text1"/>
        </w:rPr>
        <w:t>IFA5</w:t>
      </w:r>
      <w:r w:rsidR="007A0D15" w:rsidRPr="00906448">
        <w:rPr>
          <w:rFonts w:ascii="微软雅黑" w:eastAsia="微软雅黑" w:hAnsi="微软雅黑" w:hint="eastAsia"/>
          <w:color w:val="000000" w:themeColor="text1"/>
        </w:rPr>
        <w:t>）</w:t>
      </w:r>
      <w:bookmarkEnd w:id="82"/>
    </w:p>
    <w:p w14:paraId="54750004"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接口说明：本接口由渠道发起，渠道接收到北京银行下发的还款分期表后完成本地对账，</w:t>
      </w:r>
    </w:p>
    <w:p w14:paraId="72F24069" w14:textId="278E7731"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生成渠道的当月还款分期表上报给北京银行</w:t>
      </w:r>
    </w:p>
    <w:p w14:paraId="3A3D6E7B" w14:textId="1D14992E"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241F2EC5" w14:textId="4A467A9F" w:rsidR="00236D76" w:rsidRPr="00906448" w:rsidRDefault="00236D76" w:rsidP="00236D76">
      <w:pPr>
        <w:pStyle w:val="HTML"/>
        <w:tabs>
          <w:tab w:val="clear" w:pos="916"/>
        </w:tabs>
        <w:ind w:leftChars="400" w:left="1170" w:hangingChars="100" w:hanging="21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hint="eastAsia"/>
          <w:color w:val="000000" w:themeColor="text1"/>
          <w:kern w:val="2"/>
          <w:sz w:val="21"/>
          <w:szCs w:val="21"/>
        </w:rPr>
        <w:lastRenderedPageBreak/>
        <w:t>1.</w:t>
      </w:r>
      <w:r w:rsidRPr="00906448">
        <w:rPr>
          <w:rFonts w:ascii="微软雅黑" w:eastAsia="微软雅黑" w:hAnsi="微软雅黑" w:cs="Times New Roman"/>
          <w:color w:val="000000" w:themeColor="text1"/>
          <w:kern w:val="2"/>
          <w:sz w:val="21"/>
          <w:szCs w:val="21"/>
        </w:rPr>
        <w:t>渠道需要在账单日前一日（通常为19号）完成本地还款分期表明细上传给北京银行</w:t>
      </w:r>
    </w:p>
    <w:p w14:paraId="5B51F2A3"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2.北京银行会实时返回对文件获取的反馈，包括是否获取到文件，文件数据格式是否错误等</w:t>
      </w:r>
    </w:p>
    <w:p w14:paraId="71D64475"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3.接口以消息通知+文件的方式完成渠道还款分期上报</w:t>
      </w:r>
    </w:p>
    <w:p w14:paraId="440D3643"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4.文件内容包括文件头与文件体，文件头会描述应还款的总笔数以及总金额，文件体为渠道所有用户当期应还款明细以及用户是否逾期的标志</w:t>
      </w:r>
    </w:p>
    <w:p w14:paraId="52712543" w14:textId="0CDB0BE4"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59AF4B96"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1.渠道将北京银行下发的还款分期表与本地账务比较，并生成渠道的还款分期</w:t>
      </w:r>
    </w:p>
    <w:p w14:paraId="1FED5A0B" w14:textId="1EA55F9C" w:rsidR="00E322EE"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2.渠道调用本接口上报渠道的还款分期表</w:t>
      </w:r>
      <w:r w:rsidR="00C61EC9" w:rsidRPr="00906448">
        <w:rPr>
          <w:rFonts w:ascii="微软雅黑" w:eastAsia="微软雅黑" w:hAnsi="微软雅黑" w:cs="Times New Roman" w:hint="eastAsia"/>
          <w:color w:val="000000" w:themeColor="text1"/>
          <w:kern w:val="2"/>
          <w:sz w:val="21"/>
          <w:szCs w:val="21"/>
        </w:rPr>
        <w:t>次日还款</w:t>
      </w:r>
      <w:r w:rsidR="00E322EE" w:rsidRPr="00906448">
        <w:rPr>
          <w:rFonts w:ascii="微软雅黑" w:eastAsia="微软雅黑" w:hAnsi="微软雅黑" w:cs="Times New Roman" w:hint="eastAsia"/>
          <w:color w:val="000000" w:themeColor="text1"/>
          <w:kern w:val="2"/>
          <w:sz w:val="21"/>
          <w:szCs w:val="21"/>
        </w:rPr>
        <w:t>。</w:t>
      </w:r>
    </w:p>
    <w:p w14:paraId="1CEB37AF" w14:textId="5460BFA7" w:rsidR="00236D76" w:rsidRPr="00906448" w:rsidRDefault="00236D76" w:rsidP="00236D76">
      <w:pPr>
        <w:pStyle w:val="a9"/>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 xml:space="preserve"> repayment</w:t>
      </w:r>
      <w:r w:rsidRPr="00906448">
        <w:rPr>
          <w:rFonts w:ascii="微软雅黑" w:eastAsia="微软雅黑" w:hAnsi="微软雅黑" w:hint="eastAsia"/>
          <w:color w:val="000000" w:themeColor="text1"/>
        </w:rPr>
        <w:t>List</w:t>
      </w:r>
      <w:r w:rsidRPr="00906448">
        <w:rPr>
          <w:rFonts w:ascii="微软雅黑" w:eastAsia="微软雅黑" w:hAnsi="微软雅黑"/>
          <w:color w:val="000000" w:themeColor="text1"/>
        </w:rPr>
        <w:t>Report</w:t>
      </w:r>
    </w:p>
    <w:p w14:paraId="7D3CACC9" w14:textId="71973658" w:rsidR="004175E2" w:rsidRPr="00906448" w:rsidRDefault="004175E2"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00EB5E5E" w:rsidRPr="00906448">
        <w:rPr>
          <w:rFonts w:ascii="微软雅黑" w:eastAsia="微软雅黑" w:hAnsi="微软雅黑" w:hint="eastAsia"/>
          <w:color w:val="000000" w:themeColor="text1"/>
        </w:rPr>
        <w:t>渠道</w:t>
      </w:r>
    </w:p>
    <w:p w14:paraId="1BBD9E5F" w14:textId="239C150A" w:rsidR="004175E2" w:rsidRPr="00906448" w:rsidRDefault="004175E2"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w:t>
      </w:r>
      <w:r w:rsidR="000541DC" w:rsidRPr="00906448">
        <w:rPr>
          <w:rFonts w:ascii="微软雅黑" w:eastAsia="微软雅黑" w:hAnsi="微软雅黑"/>
          <w:color w:val="000000" w:themeColor="text1"/>
        </w:rPr>
        <w:t>北京银行风控平台</w:t>
      </w:r>
    </w:p>
    <w:p w14:paraId="54716605" w14:textId="77777777" w:rsidR="004175E2" w:rsidRPr="00906448" w:rsidRDefault="004175E2"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1D63C0E9" w14:textId="77777777" w:rsidR="004175E2" w:rsidRPr="00906448" w:rsidRDefault="004175E2"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4677DA7D" w14:textId="2EB08BAC" w:rsidR="001868C9" w:rsidRPr="00906448" w:rsidRDefault="001868C9"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1"/>
        <w:gridCol w:w="1658"/>
        <w:gridCol w:w="1658"/>
        <w:gridCol w:w="2515"/>
      </w:tblGrid>
      <w:tr w:rsidR="00906448" w:rsidRPr="00906448" w14:paraId="420AC450" w14:textId="77777777" w:rsidTr="005C7117">
        <w:tc>
          <w:tcPr>
            <w:tcW w:w="2331" w:type="dxa"/>
          </w:tcPr>
          <w:p w14:paraId="2E833ECE" w14:textId="77777777" w:rsidR="004175E2" w:rsidRPr="00906448" w:rsidRDefault="004175E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658" w:type="dxa"/>
          </w:tcPr>
          <w:p w14:paraId="7C0D1E01" w14:textId="77777777" w:rsidR="004175E2" w:rsidRPr="00906448" w:rsidRDefault="004175E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658" w:type="dxa"/>
          </w:tcPr>
          <w:p w14:paraId="1E44FCE8" w14:textId="77777777" w:rsidR="004175E2" w:rsidRPr="00906448" w:rsidRDefault="004175E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515" w:type="dxa"/>
          </w:tcPr>
          <w:p w14:paraId="57A72387" w14:textId="77777777" w:rsidR="004175E2" w:rsidRPr="00906448" w:rsidRDefault="004175E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576294CE" w14:textId="77777777" w:rsidTr="006867AA">
        <w:tc>
          <w:tcPr>
            <w:tcW w:w="2331" w:type="dxa"/>
            <w:vAlign w:val="center"/>
          </w:tcPr>
          <w:p w14:paraId="6FAA9170" w14:textId="085ADBD1"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kern w:val="0"/>
                <w:szCs w:val="21"/>
              </w:rPr>
              <w:t>accessToken</w:t>
            </w:r>
          </w:p>
        </w:tc>
        <w:tc>
          <w:tcPr>
            <w:tcW w:w="1658" w:type="dxa"/>
            <w:vAlign w:val="center"/>
          </w:tcPr>
          <w:p w14:paraId="7D9A6ACC" w14:textId="20AFA15E"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kern w:val="0"/>
                <w:szCs w:val="21"/>
              </w:rPr>
              <w:t>M</w:t>
            </w:r>
          </w:p>
        </w:tc>
        <w:tc>
          <w:tcPr>
            <w:tcW w:w="1658" w:type="dxa"/>
            <w:vAlign w:val="center"/>
          </w:tcPr>
          <w:p w14:paraId="280010B8" w14:textId="0CCE4EB8"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kern w:val="0"/>
                <w:szCs w:val="21"/>
              </w:rPr>
              <w:t>string</w:t>
            </w:r>
          </w:p>
        </w:tc>
        <w:tc>
          <w:tcPr>
            <w:tcW w:w="2515" w:type="dxa"/>
            <w:vAlign w:val="center"/>
          </w:tcPr>
          <w:p w14:paraId="258E1905" w14:textId="61AEABD4"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s="宋体" w:hint="eastAsia"/>
                <w:color w:val="000000" w:themeColor="text1"/>
                <w:kern w:val="0"/>
                <w:szCs w:val="21"/>
              </w:rPr>
              <w:t>访问令牌，登录成功后获取得到</w:t>
            </w:r>
          </w:p>
        </w:tc>
      </w:tr>
      <w:tr w:rsidR="00906448" w:rsidRPr="00906448" w14:paraId="545847AE" w14:textId="77777777" w:rsidTr="005C7117">
        <w:tc>
          <w:tcPr>
            <w:tcW w:w="2331" w:type="dxa"/>
          </w:tcPr>
          <w:p w14:paraId="321A1BD6" w14:textId="77777777"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channelId</w:t>
            </w:r>
          </w:p>
        </w:tc>
        <w:tc>
          <w:tcPr>
            <w:tcW w:w="1658" w:type="dxa"/>
          </w:tcPr>
          <w:p w14:paraId="2EAAB45D" w14:textId="77777777"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658" w:type="dxa"/>
          </w:tcPr>
          <w:p w14:paraId="65D62288" w14:textId="7EAA8DD7" w:rsidR="00296F14" w:rsidRPr="00906448" w:rsidRDefault="00FB1E8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515" w:type="dxa"/>
          </w:tcPr>
          <w:p w14:paraId="62F7B7EF" w14:textId="77777777"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906448" w:rsidRPr="00906448" w14:paraId="578652E9" w14:textId="77777777" w:rsidTr="005C7117">
        <w:tc>
          <w:tcPr>
            <w:tcW w:w="2331" w:type="dxa"/>
          </w:tcPr>
          <w:p w14:paraId="59C2C1B7" w14:textId="77777777"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timestamp</w:t>
            </w:r>
          </w:p>
        </w:tc>
        <w:tc>
          <w:tcPr>
            <w:tcW w:w="1658" w:type="dxa"/>
          </w:tcPr>
          <w:p w14:paraId="1F8E6BB7" w14:textId="77777777"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658" w:type="dxa"/>
          </w:tcPr>
          <w:p w14:paraId="35C703FA" w14:textId="77777777"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2EF06603" w14:textId="5816D011" w:rsidR="00296F14" w:rsidRPr="00906448" w:rsidRDefault="00296F14"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szCs w:val="21"/>
              </w:rPr>
              <w:t>yyyyMMddHHmmss</w:t>
            </w:r>
          </w:p>
        </w:tc>
      </w:tr>
      <w:tr w:rsidR="00906448" w:rsidRPr="00906448" w14:paraId="088AF45B" w14:textId="77777777" w:rsidTr="005C7117">
        <w:tc>
          <w:tcPr>
            <w:tcW w:w="2331" w:type="dxa"/>
          </w:tcPr>
          <w:p w14:paraId="57279BF8" w14:textId="495FA98D"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f</w:t>
            </w:r>
            <w:r w:rsidRPr="00906448">
              <w:rPr>
                <w:rFonts w:ascii="微软雅黑" w:eastAsia="微软雅黑" w:hAnsi="微软雅黑"/>
                <w:color w:val="000000" w:themeColor="text1"/>
              </w:rPr>
              <w:t>ileURL</w:t>
            </w:r>
          </w:p>
        </w:tc>
        <w:tc>
          <w:tcPr>
            <w:tcW w:w="1658" w:type="dxa"/>
          </w:tcPr>
          <w:p w14:paraId="25976571" w14:textId="77777777"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658" w:type="dxa"/>
          </w:tcPr>
          <w:p w14:paraId="3C1B6C8E" w14:textId="77777777"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0BB5F554" w14:textId="026F93E4"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还款清单文件地址</w:t>
            </w:r>
            <w:r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213110" w:rsidRPr="005C2FA6">
              <w:rPr>
                <w:rFonts w:ascii="微软雅黑" w:eastAsia="微软雅黑" w:hAnsi="微软雅黑"/>
                <w:color w:val="000000" w:themeColor="text1"/>
              </w:rPr>
              <w:t>RepaymentListReport_1.txt</w:t>
            </w:r>
            <w:r w:rsidR="00213110" w:rsidRPr="00906448" w:rsidDel="00213110">
              <w:rPr>
                <w:rFonts w:ascii="微软雅黑" w:eastAsia="微软雅黑" w:hAnsi="微软雅黑" w:hint="eastAsia"/>
                <w:color w:val="000000" w:themeColor="text1"/>
              </w:rPr>
              <w:t xml:space="preserve"> </w:t>
            </w:r>
          </w:p>
          <w:p w14:paraId="03204886" w14:textId="07F182B6"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地址多个以分号间隔（如果异常笔数和代偿笔数为0也需要上传文件）</w:t>
            </w:r>
          </w:p>
        </w:tc>
      </w:tr>
      <w:tr w:rsidR="00906448" w:rsidRPr="00906448" w14:paraId="02A88951" w14:textId="77777777" w:rsidTr="005C7117">
        <w:tc>
          <w:tcPr>
            <w:tcW w:w="2331" w:type="dxa"/>
          </w:tcPr>
          <w:p w14:paraId="55CCF8F6" w14:textId="1A10A0EF"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MD5</w:t>
            </w:r>
          </w:p>
        </w:tc>
        <w:tc>
          <w:tcPr>
            <w:tcW w:w="1658" w:type="dxa"/>
          </w:tcPr>
          <w:p w14:paraId="3377E527" w14:textId="77777777"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658" w:type="dxa"/>
          </w:tcPr>
          <w:p w14:paraId="199ED406" w14:textId="77777777"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515" w:type="dxa"/>
          </w:tcPr>
          <w:p w14:paraId="7D38AF43" w14:textId="3A3F75D6"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60E38DC0" w14:textId="77777777" w:rsidTr="005C7117">
        <w:tc>
          <w:tcPr>
            <w:tcW w:w="2331" w:type="dxa"/>
          </w:tcPr>
          <w:p w14:paraId="5D0AE45A" w14:textId="4844DF6D"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fileVersion</w:t>
            </w:r>
          </w:p>
        </w:tc>
        <w:tc>
          <w:tcPr>
            <w:tcW w:w="1658" w:type="dxa"/>
          </w:tcPr>
          <w:p w14:paraId="05E72C90" w14:textId="1511B66F"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658" w:type="dxa"/>
          </w:tcPr>
          <w:p w14:paraId="10A537F4" w14:textId="63908A20"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2515" w:type="dxa"/>
          </w:tcPr>
          <w:p w14:paraId="2D60427D" w14:textId="3F093FA6" w:rsidR="00002B14" w:rsidRPr="00906448" w:rsidRDefault="00002B14"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r w:rsidR="00906448" w:rsidRPr="00906448" w14:paraId="0D3AA515" w14:textId="77777777" w:rsidTr="005C7117">
        <w:tc>
          <w:tcPr>
            <w:tcW w:w="2331" w:type="dxa"/>
          </w:tcPr>
          <w:p w14:paraId="7B66E0A2" w14:textId="2D19FA07" w:rsidR="003B0446" w:rsidRPr="00906448" w:rsidRDefault="003B0446"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repaymentDate</w:t>
            </w:r>
          </w:p>
        </w:tc>
        <w:tc>
          <w:tcPr>
            <w:tcW w:w="1658" w:type="dxa"/>
          </w:tcPr>
          <w:p w14:paraId="34C4AB8D" w14:textId="5899B648" w:rsidR="003B0446" w:rsidRPr="00906448" w:rsidRDefault="003B0446"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658" w:type="dxa"/>
          </w:tcPr>
          <w:p w14:paraId="77F60E12" w14:textId="1BF2DCE6" w:rsidR="003B0446" w:rsidRPr="00906448" w:rsidRDefault="003B0446"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2515" w:type="dxa"/>
          </w:tcPr>
          <w:p w14:paraId="3586BE2D" w14:textId="4F1116E1" w:rsidR="003B0446" w:rsidRPr="00906448" w:rsidRDefault="003B0446" w:rsidP="00002B1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还款日，格式</w:t>
            </w:r>
            <w:r w:rsidRPr="00906448">
              <w:rPr>
                <w:rFonts w:ascii="微软雅黑" w:eastAsia="微软雅黑" w:hAnsi="微软雅黑" w:cs="宋体"/>
                <w:color w:val="000000" w:themeColor="text1"/>
                <w:kern w:val="0"/>
                <w:szCs w:val="21"/>
              </w:rPr>
              <w:t>yyyy/MM/dd</w:t>
            </w:r>
          </w:p>
        </w:tc>
      </w:tr>
    </w:tbl>
    <w:p w14:paraId="4DA79395" w14:textId="090ADAA3" w:rsidR="006A304A" w:rsidRPr="00906448" w:rsidRDefault="008003D1"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渠道</w:t>
      </w:r>
      <w:r w:rsidRPr="00906448">
        <w:rPr>
          <w:rFonts w:ascii="微软雅黑" w:eastAsia="微软雅黑" w:hAnsi="微软雅黑"/>
          <w:color w:val="000000" w:themeColor="text1"/>
        </w:rPr>
        <w:t>还款</w:t>
      </w:r>
      <w:r w:rsidRPr="00906448">
        <w:rPr>
          <w:rFonts w:ascii="微软雅黑" w:eastAsia="微软雅黑" w:hAnsi="微软雅黑" w:hint="eastAsia"/>
          <w:color w:val="000000" w:themeColor="text1"/>
        </w:rPr>
        <w:t>分期表</w:t>
      </w:r>
      <w:r w:rsidR="00114CD3" w:rsidRPr="00906448">
        <w:rPr>
          <w:rFonts w:ascii="微软雅黑" w:eastAsia="微软雅黑" w:hAnsi="微软雅黑" w:hint="eastAsia"/>
          <w:color w:val="000000" w:themeColor="text1"/>
        </w:rPr>
        <w:t>核对结果</w:t>
      </w:r>
      <w:r w:rsidR="00EC1740" w:rsidRPr="00906448">
        <w:rPr>
          <w:rFonts w:ascii="微软雅黑" w:eastAsia="微软雅黑" w:hAnsi="微软雅黑"/>
          <w:color w:val="000000" w:themeColor="text1"/>
        </w:rPr>
        <w:t>文件</w:t>
      </w:r>
      <w:r w:rsidR="00296F14" w:rsidRPr="00906448">
        <w:rPr>
          <w:rFonts w:ascii="微软雅黑" w:eastAsia="微软雅黑" w:hAnsi="微软雅黑"/>
          <w:color w:val="000000" w:themeColor="text1"/>
        </w:rPr>
        <w:t>内容</w:t>
      </w:r>
      <w:r w:rsidR="00EC1740" w:rsidRPr="00906448">
        <w:rPr>
          <w:rFonts w:ascii="微软雅黑" w:eastAsia="微软雅黑" w:hAnsi="微软雅黑" w:hint="eastAsia"/>
          <w:color w:val="000000" w:themeColor="text1"/>
        </w:rPr>
        <w:t>说明</w:t>
      </w:r>
      <w:r w:rsidRPr="00906448">
        <w:rPr>
          <w:rFonts w:ascii="微软雅黑" w:eastAsia="微软雅黑" w:hAnsi="微软雅黑"/>
          <w:color w:val="000000" w:themeColor="text1"/>
        </w:rPr>
        <w:t>：</w:t>
      </w:r>
    </w:p>
    <w:tbl>
      <w:tblPr>
        <w:tblStyle w:val="af"/>
        <w:tblW w:w="8222" w:type="dxa"/>
        <w:tblInd w:w="-5" w:type="dxa"/>
        <w:tblLook w:val="04A0" w:firstRow="1" w:lastRow="0" w:firstColumn="1" w:lastColumn="0" w:noHBand="0" w:noVBand="1"/>
      </w:tblPr>
      <w:tblGrid>
        <w:gridCol w:w="2113"/>
        <w:gridCol w:w="1392"/>
        <w:gridCol w:w="1405"/>
        <w:gridCol w:w="3312"/>
      </w:tblGrid>
      <w:tr w:rsidR="00906448" w:rsidRPr="00906448" w14:paraId="078CFE65" w14:textId="77777777" w:rsidTr="002D1BD3">
        <w:tc>
          <w:tcPr>
            <w:tcW w:w="8222" w:type="dxa"/>
            <w:gridSpan w:val="4"/>
            <w:shd w:val="clear" w:color="auto" w:fill="auto"/>
          </w:tcPr>
          <w:p w14:paraId="78C70EBA" w14:textId="6812EC70" w:rsidR="00165B0C" w:rsidRPr="00906448" w:rsidRDefault="00165B0C" w:rsidP="00F024E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w:t>
            </w:r>
            <w:r w:rsidR="00C26D58" w:rsidRPr="00906448">
              <w:rPr>
                <w:rFonts w:ascii="微软雅黑" w:eastAsia="微软雅黑" w:hAnsi="微软雅黑" w:hint="eastAsia"/>
                <w:b/>
                <w:color w:val="000000" w:themeColor="text1"/>
              </w:rPr>
              <w:t>头</w:t>
            </w:r>
            <w:r w:rsidRPr="00906448">
              <w:rPr>
                <w:rFonts w:ascii="微软雅黑" w:eastAsia="微软雅黑" w:hAnsi="微软雅黑" w:hint="eastAsia"/>
                <w:b/>
                <w:color w:val="000000" w:themeColor="text1"/>
              </w:rPr>
              <w:t>说明</w:t>
            </w:r>
          </w:p>
        </w:tc>
      </w:tr>
      <w:tr w:rsidR="00906448" w:rsidRPr="00906448" w14:paraId="451EA24A" w14:textId="77777777" w:rsidTr="002D1BD3">
        <w:tc>
          <w:tcPr>
            <w:tcW w:w="2113" w:type="dxa"/>
            <w:shd w:val="clear" w:color="auto" w:fill="auto"/>
          </w:tcPr>
          <w:p w14:paraId="47080FE1" w14:textId="64BB7C5A" w:rsidR="00165B0C" w:rsidRPr="00906448" w:rsidRDefault="00165B0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392" w:type="dxa"/>
            <w:shd w:val="clear" w:color="auto" w:fill="auto"/>
          </w:tcPr>
          <w:p w14:paraId="1B560481" w14:textId="092B7F33" w:rsidR="00165B0C"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405" w:type="dxa"/>
            <w:shd w:val="clear" w:color="auto" w:fill="auto"/>
          </w:tcPr>
          <w:p w14:paraId="4DF79391" w14:textId="1FDD55A6" w:rsidR="00165B0C"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312" w:type="dxa"/>
            <w:shd w:val="clear" w:color="auto" w:fill="auto"/>
          </w:tcPr>
          <w:p w14:paraId="2DE4FF30" w14:textId="4116B9A9" w:rsidR="00165B0C"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4453C5F6" w14:textId="77777777" w:rsidTr="002D1BD3">
        <w:tc>
          <w:tcPr>
            <w:tcW w:w="2113" w:type="dxa"/>
            <w:shd w:val="clear" w:color="auto" w:fill="auto"/>
          </w:tcPr>
          <w:p w14:paraId="3ABA2D2F" w14:textId="476A1049"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totalCount</w:t>
            </w:r>
          </w:p>
        </w:tc>
        <w:tc>
          <w:tcPr>
            <w:tcW w:w="1392" w:type="dxa"/>
            <w:shd w:val="clear" w:color="auto" w:fill="auto"/>
          </w:tcPr>
          <w:p w14:paraId="1364280A" w14:textId="4AFF8D78"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0460B172" w14:textId="4CCF85EA"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312" w:type="dxa"/>
            <w:shd w:val="clear" w:color="auto" w:fill="auto"/>
          </w:tcPr>
          <w:p w14:paraId="0C842388" w14:textId="050B6928"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应还总笔数</w:t>
            </w:r>
          </w:p>
        </w:tc>
      </w:tr>
      <w:tr w:rsidR="00906448" w:rsidRPr="00906448" w14:paraId="397BD857" w14:textId="77777777" w:rsidTr="002D1BD3">
        <w:tc>
          <w:tcPr>
            <w:tcW w:w="2113" w:type="dxa"/>
            <w:shd w:val="clear" w:color="auto" w:fill="auto"/>
          </w:tcPr>
          <w:p w14:paraId="46B7079F" w14:textId="50513C85"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totalAmount</w:t>
            </w:r>
          </w:p>
        </w:tc>
        <w:tc>
          <w:tcPr>
            <w:tcW w:w="1392" w:type="dxa"/>
            <w:shd w:val="clear" w:color="auto" w:fill="auto"/>
          </w:tcPr>
          <w:p w14:paraId="76AC451C" w14:textId="578BA457"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49E44805" w14:textId="7C0EC0A9"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312" w:type="dxa"/>
            <w:shd w:val="clear" w:color="auto" w:fill="auto"/>
          </w:tcPr>
          <w:p w14:paraId="55ABC39A" w14:textId="6C559413" w:rsidR="007F322A" w:rsidRPr="00906448" w:rsidRDefault="007F322A" w:rsidP="007F322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应还总金额，单位元，保留小数点后两位</w:t>
            </w:r>
          </w:p>
        </w:tc>
      </w:tr>
      <w:tr w:rsidR="00906448" w:rsidRPr="00906448" w14:paraId="0C23D51C" w14:textId="77777777" w:rsidTr="007B5B01">
        <w:trPr>
          <w:trHeight w:val="646"/>
        </w:trPr>
        <w:tc>
          <w:tcPr>
            <w:tcW w:w="2113" w:type="dxa"/>
            <w:shd w:val="clear" w:color="auto" w:fill="auto"/>
          </w:tcPr>
          <w:p w14:paraId="5787D6FB" w14:textId="072C428F" w:rsidR="00C26D58" w:rsidRPr="00906448" w:rsidRDefault="00C26D58"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w:t>
            </w:r>
            <w:r w:rsidRPr="00906448">
              <w:rPr>
                <w:rFonts w:ascii="微软雅黑" w:eastAsia="微软雅黑" w:hAnsi="微软雅黑" w:hint="eastAsia"/>
                <w:color w:val="000000" w:themeColor="text1"/>
              </w:rPr>
              <w:t>epay</w:t>
            </w:r>
            <w:r w:rsidRPr="00906448">
              <w:rPr>
                <w:rFonts w:ascii="微软雅黑" w:eastAsia="微软雅黑" w:hAnsi="微软雅黑"/>
                <w:color w:val="000000" w:themeColor="text1"/>
              </w:rPr>
              <w:t>mentCount</w:t>
            </w:r>
          </w:p>
        </w:tc>
        <w:tc>
          <w:tcPr>
            <w:tcW w:w="1392" w:type="dxa"/>
            <w:shd w:val="clear" w:color="auto" w:fill="auto"/>
          </w:tcPr>
          <w:p w14:paraId="114F2F42" w14:textId="48022637" w:rsidR="00C26D58" w:rsidRPr="00906448" w:rsidRDefault="00C26D58"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25D4A2D0" w14:textId="6345BACA" w:rsidR="00C26D58" w:rsidRPr="00906448" w:rsidRDefault="00C26D58"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number</w:t>
            </w:r>
          </w:p>
        </w:tc>
        <w:tc>
          <w:tcPr>
            <w:tcW w:w="3312" w:type="dxa"/>
            <w:shd w:val="clear" w:color="auto" w:fill="auto"/>
          </w:tcPr>
          <w:p w14:paraId="6976C300" w14:textId="53C03176" w:rsidR="00C26D58" w:rsidRPr="00906448" w:rsidRDefault="006D7D4E" w:rsidP="006D7D4E">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代偿</w:t>
            </w:r>
            <w:r w:rsidR="00C26D58" w:rsidRPr="00906448">
              <w:rPr>
                <w:rFonts w:ascii="微软雅黑" w:eastAsia="微软雅黑" w:hAnsi="微软雅黑" w:hint="eastAsia"/>
                <w:color w:val="000000" w:themeColor="text1"/>
              </w:rPr>
              <w:t>总笔数</w:t>
            </w:r>
          </w:p>
        </w:tc>
      </w:tr>
      <w:tr w:rsidR="00906448" w:rsidRPr="00906448" w14:paraId="04C55DDB" w14:textId="77777777" w:rsidTr="002D1BD3">
        <w:tc>
          <w:tcPr>
            <w:tcW w:w="2113" w:type="dxa"/>
            <w:shd w:val="clear" w:color="auto" w:fill="auto"/>
          </w:tcPr>
          <w:p w14:paraId="1E72ED91" w14:textId="4A0E2177" w:rsidR="00C26D58" w:rsidRPr="00906448" w:rsidRDefault="00C26D58"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w:t>
            </w:r>
            <w:r w:rsidRPr="00906448">
              <w:rPr>
                <w:rFonts w:ascii="微软雅黑" w:eastAsia="微软雅黑" w:hAnsi="微软雅黑" w:hint="eastAsia"/>
                <w:color w:val="000000" w:themeColor="text1"/>
              </w:rPr>
              <w:t>epa</w:t>
            </w:r>
            <w:r w:rsidRPr="00906448">
              <w:rPr>
                <w:rFonts w:ascii="微软雅黑" w:eastAsia="微软雅黑" w:hAnsi="微软雅黑"/>
                <w:color w:val="000000" w:themeColor="text1"/>
              </w:rPr>
              <w:t>ymentAmount</w:t>
            </w:r>
          </w:p>
        </w:tc>
        <w:tc>
          <w:tcPr>
            <w:tcW w:w="1392" w:type="dxa"/>
            <w:shd w:val="clear" w:color="auto" w:fill="auto"/>
          </w:tcPr>
          <w:p w14:paraId="3A10898D" w14:textId="1B26AE65" w:rsidR="00C26D58" w:rsidRPr="00906448" w:rsidRDefault="00C26D58"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2779B0B4" w14:textId="051BC981" w:rsidR="00C26D58" w:rsidRPr="00906448" w:rsidRDefault="00C26D58"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312" w:type="dxa"/>
            <w:shd w:val="clear" w:color="auto" w:fill="auto"/>
          </w:tcPr>
          <w:p w14:paraId="027CB200" w14:textId="38B4FF3D" w:rsidR="00C26D58" w:rsidRPr="00906448" w:rsidRDefault="006D7D4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代偿</w:t>
            </w:r>
            <w:r w:rsidR="00C26D58" w:rsidRPr="00906448">
              <w:rPr>
                <w:rFonts w:ascii="微软雅黑" w:eastAsia="微软雅黑" w:hAnsi="微软雅黑" w:hint="eastAsia"/>
                <w:color w:val="000000" w:themeColor="text1"/>
              </w:rPr>
              <w:t>总金额</w:t>
            </w:r>
            <w:r w:rsidR="000630E8" w:rsidRPr="00906448">
              <w:rPr>
                <w:rFonts w:ascii="微软雅黑" w:eastAsia="微软雅黑" w:hAnsi="微软雅黑" w:hint="eastAsia"/>
                <w:color w:val="000000" w:themeColor="text1"/>
              </w:rPr>
              <w:t>，单位元，保留小数点</w:t>
            </w:r>
            <w:r w:rsidR="000630E8" w:rsidRPr="00906448">
              <w:rPr>
                <w:rFonts w:ascii="微软雅黑" w:eastAsia="微软雅黑" w:hAnsi="微软雅黑" w:hint="eastAsia"/>
                <w:color w:val="000000" w:themeColor="text1"/>
              </w:rPr>
              <w:lastRenderedPageBreak/>
              <w:t>后两位</w:t>
            </w:r>
          </w:p>
        </w:tc>
      </w:tr>
      <w:tr w:rsidR="00906448" w:rsidRPr="00906448" w14:paraId="6306E24E" w14:textId="77777777" w:rsidTr="00C26D58">
        <w:tc>
          <w:tcPr>
            <w:tcW w:w="8222" w:type="dxa"/>
            <w:gridSpan w:val="4"/>
            <w:shd w:val="clear" w:color="auto" w:fill="auto"/>
          </w:tcPr>
          <w:p w14:paraId="15290DE6" w14:textId="60275CCF" w:rsidR="00C26D58" w:rsidRPr="00906448" w:rsidRDefault="00C26D58" w:rsidP="00646AA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lastRenderedPageBreak/>
              <w:t>文件主体说明</w:t>
            </w:r>
          </w:p>
        </w:tc>
      </w:tr>
      <w:tr w:rsidR="00906448" w:rsidRPr="00906448" w14:paraId="78E43B66" w14:textId="77777777" w:rsidTr="002D1BD3">
        <w:tc>
          <w:tcPr>
            <w:tcW w:w="2113" w:type="dxa"/>
            <w:shd w:val="clear" w:color="auto" w:fill="auto"/>
          </w:tcPr>
          <w:p w14:paraId="5D2F3193" w14:textId="10888031"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392" w:type="dxa"/>
            <w:shd w:val="clear" w:color="auto" w:fill="auto"/>
          </w:tcPr>
          <w:p w14:paraId="768DC910" w14:textId="5FAA9B4F"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405" w:type="dxa"/>
            <w:shd w:val="clear" w:color="auto" w:fill="auto"/>
          </w:tcPr>
          <w:p w14:paraId="386763E6" w14:textId="2F1518CA"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312" w:type="dxa"/>
            <w:shd w:val="clear" w:color="auto" w:fill="auto"/>
          </w:tcPr>
          <w:p w14:paraId="71703669" w14:textId="5764D739"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1E179FB5" w14:textId="77777777" w:rsidTr="002D1BD3">
        <w:tc>
          <w:tcPr>
            <w:tcW w:w="2113" w:type="dxa"/>
            <w:shd w:val="clear" w:color="auto" w:fill="auto"/>
          </w:tcPr>
          <w:p w14:paraId="4344C028" w14:textId="7777777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ch</w:t>
            </w:r>
            <w:r w:rsidRPr="00906448">
              <w:rPr>
                <w:rFonts w:ascii="微软雅黑" w:eastAsia="微软雅黑" w:hAnsi="微软雅黑"/>
                <w:color w:val="000000" w:themeColor="text1"/>
              </w:rPr>
              <w:t>annel</w:t>
            </w:r>
            <w:r w:rsidRPr="00906448">
              <w:rPr>
                <w:rFonts w:ascii="微软雅黑" w:eastAsia="微软雅黑" w:hAnsi="微软雅黑" w:hint="eastAsia"/>
                <w:color w:val="000000" w:themeColor="text1"/>
              </w:rPr>
              <w:t>Id</w:t>
            </w:r>
          </w:p>
        </w:tc>
        <w:tc>
          <w:tcPr>
            <w:tcW w:w="1392" w:type="dxa"/>
            <w:shd w:val="clear" w:color="auto" w:fill="auto"/>
          </w:tcPr>
          <w:p w14:paraId="3F8C9F1D" w14:textId="090F6E8C"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10C0FA8C" w14:textId="0787927F"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56588C9F" w14:textId="37B05EFD"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w:t>
            </w:r>
            <w:r w:rsidRPr="00906448">
              <w:rPr>
                <w:rFonts w:ascii="微软雅黑" w:eastAsia="微软雅黑" w:hAnsi="微软雅黑"/>
                <w:color w:val="000000" w:themeColor="text1"/>
              </w:rPr>
              <w:t>(由分行统一分配)</w:t>
            </w:r>
          </w:p>
        </w:tc>
      </w:tr>
      <w:tr w:rsidR="00906448" w:rsidRPr="00906448" w14:paraId="10B689FA" w14:textId="77777777" w:rsidTr="002D1BD3">
        <w:tc>
          <w:tcPr>
            <w:tcW w:w="2113" w:type="dxa"/>
            <w:shd w:val="clear" w:color="auto" w:fill="auto"/>
          </w:tcPr>
          <w:p w14:paraId="0B56A478" w14:textId="4D2B72C0"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1392" w:type="dxa"/>
            <w:shd w:val="clear" w:color="auto" w:fill="auto"/>
          </w:tcPr>
          <w:p w14:paraId="15F04E89" w14:textId="0A4F1F7A"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3F01A76D" w14:textId="53D71A1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3D80C947" w14:textId="127B49D1"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订单编号，渠道标识该笔业务的唯一编号</w:t>
            </w:r>
          </w:p>
        </w:tc>
      </w:tr>
      <w:tr w:rsidR="00906448" w:rsidRPr="00906448" w14:paraId="6746B47C" w14:textId="77777777" w:rsidTr="002D1BD3">
        <w:tc>
          <w:tcPr>
            <w:tcW w:w="2113" w:type="dxa"/>
            <w:shd w:val="clear" w:color="auto" w:fill="auto"/>
          </w:tcPr>
          <w:p w14:paraId="05DC08C9" w14:textId="1E86E732"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name</w:t>
            </w:r>
          </w:p>
        </w:tc>
        <w:tc>
          <w:tcPr>
            <w:tcW w:w="1392" w:type="dxa"/>
            <w:shd w:val="clear" w:color="auto" w:fill="auto"/>
          </w:tcPr>
          <w:p w14:paraId="6549CAE7" w14:textId="4586E5A6"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5AF9EF7C" w14:textId="6324DC15"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416553A5" w14:textId="5732085C"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用户姓名</w:t>
            </w:r>
          </w:p>
        </w:tc>
      </w:tr>
      <w:tr w:rsidR="00906448" w:rsidRPr="00906448" w14:paraId="018379D1" w14:textId="77777777" w:rsidTr="002D1BD3">
        <w:tc>
          <w:tcPr>
            <w:tcW w:w="2113" w:type="dxa"/>
            <w:shd w:val="clear" w:color="auto" w:fill="auto"/>
          </w:tcPr>
          <w:p w14:paraId="45D805D9" w14:textId="61789CA0"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idNo</w:t>
            </w:r>
          </w:p>
        </w:tc>
        <w:tc>
          <w:tcPr>
            <w:tcW w:w="1392" w:type="dxa"/>
            <w:shd w:val="clear" w:color="auto" w:fill="auto"/>
          </w:tcPr>
          <w:p w14:paraId="0B65415C" w14:textId="32888015" w:rsidR="00C26D58" w:rsidRPr="00906448" w:rsidRDefault="00C26D58" w:rsidP="00C26D5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M</w:t>
            </w:r>
          </w:p>
        </w:tc>
        <w:tc>
          <w:tcPr>
            <w:tcW w:w="1405" w:type="dxa"/>
            <w:shd w:val="clear" w:color="auto" w:fill="auto"/>
          </w:tcPr>
          <w:p w14:paraId="46890CA3" w14:textId="27B34262"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12B6951F" w14:textId="19E8E0D3" w:rsidR="00C26D58" w:rsidRPr="00906448" w:rsidRDefault="00C26D58" w:rsidP="00074DC9">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用户身份证号</w:t>
            </w:r>
          </w:p>
        </w:tc>
      </w:tr>
      <w:tr w:rsidR="00906448" w:rsidRPr="00906448" w14:paraId="7C091048" w14:textId="77777777" w:rsidTr="002D1BD3">
        <w:tc>
          <w:tcPr>
            <w:tcW w:w="2113" w:type="dxa"/>
            <w:shd w:val="clear" w:color="auto" w:fill="auto"/>
          </w:tcPr>
          <w:p w14:paraId="13D92A71" w14:textId="1F072794"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392" w:type="dxa"/>
            <w:shd w:val="clear" w:color="auto" w:fill="auto"/>
          </w:tcPr>
          <w:p w14:paraId="0D3DDAF0" w14:textId="7086136F"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1904F145" w14:textId="62A46BC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6DA8B3DD" w14:textId="2C86C485" w:rsidR="00C26D58" w:rsidRPr="00906448" w:rsidRDefault="00C26D58" w:rsidP="00C26D5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p>
        </w:tc>
      </w:tr>
      <w:tr w:rsidR="00906448" w:rsidRPr="00906448" w14:paraId="5A9BD922" w14:textId="77777777" w:rsidTr="002D1BD3">
        <w:tc>
          <w:tcPr>
            <w:tcW w:w="2113" w:type="dxa"/>
            <w:shd w:val="clear" w:color="auto" w:fill="auto"/>
          </w:tcPr>
          <w:p w14:paraId="4A25C579" w14:textId="2D45C7EE"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1392" w:type="dxa"/>
            <w:shd w:val="clear" w:color="auto" w:fill="auto"/>
          </w:tcPr>
          <w:p w14:paraId="261585FB" w14:textId="6913CB1A"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22C1AB8D" w14:textId="5C8F4CE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7ADF10FE" w14:textId="4DE6DF88" w:rsidR="00C26D58" w:rsidRPr="00906448" w:rsidRDefault="00C26D58" w:rsidP="00C26D5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申请编号</w:t>
            </w:r>
          </w:p>
        </w:tc>
      </w:tr>
      <w:tr w:rsidR="00906448" w:rsidRPr="00906448" w14:paraId="1485EA03" w14:textId="77777777" w:rsidTr="002D1BD3">
        <w:tc>
          <w:tcPr>
            <w:tcW w:w="2113" w:type="dxa"/>
            <w:shd w:val="clear" w:color="auto" w:fill="auto"/>
          </w:tcPr>
          <w:p w14:paraId="23A82C5B" w14:textId="3CD25AB0"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repaymentStatus</w:t>
            </w:r>
          </w:p>
        </w:tc>
        <w:tc>
          <w:tcPr>
            <w:tcW w:w="1392" w:type="dxa"/>
            <w:shd w:val="clear" w:color="auto" w:fill="auto"/>
          </w:tcPr>
          <w:p w14:paraId="05BA5623" w14:textId="6CEDDF56"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58871D3C" w14:textId="7C9DD86E"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52795A31" w14:textId="7158266E" w:rsidR="00C26D58" w:rsidRPr="00906448" w:rsidRDefault="00C26D58" w:rsidP="00C26D5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还款</w:t>
            </w:r>
            <w:r w:rsidRPr="00906448">
              <w:rPr>
                <w:rFonts w:ascii="微软雅黑" w:eastAsia="微软雅黑" w:hAnsi="微软雅黑"/>
                <w:color w:val="000000" w:themeColor="text1"/>
                <w:szCs w:val="21"/>
              </w:rPr>
              <w:t>状态，0-</w:t>
            </w:r>
            <w:r w:rsidRPr="00906448">
              <w:rPr>
                <w:rFonts w:ascii="微软雅黑" w:eastAsia="微软雅黑" w:hAnsi="微软雅黑" w:hint="eastAsia"/>
                <w:color w:val="000000" w:themeColor="text1"/>
                <w:szCs w:val="21"/>
              </w:rPr>
              <w:t>正常</w:t>
            </w:r>
            <w:r w:rsidRPr="00906448">
              <w:rPr>
                <w:rFonts w:ascii="微软雅黑" w:eastAsia="微软雅黑" w:hAnsi="微软雅黑"/>
                <w:color w:val="000000" w:themeColor="text1"/>
                <w:szCs w:val="21"/>
              </w:rPr>
              <w:t>还款；1-</w:t>
            </w:r>
            <w:r w:rsidRPr="00906448">
              <w:rPr>
                <w:rFonts w:ascii="微软雅黑" w:eastAsia="微软雅黑" w:hAnsi="微软雅黑" w:hint="eastAsia"/>
                <w:color w:val="000000" w:themeColor="text1"/>
                <w:szCs w:val="21"/>
              </w:rPr>
              <w:t>代偿</w:t>
            </w:r>
          </w:p>
        </w:tc>
      </w:tr>
      <w:tr w:rsidR="00906448" w:rsidRPr="00906448" w14:paraId="738957CE" w14:textId="77777777" w:rsidTr="002D1BD3">
        <w:tc>
          <w:tcPr>
            <w:tcW w:w="2113" w:type="dxa"/>
            <w:shd w:val="clear" w:color="auto" w:fill="auto"/>
          </w:tcPr>
          <w:p w14:paraId="3519E30C" w14:textId="7777777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repaymentDate</w:t>
            </w:r>
          </w:p>
        </w:tc>
        <w:tc>
          <w:tcPr>
            <w:tcW w:w="1392" w:type="dxa"/>
            <w:shd w:val="clear" w:color="auto" w:fill="auto"/>
          </w:tcPr>
          <w:p w14:paraId="3D28181B" w14:textId="467C81D9"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463187FE" w14:textId="779E171D"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753B0059" w14:textId="04850598" w:rsidR="00C26D58" w:rsidRPr="00906448" w:rsidRDefault="002A7BAC" w:rsidP="0058459A">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还款日，格式</w:t>
            </w:r>
            <w:r w:rsidR="000E6933" w:rsidRPr="00906448">
              <w:rPr>
                <w:rFonts w:ascii="微软雅黑" w:eastAsia="微软雅黑" w:hAnsi="微软雅黑" w:cs="宋体"/>
                <w:color w:val="000000" w:themeColor="text1"/>
                <w:szCs w:val="21"/>
              </w:rPr>
              <w:t>yyyy/MM/dd</w:t>
            </w:r>
          </w:p>
        </w:tc>
      </w:tr>
      <w:tr w:rsidR="00906448" w:rsidRPr="00906448" w14:paraId="0988E4CF" w14:textId="77777777" w:rsidTr="002D1BD3">
        <w:tc>
          <w:tcPr>
            <w:tcW w:w="2113" w:type="dxa"/>
            <w:shd w:val="clear" w:color="auto" w:fill="auto"/>
          </w:tcPr>
          <w:p w14:paraId="76FA753D" w14:textId="7777777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principal</w:t>
            </w:r>
          </w:p>
        </w:tc>
        <w:tc>
          <w:tcPr>
            <w:tcW w:w="1392" w:type="dxa"/>
            <w:shd w:val="clear" w:color="auto" w:fill="auto"/>
          </w:tcPr>
          <w:p w14:paraId="0170ABA9" w14:textId="37B0F160"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5A7627AB" w14:textId="26DA48BA"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umber</w:t>
            </w:r>
          </w:p>
        </w:tc>
        <w:tc>
          <w:tcPr>
            <w:tcW w:w="3312" w:type="dxa"/>
            <w:shd w:val="clear" w:color="auto" w:fill="auto"/>
          </w:tcPr>
          <w:p w14:paraId="01DCAA96" w14:textId="3BEEB476"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当月应还本金，单位元，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tc>
      </w:tr>
      <w:tr w:rsidR="00906448" w:rsidRPr="00906448" w14:paraId="2B27890F" w14:textId="77777777" w:rsidTr="002D1BD3">
        <w:tc>
          <w:tcPr>
            <w:tcW w:w="2113" w:type="dxa"/>
            <w:shd w:val="clear" w:color="auto" w:fill="auto"/>
          </w:tcPr>
          <w:p w14:paraId="63BE8209" w14:textId="7777777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interest</w:t>
            </w:r>
          </w:p>
        </w:tc>
        <w:tc>
          <w:tcPr>
            <w:tcW w:w="1392" w:type="dxa"/>
            <w:shd w:val="clear" w:color="auto" w:fill="auto"/>
          </w:tcPr>
          <w:p w14:paraId="1E8F83E1" w14:textId="26CA05F1"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02C31985" w14:textId="11782D08"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umber</w:t>
            </w:r>
          </w:p>
        </w:tc>
        <w:tc>
          <w:tcPr>
            <w:tcW w:w="3312" w:type="dxa"/>
            <w:shd w:val="clear" w:color="auto" w:fill="auto"/>
          </w:tcPr>
          <w:p w14:paraId="11B6C16F" w14:textId="4F8DDE8B"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当月应还利息，单位元，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tc>
      </w:tr>
      <w:tr w:rsidR="00906448" w:rsidRPr="00906448" w14:paraId="4F0BAE49" w14:textId="77777777" w:rsidTr="002D1BD3">
        <w:tc>
          <w:tcPr>
            <w:tcW w:w="2113" w:type="dxa"/>
            <w:shd w:val="clear" w:color="auto" w:fill="auto"/>
          </w:tcPr>
          <w:p w14:paraId="26C1C4BD" w14:textId="7777777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repaymentAmount</w:t>
            </w:r>
          </w:p>
        </w:tc>
        <w:tc>
          <w:tcPr>
            <w:tcW w:w="1392" w:type="dxa"/>
            <w:shd w:val="clear" w:color="auto" w:fill="auto"/>
          </w:tcPr>
          <w:p w14:paraId="72A55AA7" w14:textId="1534DDA2"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4C93AA42" w14:textId="0486F144"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umber</w:t>
            </w:r>
          </w:p>
        </w:tc>
        <w:tc>
          <w:tcPr>
            <w:tcW w:w="3312" w:type="dxa"/>
            <w:shd w:val="clear" w:color="auto" w:fill="auto"/>
          </w:tcPr>
          <w:p w14:paraId="57F78DE7" w14:textId="109F65DF"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当月应还总金额，单位元，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 xml:space="preserve">小数点两位 </w:t>
            </w:r>
          </w:p>
        </w:tc>
      </w:tr>
      <w:tr w:rsidR="00906448" w:rsidRPr="00906448" w14:paraId="204148DA" w14:textId="77777777" w:rsidTr="002D1BD3">
        <w:tc>
          <w:tcPr>
            <w:tcW w:w="2113" w:type="dxa"/>
            <w:shd w:val="clear" w:color="auto" w:fill="auto"/>
          </w:tcPr>
          <w:p w14:paraId="5F4D2ECD" w14:textId="6569214D"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repayByChannel</w:t>
            </w:r>
          </w:p>
        </w:tc>
        <w:tc>
          <w:tcPr>
            <w:tcW w:w="1392" w:type="dxa"/>
            <w:shd w:val="clear" w:color="auto" w:fill="auto"/>
          </w:tcPr>
          <w:p w14:paraId="2F095580" w14:textId="0D2F6503"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1421DFFA" w14:textId="563F1652"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umber</w:t>
            </w:r>
          </w:p>
        </w:tc>
        <w:tc>
          <w:tcPr>
            <w:tcW w:w="3312" w:type="dxa"/>
            <w:shd w:val="clear" w:color="auto" w:fill="auto"/>
          </w:tcPr>
          <w:p w14:paraId="729A3071" w14:textId="198DC8CA"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当月</w:t>
            </w:r>
            <w:r w:rsidRPr="00906448">
              <w:rPr>
                <w:rFonts w:ascii="微软雅黑" w:eastAsia="微软雅黑" w:hAnsi="微软雅黑"/>
                <w:color w:val="000000" w:themeColor="text1"/>
              </w:rPr>
              <w:t>代偿</w:t>
            </w:r>
            <w:r w:rsidRPr="00906448">
              <w:rPr>
                <w:rFonts w:ascii="微软雅黑" w:eastAsia="微软雅黑" w:hAnsi="微软雅黑" w:hint="eastAsia"/>
                <w:color w:val="000000" w:themeColor="text1"/>
              </w:rPr>
              <w:t>金额</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包括</w:t>
            </w:r>
            <w:r w:rsidRPr="00906448">
              <w:rPr>
                <w:rFonts w:ascii="微软雅黑" w:eastAsia="微软雅黑" w:hAnsi="微软雅黑"/>
                <w:color w:val="000000" w:themeColor="text1"/>
              </w:rPr>
              <w:t>本金与利息，</w:t>
            </w:r>
            <w:r w:rsidR="00A26014" w:rsidRPr="00906448">
              <w:rPr>
                <w:rFonts w:ascii="微软雅黑" w:eastAsia="微软雅黑" w:hAnsi="微软雅黑"/>
                <w:color w:val="000000" w:themeColor="text1"/>
              </w:rPr>
              <w:t>单位元</w:t>
            </w:r>
            <w:r w:rsidR="00A26014" w:rsidRPr="00906448">
              <w:rPr>
                <w:rFonts w:ascii="微软雅黑" w:eastAsia="微软雅黑" w:hAnsi="微软雅黑" w:hint="eastAsia"/>
                <w:color w:val="000000" w:themeColor="text1"/>
              </w:rPr>
              <w:t>，</w:t>
            </w:r>
            <w:r w:rsidR="00A26014" w:rsidRPr="00906448">
              <w:rPr>
                <w:rFonts w:ascii="微软雅黑" w:eastAsia="微软雅黑" w:hAnsi="微软雅黑"/>
                <w:color w:val="000000" w:themeColor="text1"/>
              </w:rPr>
              <w:t>保留</w:t>
            </w:r>
            <w:r w:rsidRPr="00906448">
              <w:rPr>
                <w:rFonts w:ascii="微软雅黑" w:eastAsia="微软雅黑" w:hAnsi="微软雅黑" w:hint="eastAsia"/>
                <w:color w:val="000000" w:themeColor="text1"/>
              </w:rPr>
              <w:t>小数点两位</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当</w:t>
            </w:r>
            <w:r w:rsidRPr="00906448">
              <w:rPr>
                <w:rFonts w:ascii="微软雅黑" w:eastAsia="微软雅黑" w:hAnsi="微软雅黑"/>
                <w:color w:val="000000" w:themeColor="text1"/>
              </w:rPr>
              <w:t>repaymentStatus=1</w:t>
            </w:r>
            <w:r w:rsidRPr="00906448">
              <w:rPr>
                <w:rFonts w:ascii="微软雅黑" w:eastAsia="微软雅黑" w:hAnsi="微软雅黑" w:hint="eastAsia"/>
                <w:color w:val="000000" w:themeColor="text1"/>
              </w:rPr>
              <w:t>时</w:t>
            </w:r>
            <w:r w:rsidRPr="00906448">
              <w:rPr>
                <w:rFonts w:ascii="微软雅黑" w:eastAsia="微软雅黑" w:hAnsi="微软雅黑"/>
                <w:color w:val="000000" w:themeColor="text1"/>
              </w:rPr>
              <w:t>有效</w:t>
            </w:r>
          </w:p>
        </w:tc>
      </w:tr>
      <w:tr w:rsidR="00906448" w:rsidRPr="00906448" w14:paraId="13156EDE" w14:textId="77777777" w:rsidTr="002D1BD3">
        <w:tc>
          <w:tcPr>
            <w:tcW w:w="2113" w:type="dxa"/>
            <w:shd w:val="clear" w:color="auto" w:fill="auto"/>
          </w:tcPr>
          <w:p w14:paraId="44D84578" w14:textId="4EA2DE52"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repayByUser</w:t>
            </w:r>
          </w:p>
        </w:tc>
        <w:tc>
          <w:tcPr>
            <w:tcW w:w="1392" w:type="dxa"/>
            <w:shd w:val="clear" w:color="auto" w:fill="auto"/>
          </w:tcPr>
          <w:p w14:paraId="37EDD8CC" w14:textId="66CBA3B2"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3AA2D989" w14:textId="640B05FA"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w:t>
            </w:r>
            <w:r w:rsidRPr="00906448">
              <w:rPr>
                <w:rFonts w:ascii="微软雅黑" w:eastAsia="微软雅黑" w:hAnsi="微软雅黑"/>
                <w:color w:val="000000" w:themeColor="text1"/>
              </w:rPr>
              <w:t>umber</w:t>
            </w:r>
          </w:p>
        </w:tc>
        <w:tc>
          <w:tcPr>
            <w:tcW w:w="3312" w:type="dxa"/>
            <w:shd w:val="clear" w:color="auto" w:fill="auto"/>
          </w:tcPr>
          <w:p w14:paraId="148024EE" w14:textId="6F5CB277" w:rsidR="00C26D58" w:rsidRPr="00906448" w:rsidRDefault="00C26D58" w:rsidP="00C26D5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用户实还</w:t>
            </w:r>
            <w:r w:rsidRPr="00906448">
              <w:rPr>
                <w:rFonts w:ascii="微软雅黑" w:eastAsia="微软雅黑" w:hAnsi="微软雅黑"/>
                <w:color w:val="000000" w:themeColor="text1"/>
              </w:rPr>
              <w:t>金额</w:t>
            </w:r>
            <w:r w:rsidRPr="00906448">
              <w:rPr>
                <w:rFonts w:ascii="微软雅黑" w:eastAsia="微软雅黑" w:hAnsi="微软雅黑" w:hint="eastAsia"/>
                <w:color w:val="000000" w:themeColor="text1"/>
              </w:rPr>
              <w:t>，单位元，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w:t>
            </w:r>
            <w:r w:rsidRPr="00906448">
              <w:rPr>
                <w:rFonts w:ascii="微软雅黑" w:eastAsia="微软雅黑" w:hAnsi="微软雅黑" w:hint="eastAsia"/>
                <w:color w:val="000000" w:themeColor="text1"/>
              </w:rPr>
              <w:lastRenderedPageBreak/>
              <w:t>点两位</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可</w:t>
            </w:r>
            <w:r w:rsidRPr="00906448">
              <w:rPr>
                <w:rFonts w:ascii="微软雅黑" w:eastAsia="微软雅黑" w:hAnsi="微软雅黑"/>
                <w:color w:val="000000" w:themeColor="text1"/>
              </w:rPr>
              <w:t>为0，</w:t>
            </w:r>
            <w:r w:rsidRPr="00906448">
              <w:rPr>
                <w:rFonts w:ascii="微软雅黑" w:eastAsia="微软雅黑" w:hAnsi="微软雅黑" w:hint="eastAsia"/>
                <w:color w:val="000000" w:themeColor="text1"/>
              </w:rPr>
              <w:t>当</w:t>
            </w:r>
            <w:r w:rsidRPr="00906448">
              <w:rPr>
                <w:rFonts w:ascii="微软雅黑" w:eastAsia="微软雅黑" w:hAnsi="微软雅黑"/>
                <w:color w:val="000000" w:themeColor="text1"/>
              </w:rPr>
              <w:t>repaymentStatus=1</w:t>
            </w:r>
            <w:r w:rsidRPr="00906448">
              <w:rPr>
                <w:rFonts w:ascii="微软雅黑" w:eastAsia="微软雅黑" w:hAnsi="微软雅黑" w:hint="eastAsia"/>
                <w:color w:val="000000" w:themeColor="text1"/>
              </w:rPr>
              <w:t>时</w:t>
            </w:r>
            <w:r w:rsidRPr="00906448">
              <w:rPr>
                <w:rFonts w:ascii="微软雅黑" w:eastAsia="微软雅黑" w:hAnsi="微软雅黑"/>
                <w:color w:val="000000" w:themeColor="text1"/>
              </w:rPr>
              <w:t>有效</w:t>
            </w:r>
          </w:p>
        </w:tc>
      </w:tr>
    </w:tbl>
    <w:p w14:paraId="78783BC2" w14:textId="4BA23B0E" w:rsidR="00EB5E5E" w:rsidRPr="00906448" w:rsidRDefault="00EB5E5E"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lastRenderedPageBreak/>
        <w:t>返回参数</w:t>
      </w:r>
    </w:p>
    <w:tbl>
      <w:tblPr>
        <w:tblStyle w:val="12"/>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430"/>
        <w:gridCol w:w="4644"/>
      </w:tblGrid>
      <w:tr w:rsidR="00906448" w:rsidRPr="00906448" w14:paraId="3456ADE2" w14:textId="77777777" w:rsidTr="006142AC">
        <w:tc>
          <w:tcPr>
            <w:tcW w:w="2143" w:type="dxa"/>
          </w:tcPr>
          <w:p w14:paraId="379984C0"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430" w:type="dxa"/>
          </w:tcPr>
          <w:p w14:paraId="2231CA03"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644" w:type="dxa"/>
          </w:tcPr>
          <w:p w14:paraId="6B1F8C4F"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26CC89EA" w14:textId="77777777" w:rsidTr="006142AC">
        <w:tc>
          <w:tcPr>
            <w:tcW w:w="2143" w:type="dxa"/>
          </w:tcPr>
          <w:p w14:paraId="7C598240"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430" w:type="dxa"/>
          </w:tcPr>
          <w:p w14:paraId="030F34AE"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number</w:t>
            </w:r>
          </w:p>
        </w:tc>
        <w:tc>
          <w:tcPr>
            <w:tcW w:w="4644" w:type="dxa"/>
          </w:tcPr>
          <w:p w14:paraId="7964B04E" w14:textId="273FF444" w:rsidR="006142AC" w:rsidRPr="00906448" w:rsidRDefault="006142AC" w:rsidP="00F024E3">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w:t>
            </w:r>
            <w:r w:rsidRPr="00906448">
              <w:rPr>
                <w:rFonts w:ascii="微软雅黑" w:eastAsia="微软雅黑" w:hAnsi="微软雅黑" w:hint="eastAsia"/>
                <w:color w:val="000000" w:themeColor="text1"/>
                <w:szCs w:val="21"/>
              </w:rPr>
              <w:t>；</w:t>
            </w:r>
            <w:r w:rsidR="00510949" w:rsidRPr="00906448">
              <w:rPr>
                <w:rFonts w:ascii="微软雅黑" w:eastAsia="微软雅黑" w:hAnsi="微软雅黑" w:hint="eastAsia"/>
                <w:color w:val="000000" w:themeColor="text1"/>
                <w:szCs w:val="21"/>
              </w:rPr>
              <w:t>3-文件内容</w:t>
            </w:r>
            <w:r w:rsidR="00846D26" w:rsidRPr="00906448">
              <w:rPr>
                <w:rFonts w:ascii="微软雅黑" w:eastAsia="微软雅黑" w:hAnsi="微软雅黑"/>
                <w:color w:val="000000" w:themeColor="text1"/>
                <w:szCs w:val="21"/>
              </w:rPr>
              <w:t>数据</w:t>
            </w:r>
            <w:r w:rsidR="00510949" w:rsidRPr="00906448">
              <w:rPr>
                <w:rFonts w:ascii="微软雅黑" w:eastAsia="微软雅黑" w:hAnsi="微软雅黑" w:hint="eastAsia"/>
                <w:color w:val="000000" w:themeColor="text1"/>
                <w:szCs w:val="21"/>
              </w:rPr>
              <w:t>不正确</w:t>
            </w:r>
            <w:r w:rsidRPr="00906448">
              <w:rPr>
                <w:rFonts w:ascii="微软雅黑" w:eastAsia="微软雅黑" w:hAnsi="微软雅黑"/>
                <w:color w:val="000000" w:themeColor="text1"/>
                <w:szCs w:val="21"/>
              </w:rPr>
              <w:t>；系统异常则返回系统错误码，错误码参见最后章节</w:t>
            </w:r>
            <w:r w:rsidR="00510949" w:rsidRPr="00906448">
              <w:rPr>
                <w:rFonts w:ascii="微软雅黑" w:eastAsia="微软雅黑" w:hAnsi="微软雅黑" w:hint="eastAsia"/>
                <w:color w:val="000000" w:themeColor="text1"/>
                <w:szCs w:val="21"/>
              </w:rPr>
              <w:t>;</w:t>
            </w:r>
          </w:p>
        </w:tc>
      </w:tr>
      <w:tr w:rsidR="00906448" w:rsidRPr="00906448" w14:paraId="40BD454D" w14:textId="77777777" w:rsidTr="006142AC">
        <w:tc>
          <w:tcPr>
            <w:tcW w:w="2143" w:type="dxa"/>
          </w:tcPr>
          <w:p w14:paraId="0FD39DDE"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description</w:t>
            </w:r>
          </w:p>
        </w:tc>
        <w:tc>
          <w:tcPr>
            <w:tcW w:w="1430" w:type="dxa"/>
          </w:tcPr>
          <w:p w14:paraId="19C08D7F"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644" w:type="dxa"/>
          </w:tcPr>
          <w:p w14:paraId="0B01022E" w14:textId="77777777" w:rsidR="006142AC" w:rsidRPr="00906448" w:rsidRDefault="006142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p>
        </w:tc>
      </w:tr>
    </w:tbl>
    <w:p w14:paraId="5CB68E65" w14:textId="684FF5AF" w:rsidR="008047AE" w:rsidRPr="00906448" w:rsidRDefault="00377FDD" w:rsidP="008047AE">
      <w:pPr>
        <w:pStyle w:val="2"/>
        <w:spacing w:line="360" w:lineRule="auto"/>
        <w:rPr>
          <w:rFonts w:ascii="微软雅黑" w:eastAsia="微软雅黑" w:hAnsi="微软雅黑"/>
          <w:color w:val="000000" w:themeColor="text1"/>
        </w:rPr>
      </w:pPr>
      <w:bookmarkStart w:id="83" w:name="_Toc496637111"/>
      <w:r w:rsidRPr="00906448">
        <w:rPr>
          <w:rFonts w:ascii="微软雅黑" w:eastAsia="微软雅黑" w:hAnsi="微软雅黑" w:hint="eastAsia"/>
          <w:color w:val="000000" w:themeColor="text1"/>
        </w:rPr>
        <w:t>还款</w:t>
      </w:r>
      <w:r w:rsidRPr="00906448">
        <w:rPr>
          <w:rFonts w:ascii="微软雅黑" w:eastAsia="微软雅黑" w:hAnsi="微软雅黑"/>
          <w:color w:val="000000" w:themeColor="text1"/>
        </w:rPr>
        <w:t>分期表校对</w:t>
      </w:r>
      <w:r w:rsidR="00D97374" w:rsidRPr="00906448">
        <w:rPr>
          <w:rFonts w:ascii="微软雅黑" w:eastAsia="微软雅黑" w:hAnsi="微软雅黑"/>
          <w:color w:val="000000" w:themeColor="text1"/>
        </w:rPr>
        <w:t>处理结果异步</w:t>
      </w:r>
      <w:r w:rsidR="00D97374" w:rsidRPr="00906448">
        <w:rPr>
          <w:rFonts w:ascii="微软雅黑" w:eastAsia="微软雅黑" w:hAnsi="微软雅黑" w:hint="eastAsia"/>
          <w:color w:val="000000" w:themeColor="text1"/>
        </w:rPr>
        <w:t>下发</w:t>
      </w:r>
      <w:r w:rsidR="008047AE" w:rsidRPr="00906448">
        <w:rPr>
          <w:rFonts w:ascii="微软雅黑" w:eastAsia="微软雅黑" w:hAnsi="微软雅黑" w:hint="eastAsia"/>
          <w:color w:val="000000" w:themeColor="text1"/>
        </w:rPr>
        <w:t>（</w:t>
      </w:r>
      <w:r w:rsidR="00FE083C" w:rsidRPr="00906448">
        <w:rPr>
          <w:rFonts w:ascii="微软雅黑" w:eastAsia="微软雅黑" w:hAnsi="微软雅黑" w:hint="eastAsia"/>
          <w:color w:val="000000" w:themeColor="text1"/>
        </w:rPr>
        <w:t>IFA5</w:t>
      </w:r>
      <w:r w:rsidR="008047AE" w:rsidRPr="00906448">
        <w:rPr>
          <w:rFonts w:ascii="微软雅黑" w:eastAsia="微软雅黑" w:hAnsi="微软雅黑"/>
          <w:color w:val="000000" w:themeColor="text1"/>
        </w:rPr>
        <w:t>-1</w:t>
      </w:r>
      <w:r w:rsidR="008047AE" w:rsidRPr="00906448">
        <w:rPr>
          <w:rFonts w:ascii="微软雅黑" w:eastAsia="微软雅黑" w:hAnsi="微软雅黑" w:hint="eastAsia"/>
          <w:color w:val="000000" w:themeColor="text1"/>
        </w:rPr>
        <w:t>）</w:t>
      </w:r>
      <w:bookmarkEnd w:id="83"/>
    </w:p>
    <w:p w14:paraId="1F7F4F32"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接口说明：本接口由北京银行发起，北京银行接收到渠道上传的还款分期表后，会对渠道</w:t>
      </w:r>
    </w:p>
    <w:p w14:paraId="1C595E9D"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上传的还款分期表明细与北京银行下发的还款分期表明细做比较，并反馈比较结果为异常</w:t>
      </w:r>
    </w:p>
    <w:p w14:paraId="6EE75FA8" w14:textId="2B8F5B1E"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的数据（正常的数据不反馈）</w:t>
      </w:r>
    </w:p>
    <w:p w14:paraId="648EDE3A" w14:textId="126BA152"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57F052DA" w14:textId="77777777"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1.北京银行仅返回异常的数据</w:t>
      </w:r>
    </w:p>
    <w:p w14:paraId="39A751BC" w14:textId="77777777"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2.接口以消息通知+文件的方式完成还款分期表校对结果下发</w:t>
      </w:r>
    </w:p>
    <w:p w14:paraId="62F75949"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3.文件内容包括文件头与文件体，文件头会描述错误笔数，文件体为错误数据以及错误原因</w:t>
      </w:r>
    </w:p>
    <w:p w14:paraId="46292401"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4.渠道接收到结果发现异常的数据不为0，需要针对错误的数据进行修改后，再次调用每月还款分期表校对上报（IFA5)，再次进入校对循环</w:t>
      </w:r>
    </w:p>
    <w:p w14:paraId="33571614"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5.北京银行与渠道必须要在账单日（通常为20号）9点前保障渠道上传的还款分期文件异常数据为0，即双方需要对当期应还账务明细达成一致</w:t>
      </w:r>
    </w:p>
    <w:p w14:paraId="4ACA24F8" w14:textId="140C0B61"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接口调用过程说明：</w:t>
      </w:r>
    </w:p>
    <w:p w14:paraId="47F915AF" w14:textId="77777777"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1.北京银行对渠道上传的还款分期表进行校验</w:t>
      </w:r>
    </w:p>
    <w:p w14:paraId="5DBFECD1" w14:textId="601CFCE1" w:rsidR="00D97374" w:rsidRPr="00906448" w:rsidRDefault="00236D76" w:rsidP="00236D76">
      <w:pPr>
        <w:pStyle w:val="11"/>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szCs w:val="21"/>
        </w:rPr>
        <w:t xml:space="preserve">    2.北京银行调用本接口反馈校验结果为异常的数据</w:t>
      </w:r>
    </w:p>
    <w:p w14:paraId="2046B86D" w14:textId="40075C49" w:rsidR="008047AE" w:rsidRPr="00906448" w:rsidRDefault="008047AE" w:rsidP="008047AE">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 xml:space="preserve"> repayment</w:t>
      </w:r>
      <w:r w:rsidRPr="00906448">
        <w:rPr>
          <w:rFonts w:ascii="微软雅黑" w:eastAsia="微软雅黑" w:hAnsi="微软雅黑" w:hint="eastAsia"/>
          <w:color w:val="000000" w:themeColor="text1"/>
        </w:rPr>
        <w:t>List</w:t>
      </w:r>
      <w:r w:rsidRPr="00906448">
        <w:rPr>
          <w:rFonts w:ascii="微软雅黑" w:eastAsia="微软雅黑" w:hAnsi="微软雅黑"/>
          <w:color w:val="000000" w:themeColor="text1"/>
        </w:rPr>
        <w:t>Re</w:t>
      </w:r>
      <w:r w:rsidRPr="00906448">
        <w:rPr>
          <w:rFonts w:ascii="微软雅黑" w:eastAsia="微软雅黑" w:hAnsi="微软雅黑" w:hint="eastAsia"/>
          <w:color w:val="000000" w:themeColor="text1"/>
        </w:rPr>
        <w:t>port</w:t>
      </w:r>
      <w:r w:rsidR="002A7176" w:rsidRPr="00906448">
        <w:rPr>
          <w:rFonts w:ascii="微软雅黑" w:eastAsia="微软雅黑" w:hAnsi="微软雅黑" w:hint="eastAsia"/>
          <w:color w:val="000000" w:themeColor="text1"/>
        </w:rPr>
        <w:t>Result</w:t>
      </w:r>
    </w:p>
    <w:p w14:paraId="541DE5B8" w14:textId="77777777" w:rsidR="008047AE" w:rsidRPr="00906448" w:rsidRDefault="008047AE" w:rsidP="008047AE">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Pr="00906448">
        <w:rPr>
          <w:rFonts w:ascii="微软雅黑" w:eastAsia="微软雅黑" w:hAnsi="微软雅黑" w:hint="eastAsia"/>
          <w:color w:val="000000" w:themeColor="text1"/>
        </w:rPr>
        <w:t>北京</w:t>
      </w:r>
      <w:r w:rsidRPr="00906448">
        <w:rPr>
          <w:rFonts w:ascii="微软雅黑" w:eastAsia="微软雅黑" w:hAnsi="微软雅黑"/>
          <w:color w:val="000000" w:themeColor="text1"/>
        </w:rPr>
        <w:t>银行</w:t>
      </w:r>
    </w:p>
    <w:p w14:paraId="1A029F8F" w14:textId="77777777" w:rsidR="008047AE" w:rsidRPr="00906448" w:rsidRDefault="008047AE" w:rsidP="008047AE">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71AFF103" w14:textId="77777777" w:rsidR="008047AE" w:rsidRPr="00906448" w:rsidRDefault="008047AE" w:rsidP="008047AE">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05BDE58C" w14:textId="77777777" w:rsidR="008047AE" w:rsidRPr="00906448" w:rsidRDefault="008047AE" w:rsidP="008047AE">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611BDD3C" w14:textId="77777777" w:rsidR="008047AE" w:rsidRPr="00906448" w:rsidRDefault="008047AE" w:rsidP="008047AE">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输入参数</w:t>
      </w:r>
    </w:p>
    <w:tbl>
      <w:tblPr>
        <w:tblStyle w:val="1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1415"/>
        <w:gridCol w:w="2094"/>
        <w:gridCol w:w="2712"/>
      </w:tblGrid>
      <w:tr w:rsidR="00906448" w:rsidRPr="00906448" w14:paraId="73718E3D" w14:textId="77777777" w:rsidTr="00EB2887">
        <w:tc>
          <w:tcPr>
            <w:tcW w:w="2138" w:type="dxa"/>
          </w:tcPr>
          <w:p w14:paraId="05033B8A" w14:textId="77777777" w:rsidR="008047AE" w:rsidRPr="00906448" w:rsidRDefault="008047AE" w:rsidP="00EB2887">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415" w:type="dxa"/>
          </w:tcPr>
          <w:p w14:paraId="680FD075"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94" w:type="dxa"/>
          </w:tcPr>
          <w:p w14:paraId="41BD029A"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712" w:type="dxa"/>
          </w:tcPr>
          <w:p w14:paraId="0B19AF95"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74CF1B23" w14:textId="77777777" w:rsidTr="00EB2887">
        <w:tc>
          <w:tcPr>
            <w:tcW w:w="2138" w:type="dxa"/>
          </w:tcPr>
          <w:p w14:paraId="666AB351"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channelId</w:t>
            </w:r>
          </w:p>
        </w:tc>
        <w:tc>
          <w:tcPr>
            <w:tcW w:w="1415" w:type="dxa"/>
          </w:tcPr>
          <w:p w14:paraId="266E1FB1"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94" w:type="dxa"/>
          </w:tcPr>
          <w:p w14:paraId="69C2870A" w14:textId="70105B20" w:rsidR="008047AE" w:rsidRPr="00906448" w:rsidRDefault="00FB1E87"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712" w:type="dxa"/>
          </w:tcPr>
          <w:p w14:paraId="66C37E3F"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渠道id</w:t>
            </w:r>
            <w:r w:rsidRPr="00906448">
              <w:rPr>
                <w:rFonts w:ascii="微软雅黑" w:eastAsia="微软雅黑" w:hAnsi="微软雅黑" w:hint="eastAsia"/>
                <w:color w:val="000000" w:themeColor="text1"/>
              </w:rPr>
              <w:t>（由平台分配）</w:t>
            </w:r>
          </w:p>
        </w:tc>
      </w:tr>
      <w:tr w:rsidR="00906448" w:rsidRPr="00906448" w14:paraId="7C95AD65" w14:textId="77777777" w:rsidTr="00EB2887">
        <w:tc>
          <w:tcPr>
            <w:tcW w:w="2138" w:type="dxa"/>
          </w:tcPr>
          <w:p w14:paraId="48510F44"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timestamp</w:t>
            </w:r>
          </w:p>
        </w:tc>
        <w:tc>
          <w:tcPr>
            <w:tcW w:w="1415" w:type="dxa"/>
          </w:tcPr>
          <w:p w14:paraId="68C37FCA"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94" w:type="dxa"/>
          </w:tcPr>
          <w:p w14:paraId="2F0A4B4A"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38F726BB" w14:textId="6AD5628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时间戳，格式为</w:t>
            </w:r>
            <w:r w:rsidR="000E6933" w:rsidRPr="00906448">
              <w:rPr>
                <w:rFonts w:ascii="微软雅黑" w:eastAsia="微软雅黑" w:hAnsi="微软雅黑"/>
                <w:color w:val="000000" w:themeColor="text1"/>
                <w:szCs w:val="21"/>
              </w:rPr>
              <w:t>yyyyMMddHHmmss</w:t>
            </w:r>
          </w:p>
        </w:tc>
      </w:tr>
      <w:tr w:rsidR="00906448" w:rsidRPr="00906448" w14:paraId="1B6C3EFC" w14:textId="77777777" w:rsidTr="00EB2887">
        <w:tc>
          <w:tcPr>
            <w:tcW w:w="2138" w:type="dxa"/>
          </w:tcPr>
          <w:p w14:paraId="1529F740"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fileURL</w:t>
            </w:r>
          </w:p>
        </w:tc>
        <w:tc>
          <w:tcPr>
            <w:tcW w:w="1415" w:type="dxa"/>
          </w:tcPr>
          <w:p w14:paraId="05FF19F6"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26939F53"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08540C65" w14:textId="09EE4737" w:rsidR="008047AE" w:rsidRPr="00906448" w:rsidRDefault="008047AE" w:rsidP="0021311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提前还款处理结果</w:t>
            </w:r>
            <w:r w:rsidRPr="00906448">
              <w:rPr>
                <w:rFonts w:ascii="微软雅黑" w:eastAsia="微软雅黑" w:hAnsi="微软雅黑"/>
                <w:color w:val="000000" w:themeColor="text1"/>
              </w:rPr>
              <w:t>文件地址</w:t>
            </w:r>
            <w:r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213110">
              <w:rPr>
                <w:rFonts w:ascii="微软雅黑" w:eastAsia="微软雅黑" w:hAnsi="微软雅黑" w:hint="eastAsia"/>
                <w:color w:val="000000" w:themeColor="text1"/>
              </w:rPr>
              <w:t>：</w:t>
            </w:r>
            <w:r w:rsidR="00213110" w:rsidRPr="005C2FA6">
              <w:rPr>
                <w:rFonts w:ascii="微软雅黑" w:eastAsia="微软雅黑" w:hAnsi="微软雅黑" w:hint="eastAsia"/>
                <w:color w:val="000000" w:themeColor="text1"/>
              </w:rPr>
              <w:t>P</w:t>
            </w:r>
            <w:r w:rsidR="00213110" w:rsidRPr="005C2FA6">
              <w:rPr>
                <w:rFonts w:ascii="微软雅黑" w:eastAsia="微软雅黑" w:hAnsi="微软雅黑"/>
                <w:color w:val="000000" w:themeColor="text1"/>
              </w:rPr>
              <w:t>repayment_1.txt</w:t>
            </w:r>
            <w:r w:rsidR="00213110" w:rsidRPr="00906448" w:rsidDel="00213110">
              <w:rPr>
                <w:rFonts w:ascii="微软雅黑" w:eastAsia="微软雅黑" w:hAnsi="微软雅黑" w:hint="eastAsia"/>
                <w:color w:val="000000" w:themeColor="text1"/>
              </w:rPr>
              <w:t xml:space="preserve"> </w:t>
            </w:r>
            <w:r w:rsidRPr="00906448">
              <w:rPr>
                <w:rFonts w:ascii="微软雅黑" w:eastAsia="微软雅黑" w:hAnsi="微软雅黑" w:hint="eastAsia"/>
                <w:color w:val="000000" w:themeColor="text1"/>
              </w:rPr>
              <w:t>，地址多个以分号间隔</w:t>
            </w:r>
          </w:p>
        </w:tc>
      </w:tr>
      <w:tr w:rsidR="00906448" w:rsidRPr="00906448" w14:paraId="15E6ABF8" w14:textId="77777777" w:rsidTr="00EB2887">
        <w:tc>
          <w:tcPr>
            <w:tcW w:w="2138" w:type="dxa"/>
          </w:tcPr>
          <w:p w14:paraId="22B8F72E"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MD5</w:t>
            </w:r>
          </w:p>
        </w:tc>
        <w:tc>
          <w:tcPr>
            <w:tcW w:w="1415" w:type="dxa"/>
          </w:tcPr>
          <w:p w14:paraId="2CEF6AF1"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77E6611C"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5C286CE6" w14:textId="05AA0062"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1643A957" w14:textId="77777777" w:rsidTr="00EB2887">
        <w:tc>
          <w:tcPr>
            <w:tcW w:w="2138" w:type="dxa"/>
          </w:tcPr>
          <w:p w14:paraId="4D5FF899"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fileVersion</w:t>
            </w:r>
          </w:p>
        </w:tc>
        <w:tc>
          <w:tcPr>
            <w:tcW w:w="1415" w:type="dxa"/>
          </w:tcPr>
          <w:p w14:paraId="75D0E590"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94" w:type="dxa"/>
          </w:tcPr>
          <w:p w14:paraId="6A03B94D"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2BE89FB5"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63F32AB8" w14:textId="5817E0B5" w:rsidR="00950BA8" w:rsidRPr="00906448" w:rsidRDefault="000444C1" w:rsidP="008047AE">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还款</w:t>
      </w:r>
      <w:r w:rsidRPr="00906448">
        <w:rPr>
          <w:rFonts w:ascii="微软雅黑" w:eastAsia="微软雅黑" w:hAnsi="微软雅黑"/>
          <w:color w:val="000000" w:themeColor="text1"/>
        </w:rPr>
        <w:t>分期表校对数据</w:t>
      </w:r>
      <w:r w:rsidR="008047AE" w:rsidRPr="00906448">
        <w:rPr>
          <w:rFonts w:ascii="微软雅黑" w:eastAsia="微软雅黑" w:hAnsi="微软雅黑"/>
          <w:color w:val="000000" w:themeColor="text1"/>
        </w:rPr>
        <w:t>处理</w:t>
      </w:r>
      <w:r w:rsidR="008047AE" w:rsidRPr="00906448">
        <w:rPr>
          <w:rFonts w:ascii="微软雅黑" w:eastAsia="微软雅黑" w:hAnsi="微软雅黑" w:hint="eastAsia"/>
          <w:color w:val="000000" w:themeColor="text1"/>
        </w:rPr>
        <w:t>结果</w:t>
      </w:r>
      <w:r w:rsidR="008047AE" w:rsidRPr="00906448">
        <w:rPr>
          <w:rFonts w:ascii="微软雅黑" w:eastAsia="微软雅黑" w:hAnsi="微软雅黑"/>
          <w:color w:val="000000" w:themeColor="text1"/>
        </w:rPr>
        <w:t>文件</w:t>
      </w:r>
      <w:r w:rsidR="008047AE" w:rsidRPr="00906448">
        <w:rPr>
          <w:rFonts w:ascii="微软雅黑" w:eastAsia="微软雅黑" w:hAnsi="微软雅黑" w:hint="eastAsia"/>
          <w:color w:val="000000" w:themeColor="text1"/>
        </w:rPr>
        <w:t>说明</w:t>
      </w:r>
      <w:r w:rsidR="00757CC1" w:rsidRPr="00906448">
        <w:rPr>
          <w:rFonts w:ascii="微软雅黑" w:eastAsia="微软雅黑" w:hAnsi="微软雅黑"/>
          <w:color w:val="000000" w:themeColor="text1"/>
        </w:rPr>
        <w:t>，</w:t>
      </w:r>
      <w:r w:rsidR="00757CC1" w:rsidRPr="00906448">
        <w:rPr>
          <w:rFonts w:ascii="微软雅黑" w:eastAsia="微软雅黑" w:hAnsi="微软雅黑" w:hint="eastAsia"/>
          <w:color w:val="000000" w:themeColor="text1"/>
        </w:rPr>
        <w:t>文件</w:t>
      </w:r>
      <w:r w:rsidR="00757CC1" w:rsidRPr="00906448">
        <w:rPr>
          <w:rFonts w:ascii="微软雅黑" w:eastAsia="微软雅黑" w:hAnsi="微软雅黑"/>
          <w:color w:val="000000" w:themeColor="text1"/>
        </w:rPr>
        <w:t>中的所有交易数据为有错误的数据</w:t>
      </w:r>
      <w:r w:rsidR="007B4FCE" w:rsidRPr="00906448">
        <w:rPr>
          <w:rFonts w:ascii="微软雅黑" w:eastAsia="微软雅黑" w:hAnsi="微软雅黑"/>
          <w:color w:val="000000" w:themeColor="text1"/>
        </w:rPr>
        <w:t>：</w:t>
      </w:r>
    </w:p>
    <w:tbl>
      <w:tblPr>
        <w:tblStyle w:val="af"/>
        <w:tblW w:w="8222" w:type="dxa"/>
        <w:tblInd w:w="-5" w:type="dxa"/>
        <w:tblLook w:val="04A0" w:firstRow="1" w:lastRow="0" w:firstColumn="1" w:lastColumn="0" w:noHBand="0" w:noVBand="1"/>
      </w:tblPr>
      <w:tblGrid>
        <w:gridCol w:w="2113"/>
        <w:gridCol w:w="1392"/>
        <w:gridCol w:w="1405"/>
        <w:gridCol w:w="3312"/>
      </w:tblGrid>
      <w:tr w:rsidR="00906448" w:rsidRPr="00906448" w14:paraId="302F5F60" w14:textId="77777777" w:rsidTr="00EB2887">
        <w:tc>
          <w:tcPr>
            <w:tcW w:w="8222" w:type="dxa"/>
            <w:gridSpan w:val="4"/>
            <w:shd w:val="clear" w:color="auto" w:fill="auto"/>
          </w:tcPr>
          <w:p w14:paraId="56DE7B5C" w14:textId="03BE6660" w:rsidR="000444C1" w:rsidRPr="00906448" w:rsidRDefault="000444C1" w:rsidP="00EB2887">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w:t>
            </w:r>
            <w:r w:rsidR="00123408" w:rsidRPr="00906448">
              <w:rPr>
                <w:rFonts w:ascii="微软雅黑" w:eastAsia="微软雅黑" w:hAnsi="微软雅黑" w:hint="eastAsia"/>
                <w:b/>
                <w:color w:val="000000" w:themeColor="text1"/>
              </w:rPr>
              <w:t>头</w:t>
            </w:r>
            <w:r w:rsidRPr="00906448">
              <w:rPr>
                <w:rFonts w:ascii="微软雅黑" w:eastAsia="微软雅黑" w:hAnsi="微软雅黑" w:hint="eastAsia"/>
                <w:b/>
                <w:color w:val="000000" w:themeColor="text1"/>
              </w:rPr>
              <w:t>说明</w:t>
            </w:r>
          </w:p>
        </w:tc>
      </w:tr>
      <w:tr w:rsidR="00906448" w:rsidRPr="00906448" w14:paraId="24060DD0" w14:textId="77777777" w:rsidTr="00EB2887">
        <w:tc>
          <w:tcPr>
            <w:tcW w:w="2113" w:type="dxa"/>
            <w:shd w:val="clear" w:color="auto" w:fill="auto"/>
          </w:tcPr>
          <w:p w14:paraId="246AAF62" w14:textId="77777777" w:rsidR="000444C1" w:rsidRPr="00906448" w:rsidRDefault="000444C1"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392" w:type="dxa"/>
            <w:shd w:val="clear" w:color="auto" w:fill="auto"/>
          </w:tcPr>
          <w:p w14:paraId="2BD6FD59" w14:textId="77777777" w:rsidR="000444C1" w:rsidRPr="00906448" w:rsidRDefault="000444C1"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405" w:type="dxa"/>
            <w:shd w:val="clear" w:color="auto" w:fill="auto"/>
          </w:tcPr>
          <w:p w14:paraId="71C20264" w14:textId="77777777" w:rsidR="000444C1" w:rsidRPr="00906448" w:rsidRDefault="000444C1"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312" w:type="dxa"/>
            <w:shd w:val="clear" w:color="auto" w:fill="auto"/>
          </w:tcPr>
          <w:p w14:paraId="3AE2A5F9" w14:textId="77777777" w:rsidR="000444C1" w:rsidRPr="00906448" w:rsidRDefault="000444C1"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12154AAA" w14:textId="77777777" w:rsidTr="00EB2887">
        <w:tc>
          <w:tcPr>
            <w:tcW w:w="2113" w:type="dxa"/>
            <w:shd w:val="clear" w:color="auto" w:fill="auto"/>
          </w:tcPr>
          <w:p w14:paraId="2D82E032" w14:textId="7042AD0E" w:rsidR="00123408" w:rsidRPr="00906448" w:rsidRDefault="00123408"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e</w:t>
            </w:r>
            <w:r w:rsidRPr="00906448">
              <w:rPr>
                <w:rFonts w:ascii="微软雅黑" w:eastAsia="微软雅黑" w:hAnsi="微软雅黑" w:hint="eastAsia"/>
                <w:color w:val="000000" w:themeColor="text1"/>
              </w:rPr>
              <w:t>rror</w:t>
            </w:r>
            <w:r w:rsidR="00065EA8" w:rsidRPr="00906448">
              <w:rPr>
                <w:rFonts w:ascii="微软雅黑" w:eastAsia="微软雅黑" w:hAnsi="微软雅黑" w:hint="eastAsia"/>
                <w:color w:val="000000" w:themeColor="text1"/>
              </w:rPr>
              <w:t>Count</w:t>
            </w:r>
          </w:p>
        </w:tc>
        <w:tc>
          <w:tcPr>
            <w:tcW w:w="1392" w:type="dxa"/>
            <w:shd w:val="clear" w:color="auto" w:fill="auto"/>
          </w:tcPr>
          <w:p w14:paraId="10DFB1B6" w14:textId="01FF9B66" w:rsidR="00123408" w:rsidRPr="00906448" w:rsidRDefault="00123408"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70B15AE5" w14:textId="45F9453D" w:rsidR="00123408" w:rsidRPr="00906448" w:rsidRDefault="00123408"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312" w:type="dxa"/>
            <w:shd w:val="clear" w:color="auto" w:fill="auto"/>
          </w:tcPr>
          <w:p w14:paraId="5EF903D7" w14:textId="20D174CE" w:rsidR="00123408" w:rsidRPr="00906448" w:rsidRDefault="00123408"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还款</w:t>
            </w:r>
            <w:r w:rsidR="00A0629D" w:rsidRPr="00906448">
              <w:rPr>
                <w:rFonts w:ascii="微软雅黑" w:eastAsia="微软雅黑" w:hAnsi="微软雅黑" w:hint="eastAsia"/>
                <w:color w:val="000000" w:themeColor="text1"/>
              </w:rPr>
              <w:t>校对结果</w:t>
            </w:r>
            <w:r w:rsidRPr="00906448">
              <w:rPr>
                <w:rFonts w:ascii="微软雅黑" w:eastAsia="微软雅黑" w:hAnsi="微软雅黑" w:hint="eastAsia"/>
                <w:color w:val="000000" w:themeColor="text1"/>
              </w:rPr>
              <w:t>异常笔数，0表示无异常</w:t>
            </w:r>
            <w:r w:rsidR="00FB0A7E" w:rsidRPr="00906448">
              <w:rPr>
                <w:rFonts w:ascii="微软雅黑" w:eastAsia="微软雅黑" w:hAnsi="微软雅黑" w:hint="eastAsia"/>
                <w:color w:val="000000" w:themeColor="text1"/>
              </w:rPr>
              <w:t>，文件内容为还款</w:t>
            </w:r>
            <w:r w:rsidR="00A0629D" w:rsidRPr="00906448">
              <w:rPr>
                <w:rFonts w:ascii="微软雅黑" w:eastAsia="微软雅黑" w:hAnsi="微软雅黑" w:hint="eastAsia"/>
                <w:color w:val="000000" w:themeColor="text1"/>
              </w:rPr>
              <w:t>校验</w:t>
            </w:r>
            <w:r w:rsidR="00FB0A7E" w:rsidRPr="00906448">
              <w:rPr>
                <w:rFonts w:ascii="微软雅黑" w:eastAsia="微软雅黑" w:hAnsi="微软雅黑" w:hint="eastAsia"/>
                <w:color w:val="000000" w:themeColor="text1"/>
              </w:rPr>
              <w:t>异常内容明细</w:t>
            </w:r>
          </w:p>
        </w:tc>
      </w:tr>
      <w:tr w:rsidR="00906448" w:rsidRPr="00906448" w14:paraId="0E03D586" w14:textId="77777777" w:rsidTr="00A32F87">
        <w:tc>
          <w:tcPr>
            <w:tcW w:w="8222" w:type="dxa"/>
            <w:gridSpan w:val="4"/>
            <w:shd w:val="clear" w:color="auto" w:fill="auto"/>
          </w:tcPr>
          <w:p w14:paraId="0E026C5D" w14:textId="5EEEF2F1" w:rsidR="00123408" w:rsidRPr="00906448" w:rsidRDefault="00123408" w:rsidP="00646AA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2B39010C" w14:textId="77777777" w:rsidTr="00EB2887">
        <w:tc>
          <w:tcPr>
            <w:tcW w:w="2113" w:type="dxa"/>
            <w:shd w:val="clear" w:color="auto" w:fill="auto"/>
          </w:tcPr>
          <w:p w14:paraId="0E17EE4A" w14:textId="7DC2052B"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392" w:type="dxa"/>
            <w:shd w:val="clear" w:color="auto" w:fill="auto"/>
          </w:tcPr>
          <w:p w14:paraId="471D41B5" w14:textId="174D4D3E"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405" w:type="dxa"/>
            <w:shd w:val="clear" w:color="auto" w:fill="auto"/>
          </w:tcPr>
          <w:p w14:paraId="486E98C4" w14:textId="0B98F880"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312" w:type="dxa"/>
            <w:shd w:val="clear" w:color="auto" w:fill="auto"/>
          </w:tcPr>
          <w:p w14:paraId="55E77324" w14:textId="06820A1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24CFFF35" w14:textId="77777777" w:rsidTr="00EB2887">
        <w:tc>
          <w:tcPr>
            <w:tcW w:w="2113" w:type="dxa"/>
            <w:shd w:val="clear" w:color="auto" w:fill="auto"/>
          </w:tcPr>
          <w:p w14:paraId="174C9B90"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ch</w:t>
            </w:r>
            <w:r w:rsidRPr="00906448">
              <w:rPr>
                <w:rFonts w:ascii="微软雅黑" w:eastAsia="微软雅黑" w:hAnsi="微软雅黑"/>
                <w:color w:val="000000" w:themeColor="text1"/>
              </w:rPr>
              <w:t>annel</w:t>
            </w:r>
            <w:r w:rsidRPr="00906448">
              <w:rPr>
                <w:rFonts w:ascii="微软雅黑" w:eastAsia="微软雅黑" w:hAnsi="微软雅黑" w:hint="eastAsia"/>
                <w:color w:val="000000" w:themeColor="text1"/>
              </w:rPr>
              <w:t>Id</w:t>
            </w:r>
          </w:p>
        </w:tc>
        <w:tc>
          <w:tcPr>
            <w:tcW w:w="1392" w:type="dxa"/>
            <w:shd w:val="clear" w:color="auto" w:fill="auto"/>
          </w:tcPr>
          <w:p w14:paraId="70F8A339"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0D9ABF97"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04B4BD54"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w:t>
            </w:r>
            <w:r w:rsidRPr="00906448">
              <w:rPr>
                <w:rFonts w:ascii="微软雅黑" w:eastAsia="微软雅黑" w:hAnsi="微软雅黑"/>
                <w:color w:val="000000" w:themeColor="text1"/>
              </w:rPr>
              <w:t>(由分行统一分配)</w:t>
            </w:r>
          </w:p>
        </w:tc>
      </w:tr>
      <w:tr w:rsidR="00906448" w:rsidRPr="00906448" w14:paraId="68130BE7" w14:textId="77777777" w:rsidTr="00EB2887">
        <w:tc>
          <w:tcPr>
            <w:tcW w:w="2113" w:type="dxa"/>
            <w:shd w:val="clear" w:color="auto" w:fill="auto"/>
          </w:tcPr>
          <w:p w14:paraId="5A7E56DD"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1392" w:type="dxa"/>
            <w:shd w:val="clear" w:color="auto" w:fill="auto"/>
          </w:tcPr>
          <w:p w14:paraId="3BD7487B"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4D047B9D"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40070336"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订单编号，渠道标识该笔业务的唯一编号</w:t>
            </w:r>
          </w:p>
        </w:tc>
      </w:tr>
      <w:tr w:rsidR="00906448" w:rsidRPr="00906448" w14:paraId="2816D206" w14:textId="77777777" w:rsidTr="00EB2887">
        <w:tc>
          <w:tcPr>
            <w:tcW w:w="2113" w:type="dxa"/>
            <w:shd w:val="clear" w:color="auto" w:fill="auto"/>
          </w:tcPr>
          <w:p w14:paraId="3DBC7C3A"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name</w:t>
            </w:r>
          </w:p>
        </w:tc>
        <w:tc>
          <w:tcPr>
            <w:tcW w:w="1392" w:type="dxa"/>
            <w:shd w:val="clear" w:color="auto" w:fill="auto"/>
          </w:tcPr>
          <w:p w14:paraId="02F698B6"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494D3736"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324BFC32"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用户姓名</w:t>
            </w:r>
          </w:p>
        </w:tc>
      </w:tr>
      <w:tr w:rsidR="00906448" w:rsidRPr="00906448" w14:paraId="23CD0C63" w14:textId="77777777" w:rsidTr="00EB2887">
        <w:tc>
          <w:tcPr>
            <w:tcW w:w="2113" w:type="dxa"/>
            <w:shd w:val="clear" w:color="auto" w:fill="auto"/>
          </w:tcPr>
          <w:p w14:paraId="0E83EB14"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idNo</w:t>
            </w:r>
          </w:p>
        </w:tc>
        <w:tc>
          <w:tcPr>
            <w:tcW w:w="1392" w:type="dxa"/>
            <w:shd w:val="clear" w:color="auto" w:fill="auto"/>
          </w:tcPr>
          <w:p w14:paraId="75DE08E6"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M</w:t>
            </w:r>
          </w:p>
        </w:tc>
        <w:tc>
          <w:tcPr>
            <w:tcW w:w="1405" w:type="dxa"/>
            <w:shd w:val="clear" w:color="auto" w:fill="auto"/>
          </w:tcPr>
          <w:p w14:paraId="620846F4"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7296F1F4"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用户身份证号</w:t>
            </w:r>
          </w:p>
        </w:tc>
      </w:tr>
      <w:tr w:rsidR="00906448" w:rsidRPr="00906448" w14:paraId="6D2CDF61" w14:textId="77777777" w:rsidTr="00757CC1">
        <w:trPr>
          <w:trHeight w:val="674"/>
        </w:trPr>
        <w:tc>
          <w:tcPr>
            <w:tcW w:w="2113" w:type="dxa"/>
            <w:shd w:val="clear" w:color="auto" w:fill="auto"/>
          </w:tcPr>
          <w:p w14:paraId="0C60F76D"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392" w:type="dxa"/>
            <w:shd w:val="clear" w:color="auto" w:fill="auto"/>
          </w:tcPr>
          <w:p w14:paraId="7F00D2AE"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5D9F655B"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47002F8C"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p>
        </w:tc>
      </w:tr>
      <w:tr w:rsidR="00906448" w:rsidRPr="00906448" w14:paraId="65FBA159" w14:textId="77777777" w:rsidTr="00EB2887">
        <w:tc>
          <w:tcPr>
            <w:tcW w:w="2113" w:type="dxa"/>
            <w:shd w:val="clear" w:color="auto" w:fill="auto"/>
          </w:tcPr>
          <w:p w14:paraId="6D827E0D"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1392" w:type="dxa"/>
            <w:shd w:val="clear" w:color="auto" w:fill="auto"/>
          </w:tcPr>
          <w:p w14:paraId="422AB5A1"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7B86B388"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79A264A2"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申请编号</w:t>
            </w:r>
          </w:p>
        </w:tc>
      </w:tr>
      <w:tr w:rsidR="00906448" w:rsidRPr="00906448" w14:paraId="330973E8" w14:textId="77777777" w:rsidTr="00EB2887">
        <w:tc>
          <w:tcPr>
            <w:tcW w:w="2113" w:type="dxa"/>
            <w:shd w:val="clear" w:color="auto" w:fill="auto"/>
          </w:tcPr>
          <w:p w14:paraId="1C74293A" w14:textId="675F4890"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reason</w:t>
            </w:r>
          </w:p>
        </w:tc>
        <w:tc>
          <w:tcPr>
            <w:tcW w:w="1392" w:type="dxa"/>
            <w:shd w:val="clear" w:color="auto" w:fill="auto"/>
          </w:tcPr>
          <w:p w14:paraId="2F5E5E74" w14:textId="5E4F580A"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525A4D73" w14:textId="24F163FB"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6D5A0F4A" w14:textId="3A6A33F0" w:rsidR="00123408" w:rsidRPr="00906448" w:rsidRDefault="00123408" w:rsidP="0012340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原因</w:t>
            </w:r>
          </w:p>
        </w:tc>
      </w:tr>
    </w:tbl>
    <w:p w14:paraId="31458C88" w14:textId="77777777" w:rsidR="008047AE" w:rsidRPr="00906448" w:rsidRDefault="008047AE" w:rsidP="008047AE">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返回参数</w:t>
      </w:r>
    </w:p>
    <w:tbl>
      <w:tblPr>
        <w:tblStyle w:val="12"/>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509"/>
      </w:tblGrid>
      <w:tr w:rsidR="00906448" w:rsidRPr="00906448" w14:paraId="0D0D8C3D" w14:textId="77777777" w:rsidTr="00EB2887">
        <w:tc>
          <w:tcPr>
            <w:tcW w:w="2143" w:type="dxa"/>
          </w:tcPr>
          <w:p w14:paraId="542D0723"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882" w:type="dxa"/>
          </w:tcPr>
          <w:p w14:paraId="5E77995D"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509" w:type="dxa"/>
          </w:tcPr>
          <w:p w14:paraId="2D4361D9"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58254C1B" w14:textId="77777777" w:rsidTr="00EB2887">
        <w:tc>
          <w:tcPr>
            <w:tcW w:w="2143" w:type="dxa"/>
          </w:tcPr>
          <w:p w14:paraId="5BC9C1CC"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882" w:type="dxa"/>
          </w:tcPr>
          <w:p w14:paraId="661C8D71" w14:textId="511FB469" w:rsidR="008047AE" w:rsidRPr="00906448" w:rsidRDefault="00A341EA"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509" w:type="dxa"/>
          </w:tcPr>
          <w:p w14:paraId="706B1C30"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w:t>
            </w:r>
            <w:r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系统异常则返回系统错误码，错误码参见最后章节</w:t>
            </w:r>
          </w:p>
        </w:tc>
      </w:tr>
      <w:tr w:rsidR="00906448" w:rsidRPr="00906448" w14:paraId="7A4A3171" w14:textId="77777777" w:rsidTr="00EB2887">
        <w:tc>
          <w:tcPr>
            <w:tcW w:w="2143" w:type="dxa"/>
          </w:tcPr>
          <w:p w14:paraId="29E58C97"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lastRenderedPageBreak/>
              <w:t>description</w:t>
            </w:r>
          </w:p>
        </w:tc>
        <w:tc>
          <w:tcPr>
            <w:tcW w:w="1882" w:type="dxa"/>
          </w:tcPr>
          <w:p w14:paraId="664F3C18"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509" w:type="dxa"/>
          </w:tcPr>
          <w:p w14:paraId="08C14A40" w14:textId="77777777" w:rsidR="008047AE" w:rsidRPr="00906448" w:rsidRDefault="008047AE" w:rsidP="00EB288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5D562468" w14:textId="2FF9D384" w:rsidR="00B32A74" w:rsidRPr="00906448" w:rsidRDefault="000E6933" w:rsidP="00B32A74">
      <w:pPr>
        <w:pStyle w:val="2"/>
        <w:spacing w:line="360" w:lineRule="auto"/>
        <w:rPr>
          <w:rFonts w:ascii="微软雅黑" w:eastAsia="微软雅黑" w:hAnsi="微软雅黑"/>
          <w:color w:val="000000" w:themeColor="text1"/>
        </w:rPr>
      </w:pPr>
      <w:bookmarkStart w:id="84" w:name="_Toc496637112"/>
      <w:r w:rsidRPr="00906448">
        <w:rPr>
          <w:rFonts w:ascii="微软雅黑" w:eastAsia="微软雅黑" w:hAnsi="微软雅黑" w:hint="eastAsia"/>
          <w:color w:val="000000" w:themeColor="text1"/>
        </w:rPr>
        <w:t>每日</w:t>
      </w:r>
      <w:r w:rsidR="00B32A74" w:rsidRPr="00906448">
        <w:rPr>
          <w:rFonts w:ascii="微软雅黑" w:eastAsia="微软雅黑" w:hAnsi="微软雅黑" w:hint="eastAsia"/>
          <w:color w:val="000000" w:themeColor="text1"/>
        </w:rPr>
        <w:t>还款分期</w:t>
      </w:r>
      <w:r w:rsidR="00A3656D" w:rsidRPr="00906448">
        <w:rPr>
          <w:rFonts w:ascii="微软雅黑" w:eastAsia="微软雅黑" w:hAnsi="微软雅黑" w:hint="eastAsia"/>
          <w:color w:val="000000" w:themeColor="text1"/>
        </w:rPr>
        <w:t>最终</w:t>
      </w:r>
      <w:r w:rsidR="00B32A74" w:rsidRPr="00906448">
        <w:rPr>
          <w:rFonts w:ascii="微软雅黑" w:eastAsia="微软雅黑" w:hAnsi="微软雅黑" w:hint="eastAsia"/>
          <w:color w:val="000000" w:themeColor="text1"/>
        </w:rPr>
        <w:t>结果异步下发（IFA5-2）</w:t>
      </w:r>
      <w:bookmarkEnd w:id="84"/>
    </w:p>
    <w:p w14:paraId="35A75C93" w14:textId="77777777" w:rsidR="001637CD"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hangingChars="500" w:hanging="105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接口说明：本接口由北京银行发起，在还款分期表对齐后，北京银行会对还款分期进行日</w:t>
      </w:r>
    </w:p>
    <w:p w14:paraId="754C6E27" w14:textId="70974299"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hangingChars="500" w:hanging="105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终跑批，在还款日次日返回还款处理结果</w:t>
      </w:r>
    </w:p>
    <w:p w14:paraId="53AF361B" w14:textId="52FB9270"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接口业务逻辑：</w:t>
      </w:r>
    </w:p>
    <w:p w14:paraId="03BB836D" w14:textId="77777777"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1.还款最终处理结果由北京银行在账单日次日发起</w:t>
      </w:r>
    </w:p>
    <w:p w14:paraId="4BADA95D" w14:textId="77777777"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hangingChars="500" w:hanging="105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2.接口以消息通知+文件的方式完成还款最终结果下发，结果仅包含还款失败的明细（还款成功的不返回）</w:t>
      </w:r>
    </w:p>
    <w:p w14:paraId="60473A89" w14:textId="77777777"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hangingChars="500" w:hanging="105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3.文件内容包括文件头与文件体，文件头为还款失败的笔数，文件体为还款失败明细以及失败原因</w:t>
      </w:r>
    </w:p>
    <w:p w14:paraId="05A31F58" w14:textId="417021FA" w:rsidR="002A5AE0" w:rsidRPr="00906448" w:rsidRDefault="00236D76" w:rsidP="002A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hangingChars="500" w:hanging="105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4.</w:t>
      </w:r>
      <w:r w:rsidR="002A5AE0" w:rsidRPr="00906448">
        <w:rPr>
          <w:rFonts w:ascii="微软雅黑" w:eastAsia="微软雅黑" w:hAnsi="微软雅黑"/>
          <w:color w:val="000000" w:themeColor="text1"/>
          <w:kern w:val="2"/>
          <w:sz w:val="21"/>
          <w:szCs w:val="22"/>
        </w:rPr>
        <w:t>还款失败</w:t>
      </w:r>
      <w:r w:rsidRPr="00906448">
        <w:rPr>
          <w:rFonts w:ascii="微软雅黑" w:eastAsia="微软雅黑" w:hAnsi="微软雅黑"/>
          <w:color w:val="000000" w:themeColor="text1"/>
          <w:kern w:val="2"/>
          <w:sz w:val="21"/>
          <w:szCs w:val="22"/>
        </w:rPr>
        <w:t>通常情况是由于渠道的还款账户金额不足，北京银行逐笔扣款，当余额不足时，无法扣款的用户全部视为还款失败</w:t>
      </w:r>
    </w:p>
    <w:p w14:paraId="5068E872" w14:textId="6B9950DC" w:rsidR="00236D76" w:rsidRPr="00906448" w:rsidRDefault="00236D76" w:rsidP="0058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50" w:hangingChars="500" w:hanging="105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5.</w:t>
      </w:r>
      <w:r w:rsidR="0058459A" w:rsidRPr="00906448">
        <w:rPr>
          <w:rFonts w:ascii="微软雅黑" w:eastAsia="微软雅黑" w:hAnsi="微软雅黑" w:hint="eastAsia"/>
          <w:color w:val="000000" w:themeColor="text1"/>
          <w:kern w:val="2"/>
          <w:sz w:val="21"/>
          <w:szCs w:val="22"/>
        </w:rPr>
        <w:t xml:space="preserve"> 北京银行会在隔日对还款失败的用户当期应还金额进行批量扣款，渠道务必在还款账户中补足还款失败的余额</w:t>
      </w:r>
    </w:p>
    <w:p w14:paraId="0DC32D42" w14:textId="63AA4710"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接口调用过程说明：</w:t>
      </w:r>
    </w:p>
    <w:p w14:paraId="13ABEE6F" w14:textId="77777777" w:rsidR="00236D76" w:rsidRPr="00906448" w:rsidRDefault="00236D76" w:rsidP="0023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1.北京银行日终对核对后的还款请求跑批</w:t>
      </w:r>
    </w:p>
    <w:p w14:paraId="1BFC278E" w14:textId="23CD32D7" w:rsidR="00B32A74" w:rsidRPr="00906448" w:rsidRDefault="00236D76" w:rsidP="00236D76">
      <w:pPr>
        <w:spacing w:line="360" w:lineRule="auto"/>
        <w:ind w:firstLine="420"/>
        <w:rPr>
          <w:rFonts w:ascii="微软雅黑" w:eastAsia="微软雅黑" w:hAnsi="微软雅黑"/>
          <w:color w:val="000000" w:themeColor="text1"/>
          <w:kern w:val="2"/>
          <w:sz w:val="21"/>
          <w:szCs w:val="22"/>
        </w:rPr>
      </w:pPr>
      <w:r w:rsidRPr="00906448">
        <w:rPr>
          <w:rFonts w:ascii="微软雅黑" w:eastAsia="微软雅黑" w:hAnsi="微软雅黑"/>
          <w:color w:val="000000" w:themeColor="text1"/>
          <w:kern w:val="2"/>
          <w:sz w:val="21"/>
          <w:szCs w:val="22"/>
        </w:rPr>
        <w:t xml:space="preserve">    2.账单日次日生成还款结果文件，调用本接口将还款结果文件下发给渠道</w:t>
      </w:r>
    </w:p>
    <w:p w14:paraId="33863366" w14:textId="2E77E655" w:rsidR="00B32A74" w:rsidRPr="00906448" w:rsidRDefault="00B32A74" w:rsidP="00B32A74">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repayment</w:t>
      </w:r>
      <w:r w:rsidRPr="00906448">
        <w:rPr>
          <w:rFonts w:ascii="微软雅黑" w:eastAsia="微软雅黑" w:hAnsi="微软雅黑" w:hint="eastAsia"/>
          <w:color w:val="000000" w:themeColor="text1"/>
        </w:rPr>
        <w:t>Result</w:t>
      </w:r>
    </w:p>
    <w:p w14:paraId="3E6EAE77" w14:textId="77777777" w:rsidR="00B32A74" w:rsidRPr="00906448" w:rsidRDefault="00B32A74" w:rsidP="00B32A74">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请求方：北京银行风控平台</w:t>
      </w:r>
    </w:p>
    <w:p w14:paraId="3727DFFA" w14:textId="77777777" w:rsidR="00B32A74" w:rsidRPr="00906448" w:rsidRDefault="00B32A74" w:rsidP="00B32A74">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0FC83E02" w14:textId="77777777" w:rsidR="00B32A74" w:rsidRPr="00906448" w:rsidRDefault="00B32A74" w:rsidP="00B32A74">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0FFF9172" w14:textId="77777777" w:rsidR="00B32A74" w:rsidRPr="00906448" w:rsidRDefault="00B32A74" w:rsidP="00B32A74">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支持格式：JSON</w:t>
      </w:r>
    </w:p>
    <w:p w14:paraId="5A7B772A" w14:textId="77777777" w:rsidR="00B32A74" w:rsidRPr="00906448" w:rsidRDefault="00B32A74" w:rsidP="00B32A74">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1386"/>
        <w:gridCol w:w="2063"/>
        <w:gridCol w:w="2515"/>
        <w:gridCol w:w="85"/>
      </w:tblGrid>
      <w:tr w:rsidR="00906448" w:rsidRPr="00906448" w14:paraId="1FFDFA7F" w14:textId="77777777" w:rsidTr="003F401E">
        <w:tc>
          <w:tcPr>
            <w:tcW w:w="2113" w:type="dxa"/>
          </w:tcPr>
          <w:p w14:paraId="4D975B4D"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386" w:type="dxa"/>
          </w:tcPr>
          <w:p w14:paraId="42967908"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63" w:type="dxa"/>
          </w:tcPr>
          <w:p w14:paraId="21ADFC81"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600" w:type="dxa"/>
            <w:gridSpan w:val="2"/>
          </w:tcPr>
          <w:p w14:paraId="2ABC971D"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2E3D6459" w14:textId="77777777" w:rsidTr="003F401E">
        <w:tc>
          <w:tcPr>
            <w:tcW w:w="2113" w:type="dxa"/>
          </w:tcPr>
          <w:p w14:paraId="6D7F8E22"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channelId</w:t>
            </w:r>
          </w:p>
        </w:tc>
        <w:tc>
          <w:tcPr>
            <w:tcW w:w="1386" w:type="dxa"/>
          </w:tcPr>
          <w:p w14:paraId="517CB0CD"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2063" w:type="dxa"/>
          </w:tcPr>
          <w:p w14:paraId="37978B74" w14:textId="152EB7E3" w:rsidR="00B32A74" w:rsidRPr="00906448" w:rsidRDefault="00FB1E87"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600" w:type="dxa"/>
            <w:gridSpan w:val="2"/>
          </w:tcPr>
          <w:p w14:paraId="4BCDB8F5"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906448" w:rsidRPr="00906448" w14:paraId="680CF6A9" w14:textId="77777777" w:rsidTr="003F401E">
        <w:tc>
          <w:tcPr>
            <w:tcW w:w="2113" w:type="dxa"/>
          </w:tcPr>
          <w:p w14:paraId="043F7FE7"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timestamp</w:t>
            </w:r>
          </w:p>
        </w:tc>
        <w:tc>
          <w:tcPr>
            <w:tcW w:w="1386" w:type="dxa"/>
          </w:tcPr>
          <w:p w14:paraId="131A8508"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2063" w:type="dxa"/>
          </w:tcPr>
          <w:p w14:paraId="7B6E3BA6"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600" w:type="dxa"/>
            <w:gridSpan w:val="2"/>
          </w:tcPr>
          <w:p w14:paraId="4EF354E7" w14:textId="6B0003F6"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szCs w:val="21"/>
              </w:rPr>
              <w:t>yyyyMMddHHmmss</w:t>
            </w:r>
          </w:p>
        </w:tc>
      </w:tr>
      <w:tr w:rsidR="00906448" w:rsidRPr="00906448" w14:paraId="5EF5B9F7" w14:textId="77777777" w:rsidTr="003F401E">
        <w:trPr>
          <w:gridAfter w:val="1"/>
          <w:wAfter w:w="85" w:type="dxa"/>
        </w:trPr>
        <w:tc>
          <w:tcPr>
            <w:tcW w:w="2113" w:type="dxa"/>
          </w:tcPr>
          <w:p w14:paraId="545F9BF1"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fileURL</w:t>
            </w:r>
          </w:p>
        </w:tc>
        <w:tc>
          <w:tcPr>
            <w:tcW w:w="1386" w:type="dxa"/>
          </w:tcPr>
          <w:p w14:paraId="72EE51A0"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63" w:type="dxa"/>
          </w:tcPr>
          <w:p w14:paraId="3BBE689A"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515" w:type="dxa"/>
          </w:tcPr>
          <w:p w14:paraId="12BFB0FE" w14:textId="3C514E11" w:rsidR="00B32A74" w:rsidRPr="00906448" w:rsidRDefault="00B32A74" w:rsidP="0021311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还款分期表文件地址</w:t>
            </w:r>
            <w:r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213110">
              <w:rPr>
                <w:rFonts w:ascii="微软雅黑" w:eastAsia="微软雅黑" w:hAnsi="微软雅黑" w:hint="eastAsia"/>
                <w:color w:val="000000" w:themeColor="text1"/>
              </w:rPr>
              <w:t>：</w:t>
            </w:r>
            <w:r w:rsidR="00213110" w:rsidRPr="005C2FA6">
              <w:rPr>
                <w:rFonts w:ascii="微软雅黑" w:eastAsia="微软雅黑" w:hAnsi="微软雅黑"/>
                <w:color w:val="000000" w:themeColor="text1"/>
              </w:rPr>
              <w:t>RepaymentResult_1.txt</w:t>
            </w:r>
            <w:r w:rsidR="00213110" w:rsidRPr="00906448" w:rsidDel="00213110">
              <w:rPr>
                <w:rFonts w:ascii="微软雅黑" w:eastAsia="微软雅黑" w:hAnsi="微软雅黑" w:hint="eastAsia"/>
                <w:color w:val="000000" w:themeColor="text1"/>
              </w:rPr>
              <w:t xml:space="preserve"> </w:t>
            </w:r>
            <w:r w:rsidRPr="00906448">
              <w:rPr>
                <w:rFonts w:ascii="微软雅黑" w:eastAsia="微软雅黑" w:hAnsi="微软雅黑" w:hint="eastAsia"/>
                <w:color w:val="000000" w:themeColor="text1"/>
              </w:rPr>
              <w:t>地址多个以分号间隔</w:t>
            </w:r>
          </w:p>
        </w:tc>
      </w:tr>
      <w:tr w:rsidR="00906448" w:rsidRPr="00906448" w14:paraId="1C7C0EFE" w14:textId="77777777" w:rsidTr="003F401E">
        <w:tc>
          <w:tcPr>
            <w:tcW w:w="2113" w:type="dxa"/>
          </w:tcPr>
          <w:p w14:paraId="13EC33B1"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MD5</w:t>
            </w:r>
          </w:p>
        </w:tc>
        <w:tc>
          <w:tcPr>
            <w:tcW w:w="1386" w:type="dxa"/>
          </w:tcPr>
          <w:p w14:paraId="6787C38C"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63" w:type="dxa"/>
          </w:tcPr>
          <w:p w14:paraId="5E65BF2E"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600" w:type="dxa"/>
            <w:gridSpan w:val="2"/>
          </w:tcPr>
          <w:p w14:paraId="00642214" w14:textId="781234BD"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31F106C5" w14:textId="77777777" w:rsidTr="003F401E">
        <w:tc>
          <w:tcPr>
            <w:tcW w:w="2113" w:type="dxa"/>
          </w:tcPr>
          <w:p w14:paraId="5E57E2D1"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fileVersion</w:t>
            </w:r>
          </w:p>
        </w:tc>
        <w:tc>
          <w:tcPr>
            <w:tcW w:w="1386" w:type="dxa"/>
          </w:tcPr>
          <w:p w14:paraId="6CA54B28"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63" w:type="dxa"/>
          </w:tcPr>
          <w:p w14:paraId="1C413891"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2600" w:type="dxa"/>
            <w:gridSpan w:val="2"/>
          </w:tcPr>
          <w:p w14:paraId="0D23D00C"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2A91D23F" w14:textId="661C2EF7" w:rsidR="00B32A74" w:rsidRPr="00906448" w:rsidRDefault="00B32A74" w:rsidP="00B32A74">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还款分期表</w:t>
      </w:r>
      <w:r w:rsidR="008A7B37" w:rsidRPr="00906448">
        <w:rPr>
          <w:rFonts w:ascii="微软雅黑" w:eastAsia="微软雅黑" w:hAnsi="微软雅黑" w:hint="eastAsia"/>
          <w:color w:val="000000" w:themeColor="text1"/>
        </w:rPr>
        <w:t>结果</w:t>
      </w:r>
      <w:r w:rsidR="003D7800" w:rsidRPr="00906448">
        <w:rPr>
          <w:rFonts w:ascii="微软雅黑" w:eastAsia="微软雅黑" w:hAnsi="微软雅黑"/>
          <w:color w:val="000000" w:themeColor="text1"/>
        </w:rPr>
        <w:t>文件内容</w:t>
      </w:r>
      <w:r w:rsidR="003D7800" w:rsidRPr="00906448">
        <w:rPr>
          <w:rFonts w:ascii="微软雅黑" w:eastAsia="微软雅黑" w:hAnsi="微软雅黑" w:hint="eastAsia"/>
          <w:color w:val="000000" w:themeColor="text1"/>
        </w:rPr>
        <w:t>说明：</w:t>
      </w:r>
    </w:p>
    <w:tbl>
      <w:tblPr>
        <w:tblStyle w:val="af"/>
        <w:tblW w:w="8222" w:type="dxa"/>
        <w:tblInd w:w="-5" w:type="dxa"/>
        <w:tblLook w:val="04A0" w:firstRow="1" w:lastRow="0" w:firstColumn="1" w:lastColumn="0" w:noHBand="0" w:noVBand="1"/>
      </w:tblPr>
      <w:tblGrid>
        <w:gridCol w:w="2113"/>
        <w:gridCol w:w="1392"/>
        <w:gridCol w:w="1405"/>
        <w:gridCol w:w="3312"/>
      </w:tblGrid>
      <w:tr w:rsidR="00906448" w:rsidRPr="00906448" w14:paraId="1737A83C" w14:textId="77777777" w:rsidTr="00095AF0">
        <w:tc>
          <w:tcPr>
            <w:tcW w:w="8222" w:type="dxa"/>
            <w:gridSpan w:val="4"/>
            <w:shd w:val="clear" w:color="auto" w:fill="auto"/>
          </w:tcPr>
          <w:p w14:paraId="059A9AF7" w14:textId="77777777" w:rsidR="007660F7" w:rsidRPr="00906448" w:rsidRDefault="007660F7" w:rsidP="00095AF0">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文件头说明</w:t>
            </w:r>
          </w:p>
        </w:tc>
      </w:tr>
      <w:tr w:rsidR="00906448" w:rsidRPr="00906448" w14:paraId="05FB214B" w14:textId="77777777" w:rsidTr="00095AF0">
        <w:tc>
          <w:tcPr>
            <w:tcW w:w="2113" w:type="dxa"/>
            <w:shd w:val="clear" w:color="auto" w:fill="auto"/>
          </w:tcPr>
          <w:p w14:paraId="4D3DC99B"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392" w:type="dxa"/>
            <w:shd w:val="clear" w:color="auto" w:fill="auto"/>
          </w:tcPr>
          <w:p w14:paraId="566C27E8"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405" w:type="dxa"/>
            <w:shd w:val="clear" w:color="auto" w:fill="auto"/>
          </w:tcPr>
          <w:p w14:paraId="0E43DF01"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312" w:type="dxa"/>
            <w:shd w:val="clear" w:color="auto" w:fill="auto"/>
          </w:tcPr>
          <w:p w14:paraId="5CCED62B"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14F17B80" w14:textId="77777777" w:rsidTr="00095AF0">
        <w:tc>
          <w:tcPr>
            <w:tcW w:w="2113" w:type="dxa"/>
            <w:shd w:val="clear" w:color="auto" w:fill="auto"/>
          </w:tcPr>
          <w:p w14:paraId="0E38DC6B" w14:textId="7E406B5A" w:rsidR="007660F7" w:rsidRPr="00906448" w:rsidRDefault="008A7B3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fail</w:t>
            </w:r>
            <w:r w:rsidR="00A9198B" w:rsidRPr="00906448">
              <w:rPr>
                <w:rFonts w:ascii="微软雅黑" w:eastAsia="微软雅黑" w:hAnsi="微软雅黑" w:hint="eastAsia"/>
                <w:color w:val="000000" w:themeColor="text1"/>
              </w:rPr>
              <w:t>Count</w:t>
            </w:r>
          </w:p>
        </w:tc>
        <w:tc>
          <w:tcPr>
            <w:tcW w:w="1392" w:type="dxa"/>
            <w:shd w:val="clear" w:color="auto" w:fill="auto"/>
          </w:tcPr>
          <w:p w14:paraId="366CA1C1"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00863B6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312" w:type="dxa"/>
            <w:shd w:val="clear" w:color="auto" w:fill="auto"/>
          </w:tcPr>
          <w:p w14:paraId="38A10960" w14:textId="1F343A6F" w:rsidR="007660F7" w:rsidRPr="00906448" w:rsidRDefault="008A7B3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还款失败</w:t>
            </w:r>
            <w:r w:rsidR="007660F7" w:rsidRPr="00906448">
              <w:rPr>
                <w:rFonts w:ascii="微软雅黑" w:eastAsia="微软雅黑" w:hAnsi="微软雅黑" w:hint="eastAsia"/>
                <w:color w:val="000000" w:themeColor="text1"/>
              </w:rPr>
              <w:t>笔数，0表示无</w:t>
            </w:r>
            <w:r w:rsidRPr="00906448">
              <w:rPr>
                <w:rFonts w:ascii="微软雅黑" w:eastAsia="微软雅黑" w:hAnsi="微软雅黑" w:hint="eastAsia"/>
                <w:color w:val="000000" w:themeColor="text1"/>
              </w:rPr>
              <w:t>失败，文件</w:t>
            </w:r>
            <w:r w:rsidR="00FE148D" w:rsidRPr="00906448">
              <w:rPr>
                <w:rFonts w:ascii="微软雅黑" w:eastAsia="微软雅黑" w:hAnsi="微软雅黑" w:hint="eastAsia"/>
                <w:color w:val="000000" w:themeColor="text1"/>
              </w:rPr>
              <w:t>主体内容为</w:t>
            </w:r>
            <w:r w:rsidRPr="00906448">
              <w:rPr>
                <w:rFonts w:ascii="微软雅黑" w:eastAsia="微软雅黑" w:hAnsi="微软雅黑" w:hint="eastAsia"/>
                <w:color w:val="000000" w:themeColor="text1"/>
              </w:rPr>
              <w:t>还款失败明细</w:t>
            </w:r>
          </w:p>
        </w:tc>
      </w:tr>
      <w:tr w:rsidR="00906448" w:rsidRPr="00906448" w14:paraId="2FA3F7D9" w14:textId="77777777" w:rsidTr="00095AF0">
        <w:tc>
          <w:tcPr>
            <w:tcW w:w="8222" w:type="dxa"/>
            <w:gridSpan w:val="4"/>
            <w:shd w:val="clear" w:color="auto" w:fill="auto"/>
          </w:tcPr>
          <w:p w14:paraId="0F1B915B" w14:textId="77777777" w:rsidR="007660F7" w:rsidRPr="00906448" w:rsidRDefault="007660F7" w:rsidP="00095AF0">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7C99116E" w14:textId="77777777" w:rsidTr="00095AF0">
        <w:tc>
          <w:tcPr>
            <w:tcW w:w="2113" w:type="dxa"/>
            <w:shd w:val="clear" w:color="auto" w:fill="auto"/>
          </w:tcPr>
          <w:p w14:paraId="4068049E"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392" w:type="dxa"/>
            <w:shd w:val="clear" w:color="auto" w:fill="auto"/>
          </w:tcPr>
          <w:p w14:paraId="7185F17E"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405" w:type="dxa"/>
            <w:shd w:val="clear" w:color="auto" w:fill="auto"/>
          </w:tcPr>
          <w:p w14:paraId="3A8E75A5"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312" w:type="dxa"/>
            <w:shd w:val="clear" w:color="auto" w:fill="auto"/>
          </w:tcPr>
          <w:p w14:paraId="064412FC"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3E9DDC46" w14:textId="77777777" w:rsidTr="00095AF0">
        <w:tc>
          <w:tcPr>
            <w:tcW w:w="2113" w:type="dxa"/>
            <w:shd w:val="clear" w:color="auto" w:fill="auto"/>
          </w:tcPr>
          <w:p w14:paraId="173E9888"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ch</w:t>
            </w:r>
            <w:r w:rsidRPr="00906448">
              <w:rPr>
                <w:rFonts w:ascii="微软雅黑" w:eastAsia="微软雅黑" w:hAnsi="微软雅黑"/>
                <w:color w:val="000000" w:themeColor="text1"/>
              </w:rPr>
              <w:t>annel</w:t>
            </w:r>
            <w:r w:rsidRPr="00906448">
              <w:rPr>
                <w:rFonts w:ascii="微软雅黑" w:eastAsia="微软雅黑" w:hAnsi="微软雅黑" w:hint="eastAsia"/>
                <w:color w:val="000000" w:themeColor="text1"/>
              </w:rPr>
              <w:t>Id</w:t>
            </w:r>
          </w:p>
        </w:tc>
        <w:tc>
          <w:tcPr>
            <w:tcW w:w="1392" w:type="dxa"/>
            <w:shd w:val="clear" w:color="auto" w:fill="auto"/>
          </w:tcPr>
          <w:p w14:paraId="576E5EB7"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40346CFF"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3646364C"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w:t>
            </w:r>
            <w:r w:rsidRPr="00906448">
              <w:rPr>
                <w:rFonts w:ascii="微软雅黑" w:eastAsia="微软雅黑" w:hAnsi="微软雅黑"/>
                <w:color w:val="000000" w:themeColor="text1"/>
              </w:rPr>
              <w:t>(由分行统一分配)</w:t>
            </w:r>
          </w:p>
        </w:tc>
      </w:tr>
      <w:tr w:rsidR="00906448" w:rsidRPr="00906448" w14:paraId="3A377271" w14:textId="77777777" w:rsidTr="00095AF0">
        <w:tc>
          <w:tcPr>
            <w:tcW w:w="2113" w:type="dxa"/>
            <w:shd w:val="clear" w:color="auto" w:fill="auto"/>
          </w:tcPr>
          <w:p w14:paraId="49183B07"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1392" w:type="dxa"/>
            <w:shd w:val="clear" w:color="auto" w:fill="auto"/>
          </w:tcPr>
          <w:p w14:paraId="419D4DF7"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405" w:type="dxa"/>
            <w:shd w:val="clear" w:color="auto" w:fill="auto"/>
          </w:tcPr>
          <w:p w14:paraId="4AC4CF1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7B48FDA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订单编号，渠道标识该笔业务的唯一编号</w:t>
            </w:r>
          </w:p>
        </w:tc>
      </w:tr>
      <w:tr w:rsidR="00906448" w:rsidRPr="00906448" w14:paraId="19CE2072" w14:textId="77777777" w:rsidTr="00095AF0">
        <w:tc>
          <w:tcPr>
            <w:tcW w:w="2113" w:type="dxa"/>
            <w:shd w:val="clear" w:color="auto" w:fill="auto"/>
          </w:tcPr>
          <w:p w14:paraId="7C2E283F"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name</w:t>
            </w:r>
          </w:p>
        </w:tc>
        <w:tc>
          <w:tcPr>
            <w:tcW w:w="1392" w:type="dxa"/>
            <w:shd w:val="clear" w:color="auto" w:fill="auto"/>
          </w:tcPr>
          <w:p w14:paraId="11CAF8DE"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32BA196B"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286DDD43"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用户姓名</w:t>
            </w:r>
          </w:p>
        </w:tc>
      </w:tr>
      <w:tr w:rsidR="00906448" w:rsidRPr="00906448" w14:paraId="79C5227E" w14:textId="77777777" w:rsidTr="00095AF0">
        <w:tc>
          <w:tcPr>
            <w:tcW w:w="2113" w:type="dxa"/>
            <w:shd w:val="clear" w:color="auto" w:fill="auto"/>
          </w:tcPr>
          <w:p w14:paraId="13BF655F"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idNo</w:t>
            </w:r>
          </w:p>
        </w:tc>
        <w:tc>
          <w:tcPr>
            <w:tcW w:w="1392" w:type="dxa"/>
            <w:shd w:val="clear" w:color="auto" w:fill="auto"/>
          </w:tcPr>
          <w:p w14:paraId="30A0AA9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M</w:t>
            </w:r>
          </w:p>
        </w:tc>
        <w:tc>
          <w:tcPr>
            <w:tcW w:w="1405" w:type="dxa"/>
            <w:shd w:val="clear" w:color="auto" w:fill="auto"/>
          </w:tcPr>
          <w:p w14:paraId="1EBCCB08"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3312" w:type="dxa"/>
            <w:shd w:val="clear" w:color="auto" w:fill="auto"/>
          </w:tcPr>
          <w:p w14:paraId="4BC5AE86"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用户身份证号</w:t>
            </w:r>
          </w:p>
        </w:tc>
      </w:tr>
      <w:tr w:rsidR="00906448" w:rsidRPr="00906448" w14:paraId="5799B1DC" w14:textId="77777777" w:rsidTr="00095AF0">
        <w:trPr>
          <w:trHeight w:val="674"/>
        </w:trPr>
        <w:tc>
          <w:tcPr>
            <w:tcW w:w="2113" w:type="dxa"/>
            <w:shd w:val="clear" w:color="auto" w:fill="auto"/>
          </w:tcPr>
          <w:p w14:paraId="1AC9377C"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392" w:type="dxa"/>
            <w:shd w:val="clear" w:color="auto" w:fill="auto"/>
          </w:tcPr>
          <w:p w14:paraId="34623F5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38244498"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62685535"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p>
        </w:tc>
      </w:tr>
      <w:tr w:rsidR="00906448" w:rsidRPr="00906448" w14:paraId="28140705" w14:textId="77777777" w:rsidTr="00095AF0">
        <w:tc>
          <w:tcPr>
            <w:tcW w:w="2113" w:type="dxa"/>
            <w:shd w:val="clear" w:color="auto" w:fill="auto"/>
          </w:tcPr>
          <w:p w14:paraId="3E493C6F"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1392" w:type="dxa"/>
            <w:shd w:val="clear" w:color="auto" w:fill="auto"/>
          </w:tcPr>
          <w:p w14:paraId="1AA03D4D"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105C77AF"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46683DB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申请编号</w:t>
            </w:r>
          </w:p>
        </w:tc>
      </w:tr>
      <w:tr w:rsidR="00906448" w:rsidRPr="00906448" w14:paraId="49B76E27" w14:textId="77777777" w:rsidTr="00095AF0">
        <w:tc>
          <w:tcPr>
            <w:tcW w:w="2113" w:type="dxa"/>
            <w:shd w:val="clear" w:color="auto" w:fill="auto"/>
          </w:tcPr>
          <w:p w14:paraId="235E227C"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reason</w:t>
            </w:r>
          </w:p>
        </w:tc>
        <w:tc>
          <w:tcPr>
            <w:tcW w:w="1392" w:type="dxa"/>
            <w:shd w:val="clear" w:color="auto" w:fill="auto"/>
          </w:tcPr>
          <w:p w14:paraId="6D5DB673"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405" w:type="dxa"/>
            <w:shd w:val="clear" w:color="auto" w:fill="auto"/>
          </w:tcPr>
          <w:p w14:paraId="3F2D5DF4" w14:textId="77777777" w:rsidR="007660F7" w:rsidRPr="00906448" w:rsidRDefault="007660F7" w:rsidP="00095AF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312" w:type="dxa"/>
            <w:shd w:val="clear" w:color="auto" w:fill="auto"/>
          </w:tcPr>
          <w:p w14:paraId="4A7A1D00" w14:textId="35DC1DAE" w:rsidR="007660F7" w:rsidRPr="00906448" w:rsidRDefault="00903FA8" w:rsidP="00095AF0">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还款失败</w:t>
            </w:r>
            <w:r w:rsidR="007660F7" w:rsidRPr="00906448">
              <w:rPr>
                <w:rFonts w:ascii="微软雅黑" w:eastAsia="微软雅黑" w:hAnsi="微软雅黑" w:hint="eastAsia"/>
                <w:color w:val="000000" w:themeColor="text1"/>
                <w:szCs w:val="21"/>
              </w:rPr>
              <w:t>原因</w:t>
            </w:r>
          </w:p>
        </w:tc>
      </w:tr>
    </w:tbl>
    <w:p w14:paraId="525AEF49" w14:textId="77777777" w:rsidR="007660F7" w:rsidRPr="00906448" w:rsidRDefault="007660F7" w:rsidP="00B32A74">
      <w:pPr>
        <w:spacing w:line="360" w:lineRule="auto"/>
        <w:rPr>
          <w:rFonts w:ascii="微软雅黑" w:eastAsia="微软雅黑" w:hAnsi="微软雅黑"/>
          <w:color w:val="000000" w:themeColor="text1"/>
        </w:rPr>
      </w:pPr>
    </w:p>
    <w:p w14:paraId="03EBA012" w14:textId="77777777" w:rsidR="00B32A74" w:rsidRPr="00906448" w:rsidRDefault="00B32A74" w:rsidP="00B32A74">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渠道对文件处理同步返回参数：</w:t>
      </w:r>
    </w:p>
    <w:tbl>
      <w:tblPr>
        <w:tblStyle w:val="12"/>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192"/>
      </w:tblGrid>
      <w:tr w:rsidR="00906448" w:rsidRPr="00906448" w14:paraId="6207E8CF" w14:textId="77777777" w:rsidTr="00B32A74">
        <w:tc>
          <w:tcPr>
            <w:tcW w:w="2143" w:type="dxa"/>
          </w:tcPr>
          <w:p w14:paraId="01688173"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882" w:type="dxa"/>
          </w:tcPr>
          <w:p w14:paraId="213AC104"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192" w:type="dxa"/>
          </w:tcPr>
          <w:p w14:paraId="660B7EAF"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37397EAB" w14:textId="77777777" w:rsidTr="00B32A74">
        <w:tc>
          <w:tcPr>
            <w:tcW w:w="2143" w:type="dxa"/>
          </w:tcPr>
          <w:p w14:paraId="647B3EA4"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882" w:type="dxa"/>
          </w:tcPr>
          <w:p w14:paraId="671EF391"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192" w:type="dxa"/>
          </w:tcPr>
          <w:p w14:paraId="2972E149"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w:t>
            </w:r>
            <w:r w:rsidRPr="00906448">
              <w:rPr>
                <w:rFonts w:ascii="微软雅黑" w:eastAsia="微软雅黑" w:hAnsi="微软雅黑" w:hint="eastAsia"/>
                <w:color w:val="000000" w:themeColor="text1"/>
                <w:szCs w:val="21"/>
              </w:rPr>
              <w:t>，3-文件</w:t>
            </w:r>
            <w:r w:rsidRPr="00906448">
              <w:rPr>
                <w:rFonts w:ascii="微软雅黑" w:eastAsia="微软雅黑" w:hAnsi="微软雅黑"/>
                <w:color w:val="000000" w:themeColor="text1"/>
                <w:szCs w:val="21"/>
              </w:rPr>
              <w:t>内容数据不正确；系统异常则返回系统错误码，错误码参见最后章节</w:t>
            </w:r>
          </w:p>
        </w:tc>
      </w:tr>
      <w:tr w:rsidR="00906448" w:rsidRPr="00906448" w14:paraId="14603E02" w14:textId="77777777" w:rsidTr="00B32A74">
        <w:tc>
          <w:tcPr>
            <w:tcW w:w="2143" w:type="dxa"/>
          </w:tcPr>
          <w:p w14:paraId="33BD3519"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description</w:t>
            </w:r>
          </w:p>
        </w:tc>
        <w:tc>
          <w:tcPr>
            <w:tcW w:w="1882" w:type="dxa"/>
          </w:tcPr>
          <w:p w14:paraId="7CAAC4CA"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192" w:type="dxa"/>
          </w:tcPr>
          <w:p w14:paraId="3E4C68E0" w14:textId="77777777" w:rsidR="00B32A74" w:rsidRPr="00906448" w:rsidRDefault="00B32A74" w:rsidP="00B32A7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607648C6" w14:textId="54A7D711" w:rsidR="00CD2EFC" w:rsidRPr="00906448" w:rsidRDefault="008D3736" w:rsidP="001C6554">
      <w:pPr>
        <w:pStyle w:val="1"/>
        <w:numPr>
          <w:ilvl w:val="1"/>
          <w:numId w:val="2"/>
        </w:numPr>
        <w:spacing w:line="360" w:lineRule="auto"/>
        <w:rPr>
          <w:rFonts w:ascii="微软雅黑" w:eastAsia="微软雅黑" w:hAnsi="微软雅黑"/>
          <w:color w:val="000000" w:themeColor="text1"/>
        </w:rPr>
      </w:pPr>
      <w:bookmarkStart w:id="85" w:name="_Toc496633971"/>
      <w:bookmarkStart w:id="86" w:name="_Toc496637113"/>
      <w:bookmarkStart w:id="87" w:name="_Toc496633972"/>
      <w:bookmarkStart w:id="88" w:name="_Toc496637114"/>
      <w:bookmarkStart w:id="89" w:name="_Toc496633973"/>
      <w:bookmarkStart w:id="90" w:name="_Toc496637115"/>
      <w:bookmarkStart w:id="91" w:name="_Toc496633974"/>
      <w:bookmarkStart w:id="92" w:name="_Toc496637116"/>
      <w:bookmarkStart w:id="93" w:name="_Toc496633975"/>
      <w:bookmarkStart w:id="94" w:name="_Toc496637117"/>
      <w:bookmarkEnd w:id="85"/>
      <w:bookmarkEnd w:id="86"/>
      <w:bookmarkEnd w:id="87"/>
      <w:bookmarkEnd w:id="88"/>
      <w:bookmarkEnd w:id="89"/>
      <w:bookmarkEnd w:id="90"/>
      <w:bookmarkEnd w:id="91"/>
      <w:bookmarkEnd w:id="92"/>
      <w:bookmarkEnd w:id="93"/>
      <w:bookmarkEnd w:id="94"/>
      <w:r w:rsidRPr="00906448">
        <w:rPr>
          <w:rFonts w:ascii="微软雅黑" w:eastAsia="微软雅黑" w:hAnsi="微软雅黑"/>
          <w:color w:val="000000" w:themeColor="text1"/>
          <w:szCs w:val="21"/>
        </w:rPr>
        <w:t xml:space="preserve">  </w:t>
      </w:r>
      <w:bookmarkStart w:id="95" w:name="_Toc496637118"/>
      <w:r w:rsidR="00765960" w:rsidRPr="00906448">
        <w:rPr>
          <w:rFonts w:ascii="微软雅黑" w:eastAsia="微软雅黑" w:hAnsi="微软雅黑" w:hint="eastAsia"/>
          <w:color w:val="000000" w:themeColor="text1"/>
        </w:rPr>
        <w:t>提前还款试算</w:t>
      </w:r>
      <w:r w:rsidR="00314BA4" w:rsidRPr="00906448">
        <w:rPr>
          <w:rFonts w:ascii="微软雅黑" w:eastAsia="微软雅黑" w:hAnsi="微软雅黑" w:hint="eastAsia"/>
          <w:color w:val="000000" w:themeColor="text1"/>
        </w:rPr>
        <w:t>(</w:t>
      </w:r>
      <w:r w:rsidR="00FE083C" w:rsidRPr="00906448">
        <w:rPr>
          <w:rFonts w:ascii="微软雅黑" w:eastAsia="微软雅黑" w:hAnsi="微软雅黑"/>
          <w:color w:val="000000" w:themeColor="text1"/>
        </w:rPr>
        <w:t>IFA6</w:t>
      </w:r>
      <w:r w:rsidR="00314BA4" w:rsidRPr="00906448">
        <w:rPr>
          <w:rFonts w:ascii="微软雅黑" w:eastAsia="微软雅黑" w:hAnsi="微软雅黑" w:hint="eastAsia"/>
          <w:color w:val="000000" w:themeColor="text1"/>
        </w:rPr>
        <w:t>)</w:t>
      </w:r>
      <w:bookmarkEnd w:id="95"/>
      <w:r w:rsidR="00002B14" w:rsidRPr="00906448">
        <w:rPr>
          <w:rFonts w:ascii="微软雅黑" w:eastAsia="微软雅黑" w:hAnsi="微软雅黑"/>
          <w:color w:val="000000" w:themeColor="text1"/>
        </w:rPr>
        <w:t xml:space="preserve"> </w:t>
      </w:r>
    </w:p>
    <w:p w14:paraId="75E2E78E"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接口说明：本接口由渠道发起，当用户需要发起提前还款时，渠道调用该接口查询单个用</w:t>
      </w:r>
    </w:p>
    <w:p w14:paraId="6B4ED716" w14:textId="1CDA3C15"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户剩余应还的本金、利息</w:t>
      </w:r>
    </w:p>
    <w:p w14:paraId="38BBE891" w14:textId="22B261BE"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1BD5CE5B"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 xml:space="preserve">        1.提前还款试算为实时接口，每次可查询一个用户</w:t>
      </w:r>
    </w:p>
    <w:p w14:paraId="745A3E11" w14:textId="5C2EEF78"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2.渠道发起提前还款接口（IFA7</w:t>
      </w:r>
      <w:r w:rsidR="003B0446" w:rsidRPr="00906448">
        <w:rPr>
          <w:rFonts w:ascii="微软雅黑" w:eastAsia="微软雅黑" w:hAnsi="微软雅黑" w:cs="Times New Roman"/>
          <w:color w:val="000000" w:themeColor="text1"/>
          <w:kern w:val="2"/>
          <w:sz w:val="21"/>
          <w:szCs w:val="21"/>
        </w:rPr>
        <w:t>）</w:t>
      </w:r>
      <w:r w:rsidRPr="00906448">
        <w:rPr>
          <w:rFonts w:ascii="微软雅黑" w:eastAsia="微软雅黑" w:hAnsi="微软雅黑" w:cs="Times New Roman"/>
          <w:color w:val="000000" w:themeColor="text1"/>
          <w:kern w:val="2"/>
          <w:sz w:val="21"/>
          <w:szCs w:val="21"/>
        </w:rPr>
        <w:t>请求时，需要准备所有当日需要提前还款的用户名单，所以需要对名单中的每个用户先做提前还款试算，并将试算结果作为提前还款参数上报</w:t>
      </w:r>
    </w:p>
    <w:p w14:paraId="0FA5BDA4" w14:textId="1270429D" w:rsidR="003B0446" w:rsidRPr="00906448" w:rsidRDefault="003B044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hint="eastAsia"/>
          <w:color w:val="000000" w:themeColor="text1"/>
          <w:kern w:val="2"/>
          <w:sz w:val="21"/>
          <w:szCs w:val="21"/>
        </w:rPr>
        <w:t xml:space="preserve">        3.当渠道发起提前还款试算金额不正确时，北京银行风控平台返回正确本金、利息和总金额</w:t>
      </w:r>
    </w:p>
    <w:p w14:paraId="771673DA" w14:textId="49D2E370"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540A4DBE" w14:textId="336771B9" w:rsidR="002E7AEC"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1.渠道调用本接口查询用户提前还款所需本金、利息</w:t>
      </w:r>
    </w:p>
    <w:p w14:paraId="78C120B9" w14:textId="36CE65F9"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URL:</w:t>
      </w:r>
      <w:r w:rsidR="0074330A" w:rsidRPr="00906448">
        <w:rPr>
          <w:rFonts w:ascii="微软雅黑" w:eastAsia="微软雅黑" w:hAnsi="微软雅黑"/>
          <w:color w:val="000000" w:themeColor="text1"/>
        </w:rPr>
        <w:t>/</w:t>
      </w:r>
      <w:r w:rsidR="006131FF" w:rsidRPr="00906448">
        <w:rPr>
          <w:rFonts w:ascii="微软雅黑" w:eastAsia="微软雅黑" w:hAnsi="微软雅黑"/>
          <w:color w:val="000000" w:themeColor="text1"/>
        </w:rPr>
        <w:t>repayment</w:t>
      </w:r>
      <w:r w:rsidRPr="00906448">
        <w:rPr>
          <w:rFonts w:ascii="微软雅黑" w:eastAsia="微软雅黑" w:hAnsi="微软雅黑"/>
          <w:color w:val="000000" w:themeColor="text1"/>
        </w:rPr>
        <w:t>Calculation</w:t>
      </w:r>
    </w:p>
    <w:p w14:paraId="23FBE98E" w14:textId="77777777"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Pr="00906448">
        <w:rPr>
          <w:rFonts w:ascii="微软雅黑" w:eastAsia="微软雅黑" w:hAnsi="微软雅黑" w:hint="eastAsia"/>
          <w:color w:val="000000" w:themeColor="text1"/>
        </w:rPr>
        <w:t>渠道</w:t>
      </w:r>
    </w:p>
    <w:p w14:paraId="123BAD67" w14:textId="67CA7CFA"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w:t>
      </w:r>
      <w:r w:rsidR="000541DC" w:rsidRPr="00906448">
        <w:rPr>
          <w:rFonts w:ascii="微软雅黑" w:eastAsia="微软雅黑" w:hAnsi="微软雅黑"/>
          <w:color w:val="000000" w:themeColor="text1"/>
        </w:rPr>
        <w:t>北京银行风控平台</w:t>
      </w:r>
    </w:p>
    <w:p w14:paraId="3EA3A001" w14:textId="77777777"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HTTP Method：HTTPS+POST</w:t>
      </w:r>
    </w:p>
    <w:p w14:paraId="0155CF9C" w14:textId="6E896C57"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支持格式：JSON</w:t>
      </w:r>
    </w:p>
    <w:p w14:paraId="34D2CC1E" w14:textId="56F7FC6C" w:rsidR="00CD2EFC" w:rsidRPr="00906448" w:rsidRDefault="002E7AE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af"/>
        <w:tblW w:w="0" w:type="auto"/>
        <w:tblLook w:val="04A0" w:firstRow="1" w:lastRow="0" w:firstColumn="1" w:lastColumn="0" w:noHBand="0" w:noVBand="1"/>
      </w:tblPr>
      <w:tblGrid>
        <w:gridCol w:w="2103"/>
        <w:gridCol w:w="727"/>
        <w:gridCol w:w="1006"/>
        <w:gridCol w:w="4460"/>
      </w:tblGrid>
      <w:tr w:rsidR="00906448" w:rsidRPr="00906448" w14:paraId="26B1597E" w14:textId="77777777" w:rsidTr="00655082">
        <w:tc>
          <w:tcPr>
            <w:tcW w:w="2103" w:type="dxa"/>
            <w:shd w:val="clear" w:color="auto" w:fill="auto"/>
          </w:tcPr>
          <w:p w14:paraId="15ED5BDD" w14:textId="77777777" w:rsidR="00CD2EFC" w:rsidRPr="00906448" w:rsidRDefault="00CD2EF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字段名称</w:t>
            </w:r>
          </w:p>
        </w:tc>
        <w:tc>
          <w:tcPr>
            <w:tcW w:w="727" w:type="dxa"/>
            <w:shd w:val="clear" w:color="auto" w:fill="auto"/>
          </w:tcPr>
          <w:p w14:paraId="4DE9F345" w14:textId="1F2BFB5F" w:rsidR="00CD2EFC" w:rsidRPr="00906448" w:rsidRDefault="000C4C2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006" w:type="dxa"/>
            <w:shd w:val="clear" w:color="auto" w:fill="auto"/>
          </w:tcPr>
          <w:p w14:paraId="23266A92" w14:textId="2F180A5C" w:rsidR="00CD2EFC" w:rsidRPr="00906448" w:rsidRDefault="000C4C2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4460" w:type="dxa"/>
            <w:shd w:val="clear" w:color="auto" w:fill="auto"/>
          </w:tcPr>
          <w:p w14:paraId="13D327FA" w14:textId="17EA24FF" w:rsidR="00CD2EFC" w:rsidRPr="00906448" w:rsidRDefault="000C4C2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02B17146" w14:textId="77777777" w:rsidTr="00F412A9">
        <w:tc>
          <w:tcPr>
            <w:tcW w:w="2103" w:type="dxa"/>
            <w:shd w:val="clear" w:color="auto" w:fill="auto"/>
            <w:vAlign w:val="center"/>
          </w:tcPr>
          <w:p w14:paraId="466283A6" w14:textId="072419E3"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accessToken</w:t>
            </w:r>
          </w:p>
        </w:tc>
        <w:tc>
          <w:tcPr>
            <w:tcW w:w="727" w:type="dxa"/>
            <w:shd w:val="clear" w:color="auto" w:fill="auto"/>
            <w:vAlign w:val="center"/>
          </w:tcPr>
          <w:p w14:paraId="4C615FE7" w14:textId="0F01BEC8"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006" w:type="dxa"/>
            <w:shd w:val="clear" w:color="auto" w:fill="auto"/>
            <w:vAlign w:val="center"/>
          </w:tcPr>
          <w:p w14:paraId="4EA910A3" w14:textId="5100C3AA"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460" w:type="dxa"/>
            <w:shd w:val="clear" w:color="auto" w:fill="auto"/>
            <w:vAlign w:val="center"/>
          </w:tcPr>
          <w:p w14:paraId="46F01063" w14:textId="255F35C3"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s="宋体" w:hint="eastAsia"/>
                <w:color w:val="000000" w:themeColor="text1"/>
                <w:szCs w:val="21"/>
              </w:rPr>
              <w:t>访问令牌，登录成功后获取得到</w:t>
            </w:r>
          </w:p>
        </w:tc>
      </w:tr>
      <w:tr w:rsidR="00906448" w:rsidRPr="00906448" w14:paraId="7478C903" w14:textId="77777777" w:rsidTr="00655082">
        <w:tc>
          <w:tcPr>
            <w:tcW w:w="2103" w:type="dxa"/>
            <w:shd w:val="clear" w:color="auto" w:fill="auto"/>
          </w:tcPr>
          <w:p w14:paraId="7CC30F09" w14:textId="77777777" w:rsidR="001626BC" w:rsidRPr="00906448" w:rsidRDefault="001626BC"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channelId</w:t>
            </w:r>
          </w:p>
        </w:tc>
        <w:tc>
          <w:tcPr>
            <w:tcW w:w="727" w:type="dxa"/>
            <w:shd w:val="clear" w:color="auto" w:fill="auto"/>
          </w:tcPr>
          <w:p w14:paraId="6224CB6C" w14:textId="175BB032"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06" w:type="dxa"/>
            <w:shd w:val="clear" w:color="auto" w:fill="auto"/>
          </w:tcPr>
          <w:p w14:paraId="389CD184" w14:textId="49BC3DF5"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4460" w:type="dxa"/>
            <w:shd w:val="clear" w:color="auto" w:fill="auto"/>
          </w:tcPr>
          <w:p w14:paraId="731E8247" w14:textId="39C9DEA0"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渠道Id(平台分配)</w:t>
            </w:r>
          </w:p>
        </w:tc>
      </w:tr>
      <w:tr w:rsidR="00906448" w:rsidRPr="00906448" w14:paraId="70AEB7D8" w14:textId="77777777" w:rsidTr="00655082">
        <w:tc>
          <w:tcPr>
            <w:tcW w:w="2103" w:type="dxa"/>
            <w:shd w:val="clear" w:color="auto" w:fill="auto"/>
          </w:tcPr>
          <w:p w14:paraId="58C47598" w14:textId="68390707"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727" w:type="dxa"/>
            <w:shd w:val="clear" w:color="auto" w:fill="auto"/>
          </w:tcPr>
          <w:p w14:paraId="03E02BA7" w14:textId="2A3B80C6"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06" w:type="dxa"/>
            <w:shd w:val="clear" w:color="auto" w:fill="auto"/>
          </w:tcPr>
          <w:p w14:paraId="49F75A91" w14:textId="64613FB6"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4460" w:type="dxa"/>
            <w:shd w:val="clear" w:color="auto" w:fill="auto"/>
          </w:tcPr>
          <w:p w14:paraId="315A4FA8" w14:textId="4461DFB0"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订单编号，渠道标识业务的唯一编号</w:t>
            </w:r>
          </w:p>
        </w:tc>
      </w:tr>
      <w:tr w:rsidR="00906448" w:rsidRPr="00906448" w14:paraId="1F8E3499" w14:textId="77777777" w:rsidTr="00655082">
        <w:tc>
          <w:tcPr>
            <w:tcW w:w="2103" w:type="dxa"/>
            <w:shd w:val="clear" w:color="auto" w:fill="auto"/>
          </w:tcPr>
          <w:p w14:paraId="5ECB8B9A" w14:textId="36E201E9"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name</w:t>
            </w:r>
          </w:p>
        </w:tc>
        <w:tc>
          <w:tcPr>
            <w:tcW w:w="727" w:type="dxa"/>
            <w:shd w:val="clear" w:color="auto" w:fill="auto"/>
          </w:tcPr>
          <w:p w14:paraId="41B77EEB" w14:textId="177015DF"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06" w:type="dxa"/>
            <w:shd w:val="clear" w:color="auto" w:fill="auto"/>
          </w:tcPr>
          <w:p w14:paraId="378CCD65" w14:textId="2879462F"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460" w:type="dxa"/>
            <w:shd w:val="clear" w:color="auto" w:fill="auto"/>
          </w:tcPr>
          <w:p w14:paraId="2FB0753B" w14:textId="72B03981"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906448" w:rsidRPr="00906448" w14:paraId="7A88163E" w14:textId="77777777" w:rsidTr="00655082">
        <w:tc>
          <w:tcPr>
            <w:tcW w:w="2103" w:type="dxa"/>
            <w:shd w:val="clear" w:color="auto" w:fill="auto"/>
          </w:tcPr>
          <w:p w14:paraId="26FF8089" w14:textId="1E27B523"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idNo</w:t>
            </w:r>
          </w:p>
        </w:tc>
        <w:tc>
          <w:tcPr>
            <w:tcW w:w="727" w:type="dxa"/>
            <w:shd w:val="clear" w:color="auto" w:fill="auto"/>
          </w:tcPr>
          <w:p w14:paraId="32F2D6BF" w14:textId="745CBF40"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06" w:type="dxa"/>
            <w:shd w:val="clear" w:color="auto" w:fill="auto"/>
          </w:tcPr>
          <w:p w14:paraId="29252219" w14:textId="23C003D2"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460" w:type="dxa"/>
            <w:shd w:val="clear" w:color="auto" w:fill="auto"/>
          </w:tcPr>
          <w:p w14:paraId="1099E237" w14:textId="06850F40" w:rsidR="001626BC" w:rsidRPr="00906448" w:rsidRDefault="001626B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身份证号</w:t>
            </w:r>
          </w:p>
        </w:tc>
      </w:tr>
      <w:tr w:rsidR="00906448" w:rsidRPr="00906448" w14:paraId="7A691B6F" w14:textId="77777777" w:rsidTr="00655082">
        <w:tc>
          <w:tcPr>
            <w:tcW w:w="2103" w:type="dxa"/>
            <w:shd w:val="clear" w:color="auto" w:fill="auto"/>
          </w:tcPr>
          <w:p w14:paraId="666B70B2" w14:textId="66FA048B"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727" w:type="dxa"/>
            <w:shd w:val="clear" w:color="auto" w:fill="auto"/>
          </w:tcPr>
          <w:p w14:paraId="42CF3F1F" w14:textId="208D32BF"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006" w:type="dxa"/>
            <w:shd w:val="clear" w:color="auto" w:fill="auto"/>
          </w:tcPr>
          <w:p w14:paraId="23B555AA" w14:textId="63E09297"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4460" w:type="dxa"/>
            <w:shd w:val="clear" w:color="auto" w:fill="auto"/>
          </w:tcPr>
          <w:p w14:paraId="7EA42695" w14:textId="39649674"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p>
        </w:tc>
      </w:tr>
      <w:tr w:rsidR="00906448" w:rsidRPr="00906448" w14:paraId="06ACA72B" w14:textId="77777777" w:rsidTr="00655082">
        <w:tc>
          <w:tcPr>
            <w:tcW w:w="2103" w:type="dxa"/>
            <w:shd w:val="clear" w:color="auto" w:fill="auto"/>
          </w:tcPr>
          <w:p w14:paraId="55DA45E0" w14:textId="62ECB3AF"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727" w:type="dxa"/>
            <w:shd w:val="clear" w:color="auto" w:fill="auto"/>
          </w:tcPr>
          <w:p w14:paraId="31B77E9D" w14:textId="2DB62EB8"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006" w:type="dxa"/>
            <w:shd w:val="clear" w:color="auto" w:fill="auto"/>
          </w:tcPr>
          <w:p w14:paraId="67811783" w14:textId="412B2322"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4460" w:type="dxa"/>
            <w:shd w:val="clear" w:color="auto" w:fill="auto"/>
          </w:tcPr>
          <w:p w14:paraId="5E6FEB8F" w14:textId="2EEFA479"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szCs w:val="21"/>
              </w:rPr>
              <w:t>申请编号</w:t>
            </w:r>
          </w:p>
        </w:tc>
      </w:tr>
      <w:tr w:rsidR="00906448" w:rsidRPr="00906448" w14:paraId="42F97813" w14:textId="77777777" w:rsidTr="00655082">
        <w:tc>
          <w:tcPr>
            <w:tcW w:w="2103" w:type="dxa"/>
            <w:shd w:val="clear" w:color="auto" w:fill="auto"/>
          </w:tcPr>
          <w:p w14:paraId="79CFD52C" w14:textId="3281A979"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lastRenderedPageBreak/>
              <w:t>loanBalance</w:t>
            </w:r>
          </w:p>
        </w:tc>
        <w:tc>
          <w:tcPr>
            <w:tcW w:w="727" w:type="dxa"/>
            <w:shd w:val="clear" w:color="auto" w:fill="auto"/>
          </w:tcPr>
          <w:p w14:paraId="3531F4FE" w14:textId="5CC66870"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06" w:type="dxa"/>
            <w:shd w:val="clear" w:color="auto" w:fill="auto"/>
          </w:tcPr>
          <w:p w14:paraId="58907F6D" w14:textId="0DA61B5D"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4460" w:type="dxa"/>
            <w:shd w:val="clear" w:color="auto" w:fill="auto"/>
          </w:tcPr>
          <w:p w14:paraId="3A75598E" w14:textId="52376B34" w:rsidR="007200B2" w:rsidRPr="00906448" w:rsidRDefault="007200B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该笔贷款剩余本金，单位元，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tc>
      </w:tr>
    </w:tbl>
    <w:p w14:paraId="7780426C" w14:textId="4A537898" w:rsidR="00CD2EFC" w:rsidRPr="00906448" w:rsidRDefault="00CD2EFC" w:rsidP="00557E3A">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返回参数</w:t>
      </w:r>
    </w:p>
    <w:tbl>
      <w:tblPr>
        <w:tblStyle w:val="af"/>
        <w:tblW w:w="0" w:type="auto"/>
        <w:tblLook w:val="04A0" w:firstRow="1" w:lastRow="0" w:firstColumn="1" w:lastColumn="0" w:noHBand="0" w:noVBand="1"/>
      </w:tblPr>
      <w:tblGrid>
        <w:gridCol w:w="2114"/>
        <w:gridCol w:w="1425"/>
        <w:gridCol w:w="4536"/>
      </w:tblGrid>
      <w:tr w:rsidR="00906448" w:rsidRPr="00906448" w14:paraId="601DFC90" w14:textId="77777777" w:rsidTr="00394278">
        <w:tc>
          <w:tcPr>
            <w:tcW w:w="2114" w:type="dxa"/>
            <w:shd w:val="clear" w:color="auto" w:fill="auto"/>
          </w:tcPr>
          <w:p w14:paraId="0E811B0E" w14:textId="77777777" w:rsidR="00655082" w:rsidRPr="00906448" w:rsidRDefault="0065508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字段名称</w:t>
            </w:r>
          </w:p>
        </w:tc>
        <w:tc>
          <w:tcPr>
            <w:tcW w:w="1425" w:type="dxa"/>
            <w:shd w:val="clear" w:color="auto" w:fill="auto"/>
          </w:tcPr>
          <w:p w14:paraId="7A993AAC" w14:textId="41B41F8E" w:rsidR="00655082" w:rsidRPr="00906448" w:rsidRDefault="0065508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4536" w:type="dxa"/>
            <w:shd w:val="clear" w:color="auto" w:fill="auto"/>
          </w:tcPr>
          <w:p w14:paraId="636CCDBF" w14:textId="3A3415B6" w:rsidR="00655082" w:rsidRPr="00906448" w:rsidRDefault="0065508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092C10F4" w14:textId="77777777" w:rsidTr="00394278">
        <w:tc>
          <w:tcPr>
            <w:tcW w:w="2114" w:type="dxa"/>
            <w:shd w:val="clear" w:color="auto" w:fill="auto"/>
          </w:tcPr>
          <w:p w14:paraId="5F7B464D" w14:textId="0C267103" w:rsidR="00BC76A7" w:rsidRPr="00906448" w:rsidRDefault="00BC76A7"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r</w:t>
            </w:r>
            <w:r w:rsidRPr="00906448">
              <w:rPr>
                <w:rFonts w:ascii="微软雅黑" w:eastAsia="微软雅黑" w:hAnsi="微软雅黑" w:hint="eastAsia"/>
                <w:color w:val="000000" w:themeColor="text1"/>
              </w:rPr>
              <w:t>esult</w:t>
            </w:r>
          </w:p>
        </w:tc>
        <w:tc>
          <w:tcPr>
            <w:tcW w:w="1425" w:type="dxa"/>
            <w:shd w:val="clear" w:color="auto" w:fill="auto"/>
          </w:tcPr>
          <w:p w14:paraId="1744ED63" w14:textId="6264FB18" w:rsidR="00BC76A7" w:rsidRPr="00906448" w:rsidRDefault="00F10FB9"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536" w:type="dxa"/>
            <w:shd w:val="clear" w:color="auto" w:fill="auto"/>
          </w:tcPr>
          <w:p w14:paraId="4A53BAA4" w14:textId="5DC70149" w:rsidR="00BC76A7" w:rsidRPr="00906448" w:rsidRDefault="004975FF" w:rsidP="004975FF">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0</w:t>
            </w:r>
            <w:r w:rsidR="00BC76A7" w:rsidRPr="00906448">
              <w:rPr>
                <w:rFonts w:ascii="微软雅黑" w:eastAsia="微软雅黑" w:hAnsi="微软雅黑" w:hint="eastAsia"/>
                <w:color w:val="000000" w:themeColor="text1"/>
              </w:rPr>
              <w:t>-</w:t>
            </w:r>
            <w:r w:rsidR="008C1763" w:rsidRPr="00906448">
              <w:rPr>
                <w:rFonts w:ascii="微软雅黑" w:eastAsia="微软雅黑" w:hAnsi="微软雅黑"/>
                <w:color w:val="000000" w:themeColor="text1"/>
              </w:rPr>
              <w:t>成功</w:t>
            </w:r>
            <w:r w:rsidR="008C1763"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1</w:t>
            </w:r>
            <w:r w:rsidR="008C1763" w:rsidRPr="00906448">
              <w:rPr>
                <w:rFonts w:ascii="微软雅黑" w:eastAsia="微软雅黑" w:hAnsi="微软雅黑" w:hint="eastAsia"/>
                <w:color w:val="000000" w:themeColor="text1"/>
              </w:rPr>
              <w:t>-信息不对，</w:t>
            </w:r>
            <w:r w:rsidRPr="00906448">
              <w:rPr>
                <w:rFonts w:ascii="微软雅黑" w:eastAsia="微软雅黑" w:hAnsi="微软雅黑"/>
                <w:color w:val="000000" w:themeColor="text1"/>
              </w:rPr>
              <w:t>2</w:t>
            </w:r>
            <w:r w:rsidR="008C1763" w:rsidRPr="00906448">
              <w:rPr>
                <w:rFonts w:ascii="微软雅黑" w:eastAsia="微软雅黑" w:hAnsi="微软雅黑" w:hint="eastAsia"/>
                <w:color w:val="000000" w:themeColor="text1"/>
              </w:rPr>
              <w:t>-剩余本金不对</w:t>
            </w:r>
            <w:r w:rsidR="00F10FB9" w:rsidRPr="00906448">
              <w:rPr>
                <w:rFonts w:ascii="微软雅黑" w:eastAsia="微软雅黑" w:hAnsi="微软雅黑"/>
                <w:color w:val="000000" w:themeColor="text1"/>
              </w:rPr>
              <w:t>，</w:t>
            </w:r>
            <w:r w:rsidR="00F10FB9" w:rsidRPr="00906448">
              <w:rPr>
                <w:rFonts w:ascii="微软雅黑" w:eastAsia="微软雅黑" w:hAnsi="微软雅黑" w:hint="eastAsia"/>
                <w:color w:val="000000" w:themeColor="text1"/>
                <w:szCs w:val="21"/>
              </w:rPr>
              <w:t>系统错误返回系统错误码</w:t>
            </w:r>
            <w:r w:rsidR="00F10FB9" w:rsidRPr="00906448">
              <w:rPr>
                <w:rFonts w:ascii="微软雅黑" w:eastAsia="微软雅黑" w:hAnsi="微软雅黑"/>
                <w:color w:val="000000" w:themeColor="text1"/>
                <w:szCs w:val="21"/>
              </w:rPr>
              <w:t>，</w:t>
            </w:r>
            <w:r w:rsidR="00F10FB9" w:rsidRPr="00906448">
              <w:rPr>
                <w:rFonts w:ascii="微软雅黑" w:eastAsia="微软雅黑" w:hAnsi="微软雅黑" w:hint="eastAsia"/>
                <w:color w:val="000000" w:themeColor="text1"/>
                <w:szCs w:val="21"/>
              </w:rPr>
              <w:t>系统</w:t>
            </w:r>
            <w:r w:rsidR="00F10FB9" w:rsidRPr="00906448">
              <w:rPr>
                <w:rFonts w:ascii="微软雅黑" w:eastAsia="微软雅黑" w:hAnsi="微软雅黑"/>
                <w:color w:val="000000" w:themeColor="text1"/>
                <w:szCs w:val="21"/>
              </w:rPr>
              <w:t>错误码参见最后章节</w:t>
            </w:r>
          </w:p>
        </w:tc>
      </w:tr>
      <w:tr w:rsidR="00906448" w:rsidRPr="00906448" w14:paraId="29CA47AE" w14:textId="77777777" w:rsidTr="00394278">
        <w:tc>
          <w:tcPr>
            <w:tcW w:w="2114" w:type="dxa"/>
            <w:shd w:val="clear" w:color="auto" w:fill="auto"/>
          </w:tcPr>
          <w:p w14:paraId="796F1AE4" w14:textId="2B48CBB1" w:rsidR="00655082" w:rsidRPr="00906448" w:rsidRDefault="00C0696D"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o</w:t>
            </w:r>
            <w:r w:rsidRPr="00906448">
              <w:rPr>
                <w:rFonts w:ascii="微软雅黑" w:eastAsia="微软雅黑" w:hAnsi="微软雅黑"/>
                <w:color w:val="000000" w:themeColor="text1"/>
              </w:rPr>
              <w:t>rderNo</w:t>
            </w:r>
          </w:p>
        </w:tc>
        <w:tc>
          <w:tcPr>
            <w:tcW w:w="1425" w:type="dxa"/>
            <w:shd w:val="clear" w:color="auto" w:fill="auto"/>
          </w:tcPr>
          <w:p w14:paraId="40F182CA" w14:textId="67A6B703" w:rsidR="00655082" w:rsidRPr="00906448" w:rsidRDefault="0065508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536" w:type="dxa"/>
            <w:shd w:val="clear" w:color="auto" w:fill="auto"/>
          </w:tcPr>
          <w:p w14:paraId="64C39C3C" w14:textId="77777777" w:rsidR="00655082" w:rsidRPr="00906448" w:rsidRDefault="00655082"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订单号，渠道标识业务的唯一编号</w:t>
            </w:r>
          </w:p>
          <w:p w14:paraId="0C335ED8" w14:textId="3A30457A" w:rsidR="00FD2627" w:rsidRPr="00906448" w:rsidRDefault="00FD2627"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（位数不能超过128位）</w:t>
            </w:r>
          </w:p>
        </w:tc>
      </w:tr>
      <w:tr w:rsidR="00906448" w:rsidRPr="00906448" w14:paraId="6A199DA3" w14:textId="77777777" w:rsidTr="00394278">
        <w:tc>
          <w:tcPr>
            <w:tcW w:w="2114" w:type="dxa"/>
            <w:shd w:val="clear" w:color="auto" w:fill="auto"/>
          </w:tcPr>
          <w:p w14:paraId="4B6E4A7E" w14:textId="63FDB168"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425" w:type="dxa"/>
            <w:shd w:val="clear" w:color="auto" w:fill="auto"/>
          </w:tcPr>
          <w:p w14:paraId="612CB284" w14:textId="0699BDAE"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536" w:type="dxa"/>
            <w:shd w:val="clear" w:color="auto" w:fill="auto"/>
          </w:tcPr>
          <w:p w14:paraId="0AC95DA1" w14:textId="57D8D2E6"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授信编号</w:t>
            </w:r>
          </w:p>
        </w:tc>
      </w:tr>
      <w:tr w:rsidR="00906448" w:rsidRPr="00906448" w14:paraId="6ED5009B" w14:textId="77777777" w:rsidTr="00394278">
        <w:tc>
          <w:tcPr>
            <w:tcW w:w="2114" w:type="dxa"/>
            <w:shd w:val="clear" w:color="auto" w:fill="auto"/>
          </w:tcPr>
          <w:p w14:paraId="12882DE8" w14:textId="168BDF51"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1425" w:type="dxa"/>
            <w:shd w:val="clear" w:color="auto" w:fill="auto"/>
          </w:tcPr>
          <w:p w14:paraId="0D55DD80" w14:textId="530E6319"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536" w:type="dxa"/>
            <w:shd w:val="clear" w:color="auto" w:fill="auto"/>
          </w:tcPr>
          <w:p w14:paraId="321F1E2A" w14:textId="0905D480"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申请编号</w:t>
            </w:r>
          </w:p>
        </w:tc>
      </w:tr>
      <w:tr w:rsidR="00906448" w:rsidRPr="00906448" w14:paraId="6B065A65" w14:textId="77777777" w:rsidTr="00394278">
        <w:tc>
          <w:tcPr>
            <w:tcW w:w="2114" w:type="dxa"/>
            <w:shd w:val="clear" w:color="auto" w:fill="auto"/>
          </w:tcPr>
          <w:p w14:paraId="502CB56D" w14:textId="2A0CBC82"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p</w:t>
            </w:r>
            <w:r w:rsidRPr="00906448">
              <w:rPr>
                <w:rFonts w:ascii="微软雅黑" w:eastAsia="微软雅黑" w:hAnsi="微软雅黑"/>
                <w:color w:val="000000" w:themeColor="text1"/>
              </w:rPr>
              <w:t>rincipal</w:t>
            </w:r>
          </w:p>
        </w:tc>
        <w:tc>
          <w:tcPr>
            <w:tcW w:w="1425" w:type="dxa"/>
            <w:shd w:val="clear" w:color="auto" w:fill="auto"/>
          </w:tcPr>
          <w:p w14:paraId="4BE52DE8" w14:textId="6D94CA59"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4536" w:type="dxa"/>
            <w:shd w:val="clear" w:color="auto" w:fill="auto"/>
          </w:tcPr>
          <w:p w14:paraId="2B217ABA" w14:textId="77777777" w:rsidR="003B0446"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提前结清应还本金，单位元，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p w14:paraId="321F04C2" w14:textId="23F5E684" w:rsidR="00123408" w:rsidRPr="00906448" w:rsidRDefault="003B0446"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(当 result=</w:t>
            </w:r>
            <w:r w:rsidR="0010647A" w:rsidRPr="00906448">
              <w:rPr>
                <w:rFonts w:ascii="微软雅黑" w:eastAsia="微软雅黑" w:hAnsi="微软雅黑" w:hint="eastAsia"/>
                <w:color w:val="000000" w:themeColor="text1"/>
              </w:rPr>
              <w:t>0、</w:t>
            </w:r>
            <w:r w:rsidRPr="00906448">
              <w:rPr>
                <w:rFonts w:ascii="微软雅黑" w:eastAsia="微软雅黑" w:hAnsi="微软雅黑" w:hint="eastAsia"/>
                <w:color w:val="000000" w:themeColor="text1"/>
              </w:rPr>
              <w:t>2时，同样返回应还本金)</w:t>
            </w:r>
          </w:p>
        </w:tc>
      </w:tr>
      <w:tr w:rsidR="00906448" w:rsidRPr="00906448" w14:paraId="43139059" w14:textId="77777777" w:rsidTr="00394278">
        <w:tc>
          <w:tcPr>
            <w:tcW w:w="2114" w:type="dxa"/>
            <w:shd w:val="clear" w:color="auto" w:fill="auto"/>
          </w:tcPr>
          <w:p w14:paraId="6DC6BF50" w14:textId="6B69588D"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i</w:t>
            </w:r>
            <w:r w:rsidRPr="00906448">
              <w:rPr>
                <w:rFonts w:ascii="微软雅黑" w:eastAsia="微软雅黑" w:hAnsi="微软雅黑"/>
                <w:color w:val="000000" w:themeColor="text1"/>
              </w:rPr>
              <w:t>nterest</w:t>
            </w:r>
          </w:p>
        </w:tc>
        <w:tc>
          <w:tcPr>
            <w:tcW w:w="1425" w:type="dxa"/>
            <w:shd w:val="clear" w:color="auto" w:fill="auto"/>
          </w:tcPr>
          <w:p w14:paraId="12C5851D" w14:textId="3616B530"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4536" w:type="dxa"/>
            <w:shd w:val="clear" w:color="auto" w:fill="auto"/>
          </w:tcPr>
          <w:p w14:paraId="153C21D1" w14:textId="77777777"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提前结清应还利息，单位元，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p w14:paraId="3E905B83" w14:textId="2B9920BC" w:rsidR="003B0446" w:rsidRPr="00906448" w:rsidRDefault="003B0446"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(当 result=</w:t>
            </w:r>
            <w:r w:rsidR="0010647A" w:rsidRPr="00906448">
              <w:rPr>
                <w:rFonts w:ascii="微软雅黑" w:eastAsia="微软雅黑" w:hAnsi="微软雅黑" w:hint="eastAsia"/>
                <w:color w:val="000000" w:themeColor="text1"/>
              </w:rPr>
              <w:t>0、</w:t>
            </w:r>
            <w:r w:rsidRPr="00906448">
              <w:rPr>
                <w:rFonts w:ascii="微软雅黑" w:eastAsia="微软雅黑" w:hAnsi="微软雅黑" w:hint="eastAsia"/>
                <w:color w:val="000000" w:themeColor="text1"/>
              </w:rPr>
              <w:t>2时，同样返回应还利息)</w:t>
            </w:r>
          </w:p>
        </w:tc>
      </w:tr>
      <w:tr w:rsidR="00906448" w:rsidRPr="00906448" w14:paraId="2C6E8A73" w14:textId="77777777" w:rsidTr="00394278">
        <w:tc>
          <w:tcPr>
            <w:tcW w:w="2114" w:type="dxa"/>
            <w:shd w:val="clear" w:color="auto" w:fill="auto"/>
          </w:tcPr>
          <w:p w14:paraId="6095856A" w14:textId="11DFEE43"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total</w:t>
            </w:r>
          </w:p>
        </w:tc>
        <w:tc>
          <w:tcPr>
            <w:tcW w:w="1425" w:type="dxa"/>
            <w:shd w:val="clear" w:color="auto" w:fill="auto"/>
          </w:tcPr>
          <w:p w14:paraId="2EEB9FC5" w14:textId="317F3114"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4536" w:type="dxa"/>
            <w:shd w:val="clear" w:color="auto" w:fill="auto"/>
          </w:tcPr>
          <w:p w14:paraId="31068B21" w14:textId="77777777" w:rsidR="00123408" w:rsidRPr="00906448" w:rsidRDefault="00123408"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提前结清应还总额，单位元，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p w14:paraId="205D0AA8" w14:textId="2C898A6A" w:rsidR="003B0446" w:rsidRPr="00906448" w:rsidRDefault="003B0446" w:rsidP="00123408">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(当 result=</w:t>
            </w:r>
            <w:r w:rsidR="0010647A" w:rsidRPr="00906448">
              <w:rPr>
                <w:rFonts w:ascii="微软雅黑" w:eastAsia="微软雅黑" w:hAnsi="微软雅黑" w:hint="eastAsia"/>
                <w:color w:val="000000" w:themeColor="text1"/>
              </w:rPr>
              <w:t>0、</w:t>
            </w:r>
            <w:r w:rsidRPr="00906448">
              <w:rPr>
                <w:rFonts w:ascii="微软雅黑" w:eastAsia="微软雅黑" w:hAnsi="微软雅黑" w:hint="eastAsia"/>
                <w:color w:val="000000" w:themeColor="text1"/>
              </w:rPr>
              <w:t>2时，同样返回应还总额)</w:t>
            </w:r>
          </w:p>
        </w:tc>
      </w:tr>
    </w:tbl>
    <w:p w14:paraId="27C23931" w14:textId="59C45A71" w:rsidR="00CD2EFC" w:rsidRPr="00906448" w:rsidRDefault="007D7B51" w:rsidP="00265491">
      <w:pPr>
        <w:pStyle w:val="1"/>
        <w:numPr>
          <w:ilvl w:val="1"/>
          <w:numId w:val="2"/>
        </w:numPr>
        <w:spacing w:line="360" w:lineRule="auto"/>
        <w:rPr>
          <w:rFonts w:ascii="微软雅黑" w:eastAsia="微软雅黑" w:hAnsi="微软雅黑"/>
          <w:color w:val="000000" w:themeColor="text1"/>
        </w:rPr>
      </w:pPr>
      <w:bookmarkStart w:id="96" w:name="_Toc496633977"/>
      <w:bookmarkStart w:id="97" w:name="_Toc496637119"/>
      <w:bookmarkStart w:id="98" w:name="_Toc496633978"/>
      <w:bookmarkStart w:id="99" w:name="_Toc496637120"/>
      <w:bookmarkStart w:id="100" w:name="_Toc496633979"/>
      <w:bookmarkStart w:id="101" w:name="_Toc496637121"/>
      <w:bookmarkStart w:id="102" w:name="_Toc496633980"/>
      <w:bookmarkStart w:id="103" w:name="_Toc496637122"/>
      <w:bookmarkStart w:id="104" w:name="_Toc496633981"/>
      <w:bookmarkStart w:id="105" w:name="_Toc496637123"/>
      <w:bookmarkStart w:id="106" w:name="_Toc496633982"/>
      <w:bookmarkStart w:id="107" w:name="_Toc496637124"/>
      <w:bookmarkStart w:id="108" w:name="_Toc496633983"/>
      <w:bookmarkStart w:id="109" w:name="_Toc496637125"/>
      <w:bookmarkStart w:id="110" w:name="_Toc496633984"/>
      <w:bookmarkStart w:id="111" w:name="_Toc496637126"/>
      <w:bookmarkStart w:id="112" w:name="_Toc496633985"/>
      <w:bookmarkStart w:id="113" w:name="_Toc496637127"/>
      <w:bookmarkStart w:id="114" w:name="_Toc496633986"/>
      <w:bookmarkStart w:id="115" w:name="_Toc496637128"/>
      <w:bookmarkStart w:id="116" w:name="_Toc49663712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sidRPr="00906448">
        <w:rPr>
          <w:rFonts w:ascii="微软雅黑" w:eastAsia="微软雅黑" w:hAnsi="微软雅黑" w:hint="eastAsia"/>
          <w:color w:val="000000" w:themeColor="text1"/>
        </w:rPr>
        <w:t>提前还款</w:t>
      </w:r>
      <w:r w:rsidR="00314BA4" w:rsidRPr="00906448">
        <w:rPr>
          <w:rFonts w:ascii="微软雅黑" w:eastAsia="微软雅黑" w:hAnsi="微软雅黑" w:hint="eastAsia"/>
          <w:color w:val="000000" w:themeColor="text1"/>
        </w:rPr>
        <w:t>(</w:t>
      </w:r>
      <w:r w:rsidR="00FE083C" w:rsidRPr="00906448">
        <w:rPr>
          <w:rFonts w:ascii="微软雅黑" w:eastAsia="微软雅黑" w:hAnsi="微软雅黑"/>
          <w:color w:val="000000" w:themeColor="text1"/>
        </w:rPr>
        <w:t>IFA7</w:t>
      </w:r>
      <w:r w:rsidR="00314BA4" w:rsidRPr="00906448">
        <w:rPr>
          <w:rFonts w:ascii="微软雅黑" w:eastAsia="微软雅黑" w:hAnsi="微软雅黑" w:hint="eastAsia"/>
          <w:color w:val="000000" w:themeColor="text1"/>
        </w:rPr>
        <w:t>)</w:t>
      </w:r>
      <w:bookmarkEnd w:id="116"/>
    </w:p>
    <w:p w14:paraId="7B3FB117"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接口说明：本接口由渠道发起，渠道需要准备当日所有需要提前还款的用户名单，并对名</w:t>
      </w:r>
    </w:p>
    <w:p w14:paraId="1E48BD00" w14:textId="5579B9CA"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单中的用户逐条做提前还款试算，试算结果作为提前还款数据，发起批量提前还款请求</w:t>
      </w:r>
    </w:p>
    <w:p w14:paraId="52F897B1" w14:textId="3E60A226"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25E04F86"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 xml:space="preserve">        1.提前还款为批量请求接口</w:t>
      </w:r>
    </w:p>
    <w:p w14:paraId="29578293"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2.接口以消息通知+文件的方式完成提前还款申请</w:t>
      </w:r>
    </w:p>
    <w:p w14:paraId="1D391267"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3.文件内容包括文件头与文件体，文件头包括应还总笔数与应还总金额，文件体为提前还款明细</w:t>
      </w:r>
    </w:p>
    <w:p w14:paraId="3183BA75"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4.北京银行会对渠道提交的提前还款做准确性校验，如金额不正确会实时反馈错误</w:t>
      </w:r>
    </w:p>
    <w:p w14:paraId="2594E775"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5.账单日以及账单日前一日不可发起提前还款（通常为19日与20日）</w:t>
      </w:r>
    </w:p>
    <w:p w14:paraId="77B84AE9" w14:textId="0FAA5F53" w:rsidR="003B0446" w:rsidRPr="00906448" w:rsidRDefault="003B044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hint="eastAsia"/>
          <w:color w:val="000000" w:themeColor="text1"/>
          <w:kern w:val="2"/>
          <w:sz w:val="21"/>
          <w:szCs w:val="21"/>
        </w:rPr>
        <w:t xml:space="preserve">          账单到期日及前一日也不可发起提前还款</w:t>
      </w:r>
      <w:r w:rsidR="0010647A" w:rsidRPr="00906448">
        <w:rPr>
          <w:rFonts w:ascii="微软雅黑" w:eastAsia="微软雅黑" w:hAnsi="微软雅黑" w:cs="Times New Roman" w:hint="eastAsia"/>
          <w:color w:val="000000" w:themeColor="text1"/>
          <w:kern w:val="2"/>
          <w:sz w:val="21"/>
          <w:szCs w:val="21"/>
        </w:rPr>
        <w:t>（如用户是2017年1月5日借款，则2018年1月4号和5号都不能发起发起提前还款）</w:t>
      </w:r>
    </w:p>
    <w:p w14:paraId="5C803BE2"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6.每日允许提前还款的时间点为上午9点至下午3点</w:t>
      </w:r>
    </w:p>
    <w:p w14:paraId="3E8638C6"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7.每个渠道每日仅允许发起一次提前还款请求</w:t>
      </w:r>
    </w:p>
    <w:p w14:paraId="402E7F13" w14:textId="412763CC"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52CDD691"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1.渠道调用提前还款试算完成提前还款清单准备</w:t>
      </w:r>
    </w:p>
    <w:p w14:paraId="48EF7A7E" w14:textId="3DAD4A46" w:rsidR="002E7AEC"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2.渠道调用本接口发起提前还款请求</w:t>
      </w:r>
      <w:r w:rsidR="00F20D12" w:rsidRPr="00906448">
        <w:rPr>
          <w:rFonts w:ascii="微软雅黑" w:eastAsia="微软雅黑" w:hAnsi="微软雅黑" w:cs="Times New Roman"/>
          <w:color w:val="000000" w:themeColor="text1"/>
          <w:kern w:val="2"/>
          <w:sz w:val="21"/>
          <w:szCs w:val="21"/>
        </w:rPr>
        <w:t>。</w:t>
      </w:r>
    </w:p>
    <w:p w14:paraId="5A6B5073" w14:textId="047DE76F"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URL:/</w:t>
      </w:r>
      <w:r w:rsidRPr="00906448">
        <w:rPr>
          <w:rFonts w:ascii="微软雅黑" w:eastAsia="微软雅黑" w:hAnsi="微软雅黑"/>
          <w:color w:val="000000" w:themeColor="text1"/>
        </w:rPr>
        <w:t xml:space="preserve"> prepayment</w:t>
      </w:r>
    </w:p>
    <w:p w14:paraId="42079766" w14:textId="77777777"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Pr="00906448">
        <w:rPr>
          <w:rFonts w:ascii="微软雅黑" w:eastAsia="微软雅黑" w:hAnsi="微软雅黑" w:hint="eastAsia"/>
          <w:color w:val="000000" w:themeColor="text1"/>
        </w:rPr>
        <w:t>渠道</w:t>
      </w:r>
    </w:p>
    <w:p w14:paraId="3847F2F4" w14:textId="7960912D"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w:t>
      </w:r>
      <w:r w:rsidR="000541DC" w:rsidRPr="00906448">
        <w:rPr>
          <w:rFonts w:ascii="微软雅黑" w:eastAsia="微软雅黑" w:hAnsi="微软雅黑"/>
          <w:color w:val="000000" w:themeColor="text1"/>
        </w:rPr>
        <w:t>北京银行风控平台</w:t>
      </w:r>
    </w:p>
    <w:p w14:paraId="3B405EBF" w14:textId="16AAD184"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提供时间</w:t>
      </w:r>
      <w:r w:rsidRPr="00906448">
        <w:rPr>
          <w:rFonts w:ascii="微软雅黑" w:eastAsia="微软雅黑" w:hAnsi="微软雅黑" w:hint="eastAsia"/>
          <w:color w:val="000000" w:themeColor="text1"/>
        </w:rPr>
        <w:t>：除</w:t>
      </w:r>
      <w:r w:rsidR="00A51028" w:rsidRPr="00906448">
        <w:rPr>
          <w:rFonts w:ascii="微软雅黑" w:eastAsia="微软雅黑" w:hAnsi="微软雅黑" w:hint="eastAsia"/>
          <w:color w:val="000000" w:themeColor="text1"/>
        </w:rPr>
        <w:t>1</w:t>
      </w:r>
      <w:r w:rsidR="00A51028" w:rsidRPr="00906448">
        <w:rPr>
          <w:rFonts w:ascii="微软雅黑" w:eastAsia="微软雅黑" w:hAnsi="微软雅黑"/>
          <w:color w:val="000000" w:themeColor="text1"/>
        </w:rPr>
        <w:t>9</w:t>
      </w:r>
      <w:r w:rsidR="00A51028" w:rsidRPr="00906448">
        <w:rPr>
          <w:rFonts w:ascii="微软雅黑" w:eastAsia="微软雅黑" w:hAnsi="微软雅黑" w:hint="eastAsia"/>
          <w:color w:val="000000" w:themeColor="text1"/>
        </w:rPr>
        <w:t>、20</w:t>
      </w:r>
      <w:r w:rsidRPr="00906448">
        <w:rPr>
          <w:rFonts w:ascii="微软雅黑" w:eastAsia="微软雅黑" w:hAnsi="微软雅黑"/>
          <w:color w:val="000000" w:themeColor="text1"/>
        </w:rPr>
        <w:t>日</w:t>
      </w:r>
    </w:p>
    <w:p w14:paraId="4C295B78" w14:textId="77777777"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HTTP Method：HTTPS+POST</w:t>
      </w:r>
    </w:p>
    <w:p w14:paraId="28B528EB" w14:textId="5D6CEE4D" w:rsidR="002E7AEC" w:rsidRPr="00906448" w:rsidRDefault="002E7AEC"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支持格式：JSON</w:t>
      </w:r>
    </w:p>
    <w:p w14:paraId="56CD8A7E" w14:textId="36FEF084" w:rsidR="00165B0C" w:rsidRPr="00906448" w:rsidRDefault="00CD2EFC"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输入参数</w:t>
      </w:r>
    </w:p>
    <w:tbl>
      <w:tblPr>
        <w:tblStyle w:val="af"/>
        <w:tblW w:w="8527" w:type="dxa"/>
        <w:tblInd w:w="-5" w:type="dxa"/>
        <w:tblLook w:val="04A0" w:firstRow="1" w:lastRow="0" w:firstColumn="1" w:lastColumn="0" w:noHBand="0" w:noVBand="1"/>
      </w:tblPr>
      <w:tblGrid>
        <w:gridCol w:w="2469"/>
        <w:gridCol w:w="792"/>
        <w:gridCol w:w="1134"/>
        <w:gridCol w:w="4132"/>
      </w:tblGrid>
      <w:tr w:rsidR="00906448" w:rsidRPr="00906448" w14:paraId="40C499EB" w14:textId="77777777" w:rsidTr="003E5F1B">
        <w:tc>
          <w:tcPr>
            <w:tcW w:w="2469" w:type="dxa"/>
            <w:shd w:val="clear" w:color="auto" w:fill="auto"/>
          </w:tcPr>
          <w:p w14:paraId="110A8DA3" w14:textId="77777777" w:rsidR="00CD2EFC" w:rsidRPr="00906448" w:rsidRDefault="00CD2EF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792" w:type="dxa"/>
            <w:shd w:val="clear" w:color="auto" w:fill="auto"/>
          </w:tcPr>
          <w:p w14:paraId="5CE855F1" w14:textId="551A9455" w:rsidR="00CD2EFC"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134" w:type="dxa"/>
            <w:shd w:val="clear" w:color="auto" w:fill="auto"/>
          </w:tcPr>
          <w:p w14:paraId="5835F370" w14:textId="779E820A" w:rsidR="00CD2EFC"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4132" w:type="dxa"/>
            <w:shd w:val="clear" w:color="auto" w:fill="auto"/>
          </w:tcPr>
          <w:p w14:paraId="28C8F751" w14:textId="045A6845" w:rsidR="00CD2EFC"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5CE7F882" w14:textId="77777777" w:rsidTr="00F412A9">
        <w:tc>
          <w:tcPr>
            <w:tcW w:w="2469" w:type="dxa"/>
            <w:shd w:val="clear" w:color="auto" w:fill="auto"/>
            <w:vAlign w:val="center"/>
          </w:tcPr>
          <w:p w14:paraId="3DCBE179" w14:textId="373BCAE0" w:rsidR="009D7ED0" w:rsidRPr="00906448" w:rsidRDefault="009D7ED0"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lastRenderedPageBreak/>
              <w:t>accessToken</w:t>
            </w:r>
          </w:p>
        </w:tc>
        <w:tc>
          <w:tcPr>
            <w:tcW w:w="792" w:type="dxa"/>
            <w:shd w:val="clear" w:color="auto" w:fill="auto"/>
            <w:vAlign w:val="center"/>
          </w:tcPr>
          <w:p w14:paraId="5195C4EF" w14:textId="0BE2D576" w:rsidR="009D7ED0" w:rsidRPr="00906448" w:rsidRDefault="009D7ED0"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134" w:type="dxa"/>
            <w:shd w:val="clear" w:color="auto" w:fill="auto"/>
            <w:vAlign w:val="center"/>
          </w:tcPr>
          <w:p w14:paraId="79B0E6D4" w14:textId="1823BA6E" w:rsidR="009D7ED0" w:rsidRPr="00906448" w:rsidRDefault="009D7ED0"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132" w:type="dxa"/>
            <w:shd w:val="clear" w:color="auto" w:fill="auto"/>
            <w:vAlign w:val="center"/>
          </w:tcPr>
          <w:p w14:paraId="12944356" w14:textId="2DB3C808" w:rsidR="009D7ED0" w:rsidRPr="00906448" w:rsidRDefault="009D7ED0"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s="宋体" w:hint="eastAsia"/>
                <w:color w:val="000000" w:themeColor="text1"/>
                <w:szCs w:val="21"/>
              </w:rPr>
              <w:t>访问令牌，登录成功后获取得到</w:t>
            </w:r>
          </w:p>
        </w:tc>
      </w:tr>
      <w:tr w:rsidR="00906448" w:rsidRPr="00906448" w14:paraId="39956F72" w14:textId="77777777" w:rsidTr="00CA2644">
        <w:tc>
          <w:tcPr>
            <w:tcW w:w="2469" w:type="dxa"/>
            <w:shd w:val="clear" w:color="auto" w:fill="auto"/>
          </w:tcPr>
          <w:p w14:paraId="1D13BD83" w14:textId="4C0CF5B7"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channelId</w:t>
            </w:r>
          </w:p>
        </w:tc>
        <w:tc>
          <w:tcPr>
            <w:tcW w:w="792" w:type="dxa"/>
            <w:shd w:val="clear" w:color="auto" w:fill="auto"/>
          </w:tcPr>
          <w:p w14:paraId="195A0BEE" w14:textId="283B3EEE"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134" w:type="dxa"/>
            <w:shd w:val="clear" w:color="auto" w:fill="auto"/>
          </w:tcPr>
          <w:p w14:paraId="2E886BEC" w14:textId="162CAA69" w:rsidR="004974E7" w:rsidRPr="00906448" w:rsidRDefault="00FB1E8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4132" w:type="dxa"/>
            <w:shd w:val="clear" w:color="auto" w:fill="auto"/>
          </w:tcPr>
          <w:p w14:paraId="42A11AFF" w14:textId="4166C281" w:rsidR="004974E7" w:rsidRPr="00906448" w:rsidRDefault="004974E7" w:rsidP="004974E7">
            <w:pPr>
              <w:pStyle w:val="a9"/>
              <w:spacing w:line="360" w:lineRule="auto"/>
              <w:ind w:firstLineChars="0" w:firstLine="0"/>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906448" w:rsidRPr="00906448" w14:paraId="5F58770D" w14:textId="77777777" w:rsidTr="00CA2644">
        <w:tc>
          <w:tcPr>
            <w:tcW w:w="2469" w:type="dxa"/>
            <w:shd w:val="clear" w:color="auto" w:fill="auto"/>
          </w:tcPr>
          <w:p w14:paraId="257A030D" w14:textId="1E40997F"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timestamp</w:t>
            </w:r>
          </w:p>
        </w:tc>
        <w:tc>
          <w:tcPr>
            <w:tcW w:w="792" w:type="dxa"/>
            <w:shd w:val="clear" w:color="auto" w:fill="auto"/>
          </w:tcPr>
          <w:p w14:paraId="54D3C990" w14:textId="2F4D4D51"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134" w:type="dxa"/>
            <w:shd w:val="clear" w:color="auto" w:fill="auto"/>
          </w:tcPr>
          <w:p w14:paraId="5BE869DC" w14:textId="439BEE66"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4132" w:type="dxa"/>
            <w:shd w:val="clear" w:color="auto" w:fill="auto"/>
          </w:tcPr>
          <w:p w14:paraId="7E3200DF" w14:textId="256CB508" w:rsidR="004974E7" w:rsidRPr="00906448" w:rsidRDefault="004974E7" w:rsidP="004974E7">
            <w:pPr>
              <w:pStyle w:val="a9"/>
              <w:spacing w:line="360" w:lineRule="auto"/>
              <w:ind w:firstLineChars="0" w:firstLine="0"/>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s="Times New Roman"/>
                <w:color w:val="000000" w:themeColor="text1"/>
                <w:szCs w:val="21"/>
              </w:rPr>
              <w:t>yyyyMMddHHmmss</w:t>
            </w:r>
          </w:p>
        </w:tc>
      </w:tr>
      <w:tr w:rsidR="00906448" w:rsidRPr="00906448" w14:paraId="26143E8B" w14:textId="77777777" w:rsidTr="00CA2644">
        <w:tc>
          <w:tcPr>
            <w:tcW w:w="2469" w:type="dxa"/>
            <w:shd w:val="clear" w:color="auto" w:fill="auto"/>
          </w:tcPr>
          <w:p w14:paraId="2614DDB3" w14:textId="65F3ADBE"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rPr>
              <w:t>fileURL</w:t>
            </w:r>
          </w:p>
        </w:tc>
        <w:tc>
          <w:tcPr>
            <w:tcW w:w="792" w:type="dxa"/>
            <w:shd w:val="clear" w:color="auto" w:fill="auto"/>
          </w:tcPr>
          <w:p w14:paraId="0989E04A" w14:textId="505D45A3"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M</w:t>
            </w:r>
          </w:p>
        </w:tc>
        <w:tc>
          <w:tcPr>
            <w:tcW w:w="1134" w:type="dxa"/>
            <w:shd w:val="clear" w:color="auto" w:fill="auto"/>
          </w:tcPr>
          <w:p w14:paraId="096E3C92" w14:textId="25456279"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4132" w:type="dxa"/>
            <w:shd w:val="clear" w:color="auto" w:fill="auto"/>
          </w:tcPr>
          <w:p w14:paraId="65165DAA" w14:textId="4A923584" w:rsidR="004974E7" w:rsidRPr="00906448" w:rsidRDefault="004974E7" w:rsidP="00213110">
            <w:pPr>
              <w:pStyle w:val="a9"/>
              <w:spacing w:line="360" w:lineRule="auto"/>
              <w:ind w:firstLineChars="0" w:firstLine="0"/>
              <w:rPr>
                <w:rFonts w:ascii="微软雅黑" w:eastAsia="微软雅黑" w:hAnsi="微软雅黑" w:cs="宋体"/>
                <w:color w:val="000000" w:themeColor="text1"/>
                <w:szCs w:val="21"/>
              </w:rPr>
            </w:pPr>
            <w:r w:rsidRPr="00906448">
              <w:rPr>
                <w:rFonts w:ascii="微软雅黑" w:eastAsia="微软雅黑" w:hAnsi="微软雅黑"/>
                <w:color w:val="000000" w:themeColor="text1"/>
              </w:rPr>
              <w:t>还款分期表文件地址</w:t>
            </w:r>
            <w:r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213110">
              <w:rPr>
                <w:rFonts w:ascii="微软雅黑" w:eastAsia="微软雅黑" w:hAnsi="微软雅黑" w:hint="eastAsia"/>
                <w:color w:val="000000" w:themeColor="text1"/>
              </w:rPr>
              <w:t>：</w:t>
            </w:r>
            <w:r w:rsidR="00213110" w:rsidRPr="005C2FA6">
              <w:rPr>
                <w:rFonts w:ascii="微软雅黑" w:eastAsia="微软雅黑" w:hAnsi="微软雅黑" w:hint="eastAsia"/>
                <w:color w:val="000000" w:themeColor="text1"/>
              </w:rPr>
              <w:t>P</w:t>
            </w:r>
            <w:r w:rsidR="00213110" w:rsidRPr="005C2FA6">
              <w:rPr>
                <w:rFonts w:ascii="微软雅黑" w:eastAsia="微软雅黑" w:hAnsi="微软雅黑"/>
                <w:color w:val="000000" w:themeColor="text1"/>
              </w:rPr>
              <w:t>repayment_1.txt</w:t>
            </w:r>
            <w:r w:rsidR="00213110" w:rsidRPr="00906448" w:rsidDel="00213110">
              <w:rPr>
                <w:rFonts w:ascii="微软雅黑" w:eastAsia="微软雅黑" w:hAnsi="微软雅黑" w:hint="eastAsia"/>
                <w:color w:val="000000" w:themeColor="text1"/>
              </w:rPr>
              <w:t xml:space="preserve"> </w:t>
            </w:r>
            <w:r w:rsidRPr="00906448">
              <w:rPr>
                <w:rFonts w:ascii="微软雅黑" w:eastAsia="微软雅黑" w:hAnsi="微软雅黑" w:hint="eastAsia"/>
                <w:color w:val="000000" w:themeColor="text1"/>
              </w:rPr>
              <w:t>，地址多个以分号间隔</w:t>
            </w:r>
          </w:p>
        </w:tc>
      </w:tr>
      <w:tr w:rsidR="00906448" w:rsidRPr="00906448" w14:paraId="69690398" w14:textId="77777777" w:rsidTr="00CA2644">
        <w:tc>
          <w:tcPr>
            <w:tcW w:w="2469" w:type="dxa"/>
            <w:shd w:val="clear" w:color="auto" w:fill="auto"/>
          </w:tcPr>
          <w:p w14:paraId="4C91F96C" w14:textId="23F684AC"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rPr>
              <w:t>MD5</w:t>
            </w:r>
          </w:p>
        </w:tc>
        <w:tc>
          <w:tcPr>
            <w:tcW w:w="792" w:type="dxa"/>
            <w:shd w:val="clear" w:color="auto" w:fill="auto"/>
          </w:tcPr>
          <w:p w14:paraId="171A8784" w14:textId="434C700F"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rPr>
              <w:t>M</w:t>
            </w:r>
          </w:p>
        </w:tc>
        <w:tc>
          <w:tcPr>
            <w:tcW w:w="1134" w:type="dxa"/>
            <w:shd w:val="clear" w:color="auto" w:fill="auto"/>
          </w:tcPr>
          <w:p w14:paraId="6FCDA047" w14:textId="6673C46A" w:rsidR="004974E7" w:rsidRPr="00906448" w:rsidRDefault="004974E7" w:rsidP="004974E7">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rPr>
              <w:t>string</w:t>
            </w:r>
          </w:p>
        </w:tc>
        <w:tc>
          <w:tcPr>
            <w:tcW w:w="4132" w:type="dxa"/>
            <w:shd w:val="clear" w:color="auto" w:fill="auto"/>
          </w:tcPr>
          <w:p w14:paraId="3E8AAF04" w14:textId="1BE0C712" w:rsidR="004974E7" w:rsidRPr="00906448" w:rsidRDefault="004974E7" w:rsidP="004974E7">
            <w:pPr>
              <w:pStyle w:val="a9"/>
              <w:spacing w:line="360" w:lineRule="auto"/>
              <w:ind w:firstLineChars="0" w:firstLine="0"/>
              <w:rPr>
                <w:rFonts w:ascii="微软雅黑" w:eastAsia="微软雅黑" w:hAnsi="微软雅黑" w:cs="宋体"/>
                <w:color w:val="000000" w:themeColor="text1"/>
                <w:szCs w:val="2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433CA2D9" w14:textId="77777777" w:rsidTr="003E5F1B">
        <w:tc>
          <w:tcPr>
            <w:tcW w:w="2469" w:type="dxa"/>
            <w:shd w:val="clear" w:color="auto" w:fill="auto"/>
          </w:tcPr>
          <w:p w14:paraId="5151AEC0" w14:textId="554F9CDE" w:rsidR="004974E7" w:rsidRPr="00906448" w:rsidRDefault="004974E7" w:rsidP="004974E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fileVersion</w:t>
            </w:r>
          </w:p>
        </w:tc>
        <w:tc>
          <w:tcPr>
            <w:tcW w:w="792" w:type="dxa"/>
            <w:shd w:val="clear" w:color="auto" w:fill="auto"/>
          </w:tcPr>
          <w:p w14:paraId="45A9E88C" w14:textId="7A2721E3" w:rsidR="004974E7" w:rsidRPr="00906448" w:rsidRDefault="004974E7" w:rsidP="004974E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134" w:type="dxa"/>
            <w:shd w:val="clear" w:color="auto" w:fill="auto"/>
          </w:tcPr>
          <w:p w14:paraId="224B12CF" w14:textId="6116CCCC" w:rsidR="004974E7" w:rsidRPr="00906448" w:rsidRDefault="004974E7" w:rsidP="004974E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4132" w:type="dxa"/>
            <w:shd w:val="clear" w:color="auto" w:fill="auto"/>
          </w:tcPr>
          <w:p w14:paraId="351D61C5" w14:textId="31F34913" w:rsidR="004974E7" w:rsidRPr="00906448" w:rsidRDefault="004974E7" w:rsidP="004974E7">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24BE6D30" w14:textId="76058B58" w:rsidR="00AD08DD" w:rsidRPr="00906448" w:rsidRDefault="004974E7" w:rsidP="004974E7">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提前还款</w:t>
      </w:r>
      <w:r w:rsidRPr="00906448">
        <w:rPr>
          <w:rFonts w:ascii="微软雅黑" w:eastAsia="微软雅黑" w:hAnsi="微软雅黑"/>
          <w:color w:val="000000" w:themeColor="text1"/>
        </w:rPr>
        <w:t>文件内容样例</w:t>
      </w:r>
      <w:r w:rsidR="00646AA3" w:rsidRPr="00906448">
        <w:rPr>
          <w:rFonts w:ascii="微软雅黑" w:eastAsia="微软雅黑" w:hAnsi="微软雅黑"/>
          <w:color w:val="000000" w:themeColor="text1"/>
        </w:rPr>
        <w:t>：</w:t>
      </w:r>
    </w:p>
    <w:tbl>
      <w:tblPr>
        <w:tblStyle w:val="12"/>
        <w:tblW w:w="8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82"/>
        <w:gridCol w:w="1260"/>
        <w:gridCol w:w="1862"/>
        <w:gridCol w:w="2010"/>
      </w:tblGrid>
      <w:tr w:rsidR="00906448" w:rsidRPr="00906448" w14:paraId="189048B1" w14:textId="77777777" w:rsidTr="00CA2644">
        <w:tc>
          <w:tcPr>
            <w:tcW w:w="8162" w:type="dxa"/>
            <w:gridSpan w:val="5"/>
          </w:tcPr>
          <w:p w14:paraId="10D00D06" w14:textId="2D121BAA" w:rsidR="004974E7" w:rsidRPr="00906448" w:rsidRDefault="004974E7" w:rsidP="00CA2644">
            <w:pPr>
              <w:pStyle w:val="a9"/>
              <w:spacing w:line="360" w:lineRule="auto"/>
              <w:ind w:firstLineChars="0" w:firstLine="0"/>
              <w:jc w:val="center"/>
              <w:rPr>
                <w:rFonts w:ascii="微软雅黑" w:eastAsia="微软雅黑" w:hAnsi="微软雅黑"/>
                <w:b/>
                <w:color w:val="000000" w:themeColor="text1"/>
              </w:rPr>
            </w:pPr>
            <w:r w:rsidRPr="00906448">
              <w:rPr>
                <w:rFonts w:ascii="微软雅黑" w:eastAsia="微软雅黑" w:hAnsi="微软雅黑" w:hint="eastAsia"/>
                <w:b/>
                <w:color w:val="000000" w:themeColor="text1"/>
              </w:rPr>
              <w:t>文件</w:t>
            </w:r>
            <w:r w:rsidR="00123408" w:rsidRPr="00906448">
              <w:rPr>
                <w:rFonts w:ascii="微软雅黑" w:eastAsia="微软雅黑" w:hAnsi="微软雅黑" w:hint="eastAsia"/>
                <w:b/>
                <w:color w:val="000000" w:themeColor="text1"/>
              </w:rPr>
              <w:t>头</w:t>
            </w:r>
            <w:r w:rsidRPr="00906448">
              <w:rPr>
                <w:rFonts w:ascii="微软雅黑" w:eastAsia="微软雅黑" w:hAnsi="微软雅黑" w:hint="eastAsia"/>
                <w:b/>
                <w:color w:val="000000" w:themeColor="text1"/>
              </w:rPr>
              <w:t>说明</w:t>
            </w:r>
          </w:p>
        </w:tc>
      </w:tr>
      <w:tr w:rsidR="00906448" w:rsidRPr="00906448" w14:paraId="50BB17FB" w14:textId="77777777" w:rsidTr="004C5569">
        <w:tc>
          <w:tcPr>
            <w:tcW w:w="2239" w:type="dxa"/>
            <w:gridSpan w:val="2"/>
          </w:tcPr>
          <w:p w14:paraId="724179E7" w14:textId="77777777" w:rsidR="004974E7" w:rsidRPr="00906448" w:rsidRDefault="004974E7"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475" w:type="dxa"/>
          </w:tcPr>
          <w:p w14:paraId="54EE7752" w14:textId="77777777" w:rsidR="004974E7" w:rsidRPr="00906448" w:rsidRDefault="004974E7"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83" w:type="dxa"/>
          </w:tcPr>
          <w:p w14:paraId="5B646DE9" w14:textId="77777777" w:rsidR="004974E7" w:rsidRPr="00906448" w:rsidRDefault="004974E7"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2365" w:type="dxa"/>
          </w:tcPr>
          <w:p w14:paraId="36D97DC7" w14:textId="77777777" w:rsidR="004974E7" w:rsidRPr="00906448" w:rsidRDefault="004974E7"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379FFCF2" w14:textId="77777777" w:rsidTr="004C5569">
        <w:tc>
          <w:tcPr>
            <w:tcW w:w="2239" w:type="dxa"/>
            <w:gridSpan w:val="2"/>
          </w:tcPr>
          <w:p w14:paraId="236A9E70" w14:textId="4D4C60E4" w:rsidR="00123408" w:rsidRPr="00906448" w:rsidRDefault="00123408"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totalCount</w:t>
            </w:r>
          </w:p>
        </w:tc>
        <w:tc>
          <w:tcPr>
            <w:tcW w:w="1475" w:type="dxa"/>
          </w:tcPr>
          <w:p w14:paraId="4C4CF066" w14:textId="062DEF29" w:rsidR="00123408" w:rsidRPr="00906448" w:rsidRDefault="00123408"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3EAF5E5C" w14:textId="57DC598F" w:rsidR="00123408" w:rsidRPr="00906448" w:rsidRDefault="00123408"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2365" w:type="dxa"/>
          </w:tcPr>
          <w:p w14:paraId="68C3B913" w14:textId="1952935E" w:rsidR="00123408" w:rsidRPr="00906448" w:rsidRDefault="000D5C14" w:rsidP="00CA2644">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应还总笔数</w:t>
            </w:r>
          </w:p>
        </w:tc>
      </w:tr>
      <w:tr w:rsidR="00906448" w:rsidRPr="00906448" w14:paraId="751956BA" w14:textId="77777777" w:rsidTr="004C5569">
        <w:tc>
          <w:tcPr>
            <w:tcW w:w="2239" w:type="dxa"/>
            <w:gridSpan w:val="2"/>
          </w:tcPr>
          <w:p w14:paraId="38ECD237" w14:textId="682112D5"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totalAmount</w:t>
            </w:r>
          </w:p>
        </w:tc>
        <w:tc>
          <w:tcPr>
            <w:tcW w:w="1475" w:type="dxa"/>
          </w:tcPr>
          <w:p w14:paraId="70496291" w14:textId="381FEBA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4A5745AB" w14:textId="3BA0443B"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2365" w:type="dxa"/>
          </w:tcPr>
          <w:p w14:paraId="111887AB" w14:textId="5DC7E55D" w:rsidR="00123408" w:rsidRPr="00906448" w:rsidRDefault="000D5C14"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应还总金额，单位元，保留小数点后两位</w:t>
            </w:r>
          </w:p>
        </w:tc>
      </w:tr>
      <w:tr w:rsidR="00906448" w:rsidRPr="00906448" w14:paraId="38737F91" w14:textId="77777777" w:rsidTr="00A32F87">
        <w:tc>
          <w:tcPr>
            <w:tcW w:w="8162" w:type="dxa"/>
            <w:gridSpan w:val="5"/>
          </w:tcPr>
          <w:p w14:paraId="518A0F22" w14:textId="72A8E142" w:rsidR="00123408" w:rsidRPr="00906448" w:rsidRDefault="00123408" w:rsidP="00646AA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2120E402" w14:textId="77777777" w:rsidTr="004C5569">
        <w:tc>
          <w:tcPr>
            <w:tcW w:w="2137" w:type="dxa"/>
          </w:tcPr>
          <w:p w14:paraId="2527012B" w14:textId="67074056"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1577" w:type="dxa"/>
            <w:gridSpan w:val="2"/>
          </w:tcPr>
          <w:p w14:paraId="6464901B" w14:textId="1C3C0C85"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83" w:type="dxa"/>
          </w:tcPr>
          <w:p w14:paraId="00F95293" w14:textId="46B905A9"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2365" w:type="dxa"/>
          </w:tcPr>
          <w:p w14:paraId="77E1810E" w14:textId="431AF8D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3C5D6BED" w14:textId="77777777" w:rsidTr="004C5569">
        <w:tc>
          <w:tcPr>
            <w:tcW w:w="2137" w:type="dxa"/>
          </w:tcPr>
          <w:p w14:paraId="3493C61C"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channelI</w:t>
            </w:r>
            <w:r w:rsidRPr="00906448">
              <w:rPr>
                <w:rFonts w:ascii="微软雅黑" w:eastAsia="微软雅黑" w:hAnsi="微软雅黑" w:hint="eastAsia"/>
                <w:color w:val="000000" w:themeColor="text1"/>
              </w:rPr>
              <w:t>d</w:t>
            </w:r>
          </w:p>
        </w:tc>
        <w:tc>
          <w:tcPr>
            <w:tcW w:w="1577" w:type="dxa"/>
            <w:gridSpan w:val="2"/>
          </w:tcPr>
          <w:p w14:paraId="2423F66B"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12B11CF9"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365" w:type="dxa"/>
          </w:tcPr>
          <w:p w14:paraId="2FB1357B"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由</w:t>
            </w:r>
            <w:r w:rsidRPr="00906448">
              <w:rPr>
                <w:rFonts w:ascii="微软雅黑" w:eastAsia="微软雅黑" w:hAnsi="微软雅黑"/>
                <w:color w:val="000000" w:themeColor="text1"/>
              </w:rPr>
              <w:t>分行统一分配）</w:t>
            </w:r>
          </w:p>
        </w:tc>
      </w:tr>
      <w:tr w:rsidR="00906448" w:rsidRPr="00906448" w14:paraId="3A3D7204" w14:textId="77777777" w:rsidTr="004C5569">
        <w:tc>
          <w:tcPr>
            <w:tcW w:w="2137" w:type="dxa"/>
          </w:tcPr>
          <w:p w14:paraId="67023E6F"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w:t>
            </w:r>
            <w:r w:rsidRPr="00906448">
              <w:rPr>
                <w:rFonts w:ascii="微软雅黑" w:eastAsia="微软雅黑" w:hAnsi="微软雅黑" w:hint="eastAsia"/>
                <w:color w:val="000000" w:themeColor="text1"/>
              </w:rPr>
              <w:t>o</w:t>
            </w:r>
          </w:p>
        </w:tc>
        <w:tc>
          <w:tcPr>
            <w:tcW w:w="1577" w:type="dxa"/>
            <w:gridSpan w:val="2"/>
          </w:tcPr>
          <w:p w14:paraId="5C221245"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2223DB20"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365" w:type="dxa"/>
          </w:tcPr>
          <w:p w14:paraId="549A3058"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w:t>
            </w:r>
            <w:r w:rsidRPr="00906448">
              <w:rPr>
                <w:rFonts w:ascii="微软雅黑" w:eastAsia="微软雅黑" w:hAnsi="微软雅黑"/>
                <w:color w:val="000000" w:themeColor="text1"/>
              </w:rPr>
              <w:t>，</w:t>
            </w:r>
            <w:r w:rsidRPr="00906448">
              <w:rPr>
                <w:rFonts w:ascii="微软雅黑" w:eastAsia="微软雅黑" w:hAnsi="微软雅黑" w:hint="eastAsia"/>
                <w:color w:val="000000" w:themeColor="text1"/>
              </w:rPr>
              <w:t>渠道标识该笔业务的唯一编号</w:t>
            </w:r>
          </w:p>
        </w:tc>
      </w:tr>
      <w:tr w:rsidR="00906448" w:rsidRPr="00906448" w14:paraId="5DE08F5F" w14:textId="77777777" w:rsidTr="004C5569">
        <w:tc>
          <w:tcPr>
            <w:tcW w:w="2137" w:type="dxa"/>
          </w:tcPr>
          <w:p w14:paraId="624BD952"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lastRenderedPageBreak/>
              <w:t>name</w:t>
            </w:r>
          </w:p>
        </w:tc>
        <w:tc>
          <w:tcPr>
            <w:tcW w:w="1577" w:type="dxa"/>
            <w:gridSpan w:val="2"/>
          </w:tcPr>
          <w:p w14:paraId="12DCFEC6"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4326BF8E"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365" w:type="dxa"/>
          </w:tcPr>
          <w:p w14:paraId="408F8B52"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906448" w:rsidRPr="00906448" w14:paraId="7985953F" w14:textId="77777777" w:rsidTr="004C5569">
        <w:tc>
          <w:tcPr>
            <w:tcW w:w="2137" w:type="dxa"/>
          </w:tcPr>
          <w:p w14:paraId="0AE90D67" w14:textId="2A7D784B"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idNo</w:t>
            </w:r>
          </w:p>
        </w:tc>
        <w:tc>
          <w:tcPr>
            <w:tcW w:w="1577" w:type="dxa"/>
            <w:gridSpan w:val="2"/>
          </w:tcPr>
          <w:p w14:paraId="29B3CC63"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71B4ACA2"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365" w:type="dxa"/>
          </w:tcPr>
          <w:p w14:paraId="3B4FA54F"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身份证号</w:t>
            </w:r>
          </w:p>
        </w:tc>
      </w:tr>
      <w:tr w:rsidR="00906448" w:rsidRPr="00906448" w14:paraId="42DD554A" w14:textId="77777777" w:rsidTr="004C5569">
        <w:tc>
          <w:tcPr>
            <w:tcW w:w="2137" w:type="dxa"/>
          </w:tcPr>
          <w:p w14:paraId="3EF9B057" w14:textId="70E2695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577" w:type="dxa"/>
            <w:gridSpan w:val="2"/>
          </w:tcPr>
          <w:p w14:paraId="0BEEC4D6" w14:textId="38F01256"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83" w:type="dxa"/>
          </w:tcPr>
          <w:p w14:paraId="6202074D" w14:textId="6CFC3E16"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365" w:type="dxa"/>
          </w:tcPr>
          <w:p w14:paraId="02DF12B5" w14:textId="23E6D1D2"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p>
        </w:tc>
      </w:tr>
      <w:tr w:rsidR="00906448" w:rsidRPr="00906448" w14:paraId="74565FFE" w14:textId="77777777" w:rsidTr="004C5569">
        <w:tc>
          <w:tcPr>
            <w:tcW w:w="2137" w:type="dxa"/>
          </w:tcPr>
          <w:p w14:paraId="75BDE558" w14:textId="690C3AA1"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1577" w:type="dxa"/>
            <w:gridSpan w:val="2"/>
          </w:tcPr>
          <w:p w14:paraId="11145CFA" w14:textId="15322E6C"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83" w:type="dxa"/>
          </w:tcPr>
          <w:p w14:paraId="553FADF9" w14:textId="412BA958"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365" w:type="dxa"/>
          </w:tcPr>
          <w:p w14:paraId="07020A6B" w14:textId="430C7314"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申请编号</w:t>
            </w:r>
          </w:p>
        </w:tc>
      </w:tr>
      <w:tr w:rsidR="00906448" w:rsidRPr="00906448" w14:paraId="7B9B5D40" w14:textId="77777777" w:rsidTr="004C5569">
        <w:tc>
          <w:tcPr>
            <w:tcW w:w="2137" w:type="dxa"/>
          </w:tcPr>
          <w:p w14:paraId="14BB9204" w14:textId="197545E3"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p</w:t>
            </w:r>
            <w:r w:rsidRPr="00906448">
              <w:rPr>
                <w:rFonts w:ascii="微软雅黑" w:eastAsia="微软雅黑" w:hAnsi="微软雅黑"/>
                <w:color w:val="000000" w:themeColor="text1"/>
              </w:rPr>
              <w:t>eriod</w:t>
            </w:r>
          </w:p>
        </w:tc>
        <w:tc>
          <w:tcPr>
            <w:tcW w:w="1577" w:type="dxa"/>
            <w:gridSpan w:val="2"/>
          </w:tcPr>
          <w:p w14:paraId="7ADD6E4E"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1BDD91C9"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w:t>
            </w:r>
            <w:r w:rsidRPr="00906448">
              <w:rPr>
                <w:rFonts w:ascii="微软雅黑" w:eastAsia="微软雅黑" w:hAnsi="微软雅黑" w:hint="eastAsia"/>
                <w:color w:val="000000" w:themeColor="text1"/>
              </w:rPr>
              <w:t>umber</w:t>
            </w:r>
          </w:p>
        </w:tc>
        <w:tc>
          <w:tcPr>
            <w:tcW w:w="2365" w:type="dxa"/>
          </w:tcPr>
          <w:p w14:paraId="1E2E91C8" w14:textId="69FEE3AF"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剩余</w:t>
            </w:r>
            <w:r w:rsidRPr="00906448">
              <w:rPr>
                <w:rFonts w:ascii="微软雅黑" w:eastAsia="微软雅黑" w:hAnsi="微软雅黑"/>
                <w:color w:val="000000" w:themeColor="text1"/>
              </w:rPr>
              <w:t>还款期数</w:t>
            </w:r>
          </w:p>
        </w:tc>
      </w:tr>
      <w:tr w:rsidR="00906448" w:rsidRPr="00906448" w14:paraId="2A03218A" w14:textId="77777777" w:rsidTr="004C5569">
        <w:tc>
          <w:tcPr>
            <w:tcW w:w="2137" w:type="dxa"/>
          </w:tcPr>
          <w:p w14:paraId="125557EA" w14:textId="5A32E7D6"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p</w:t>
            </w:r>
            <w:r w:rsidRPr="00906448">
              <w:rPr>
                <w:rFonts w:ascii="微软雅黑" w:eastAsia="微软雅黑" w:hAnsi="微软雅黑"/>
                <w:color w:val="000000" w:themeColor="text1"/>
              </w:rPr>
              <w:t>rincipal</w:t>
            </w:r>
          </w:p>
        </w:tc>
        <w:tc>
          <w:tcPr>
            <w:tcW w:w="1577" w:type="dxa"/>
            <w:gridSpan w:val="2"/>
          </w:tcPr>
          <w:p w14:paraId="6F1A62A1"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6246A449"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365" w:type="dxa"/>
          </w:tcPr>
          <w:p w14:paraId="4B1970A4" w14:textId="26F22BE5"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w:t>
            </w:r>
            <w:r w:rsidRPr="00906448">
              <w:rPr>
                <w:rFonts w:ascii="微软雅黑" w:eastAsia="微软雅黑" w:hAnsi="微软雅黑"/>
                <w:color w:val="000000" w:themeColor="text1"/>
              </w:rPr>
              <w:t>本金，</w:t>
            </w:r>
            <w:r w:rsidRPr="00906448">
              <w:rPr>
                <w:rFonts w:ascii="微软雅黑" w:eastAsia="微软雅黑" w:hAnsi="微软雅黑" w:hint="eastAsia"/>
                <w:color w:val="000000" w:themeColor="text1"/>
              </w:rPr>
              <w:t>单位</w:t>
            </w:r>
            <w:r w:rsidRPr="00906448">
              <w:rPr>
                <w:rFonts w:ascii="微软雅黑" w:eastAsia="微软雅黑" w:hAnsi="微软雅黑"/>
                <w:color w:val="000000" w:themeColor="text1"/>
              </w:rPr>
              <w:t>元，</w:t>
            </w:r>
            <w:r w:rsidR="00A26014" w:rsidRPr="00906448">
              <w:rPr>
                <w:rFonts w:ascii="微软雅黑" w:eastAsia="微软雅黑" w:hAnsi="微软雅黑"/>
                <w:color w:val="000000" w:themeColor="text1"/>
              </w:rPr>
              <w:t>保留</w:t>
            </w:r>
            <w:r w:rsidRPr="00906448">
              <w:rPr>
                <w:rFonts w:ascii="微软雅黑" w:eastAsia="微软雅黑" w:hAnsi="微软雅黑" w:hint="eastAsia"/>
                <w:color w:val="000000" w:themeColor="text1"/>
              </w:rPr>
              <w:t>小数</w:t>
            </w:r>
            <w:r w:rsidRPr="00906448">
              <w:rPr>
                <w:rFonts w:ascii="微软雅黑" w:eastAsia="微软雅黑" w:hAnsi="微软雅黑"/>
                <w:color w:val="000000" w:themeColor="text1"/>
              </w:rPr>
              <w:t>点后两位</w:t>
            </w:r>
          </w:p>
        </w:tc>
      </w:tr>
      <w:tr w:rsidR="00906448" w:rsidRPr="00906448" w14:paraId="438B24EB" w14:textId="77777777" w:rsidTr="004C5569">
        <w:tc>
          <w:tcPr>
            <w:tcW w:w="2137" w:type="dxa"/>
          </w:tcPr>
          <w:p w14:paraId="552A7C6E" w14:textId="6DF4F04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interest</w:t>
            </w:r>
          </w:p>
        </w:tc>
        <w:tc>
          <w:tcPr>
            <w:tcW w:w="1577" w:type="dxa"/>
            <w:gridSpan w:val="2"/>
          </w:tcPr>
          <w:p w14:paraId="59F464DF" w14:textId="77777777"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0FCEA1D8" w14:textId="2342C6CC"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365" w:type="dxa"/>
          </w:tcPr>
          <w:p w14:paraId="0523A55A" w14:textId="338AB98C" w:rsidR="00123408" w:rsidRPr="00906448" w:rsidRDefault="00123408"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应还利息,单位元，</w:t>
            </w:r>
            <w:r w:rsidR="00A26014" w:rsidRPr="00906448">
              <w:rPr>
                <w:rFonts w:ascii="微软雅黑" w:eastAsia="微软雅黑" w:hAnsi="微软雅黑" w:hint="eastAsia"/>
                <w:color w:val="000000" w:themeColor="text1"/>
              </w:rPr>
              <w:t>保留</w:t>
            </w:r>
            <w:r w:rsidRPr="00906448">
              <w:rPr>
                <w:rFonts w:ascii="微软雅黑" w:eastAsia="微软雅黑" w:hAnsi="微软雅黑" w:hint="eastAsia"/>
                <w:color w:val="000000" w:themeColor="text1"/>
              </w:rPr>
              <w:t>小数点两位</w:t>
            </w:r>
          </w:p>
        </w:tc>
      </w:tr>
      <w:tr w:rsidR="00906448" w:rsidRPr="00906448" w14:paraId="5FCB5306" w14:textId="77777777" w:rsidTr="004C5569">
        <w:tc>
          <w:tcPr>
            <w:tcW w:w="2137" w:type="dxa"/>
          </w:tcPr>
          <w:p w14:paraId="6B3E0BC5" w14:textId="57885602" w:rsidR="000E6933" w:rsidRPr="00906448" w:rsidRDefault="000E6933"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repaymentStatus</w:t>
            </w:r>
          </w:p>
        </w:tc>
        <w:tc>
          <w:tcPr>
            <w:tcW w:w="1577" w:type="dxa"/>
            <w:gridSpan w:val="2"/>
          </w:tcPr>
          <w:p w14:paraId="46566FDD" w14:textId="71FF3357" w:rsidR="000E6933" w:rsidRPr="00906448" w:rsidRDefault="000E6933"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83" w:type="dxa"/>
          </w:tcPr>
          <w:p w14:paraId="7D0E4F51" w14:textId="45B88112" w:rsidR="000E6933" w:rsidRPr="00906448" w:rsidRDefault="000E6933"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365" w:type="dxa"/>
          </w:tcPr>
          <w:p w14:paraId="2905D50E" w14:textId="58750701" w:rsidR="000E6933" w:rsidRPr="00906448" w:rsidRDefault="000E6933"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还款</w:t>
            </w:r>
            <w:r w:rsidRPr="00906448">
              <w:rPr>
                <w:rFonts w:ascii="微软雅黑" w:eastAsia="微软雅黑" w:hAnsi="微软雅黑"/>
                <w:color w:val="000000" w:themeColor="text1"/>
                <w:szCs w:val="21"/>
              </w:rPr>
              <w:t>状态，0-</w:t>
            </w:r>
            <w:r w:rsidRPr="00906448">
              <w:rPr>
                <w:rFonts w:ascii="微软雅黑" w:eastAsia="微软雅黑" w:hAnsi="微软雅黑" w:hint="eastAsia"/>
                <w:color w:val="000000" w:themeColor="text1"/>
                <w:szCs w:val="21"/>
              </w:rPr>
              <w:t>正常</w:t>
            </w:r>
            <w:r w:rsidR="0010647A" w:rsidRPr="00906448">
              <w:rPr>
                <w:rFonts w:ascii="微软雅黑" w:eastAsia="微软雅黑" w:hAnsi="微软雅黑" w:hint="eastAsia"/>
                <w:color w:val="000000" w:themeColor="text1"/>
                <w:szCs w:val="21"/>
              </w:rPr>
              <w:t>提前</w:t>
            </w:r>
            <w:r w:rsidRPr="00906448">
              <w:rPr>
                <w:rFonts w:ascii="微软雅黑" w:eastAsia="微软雅黑" w:hAnsi="微软雅黑"/>
                <w:color w:val="000000" w:themeColor="text1"/>
                <w:szCs w:val="21"/>
              </w:rPr>
              <w:t>还款；1-</w:t>
            </w:r>
            <w:r w:rsidR="0010647A" w:rsidRPr="00906448">
              <w:rPr>
                <w:rFonts w:ascii="微软雅黑" w:eastAsia="微软雅黑" w:hAnsi="微软雅黑" w:hint="eastAsia"/>
                <w:color w:val="000000" w:themeColor="text1"/>
                <w:szCs w:val="21"/>
              </w:rPr>
              <w:t>代偿提前还款</w:t>
            </w:r>
          </w:p>
        </w:tc>
      </w:tr>
      <w:tr w:rsidR="00906448" w:rsidRPr="00906448" w14:paraId="4C8EC0B4" w14:textId="77777777" w:rsidTr="004C5569">
        <w:tc>
          <w:tcPr>
            <w:tcW w:w="2137" w:type="dxa"/>
          </w:tcPr>
          <w:p w14:paraId="58B1D041" w14:textId="05394D79" w:rsidR="007B5B01" w:rsidRPr="00906448" w:rsidRDefault="007B5B01"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channelRepa</w:t>
            </w:r>
            <w:r w:rsidRPr="00906448">
              <w:rPr>
                <w:rFonts w:ascii="微软雅黑" w:eastAsia="微软雅黑" w:hAnsi="微软雅黑"/>
                <w:color w:val="000000" w:themeColor="text1"/>
              </w:rPr>
              <w:t>ymentAmount</w:t>
            </w:r>
          </w:p>
        </w:tc>
        <w:tc>
          <w:tcPr>
            <w:tcW w:w="1577" w:type="dxa"/>
            <w:gridSpan w:val="2"/>
          </w:tcPr>
          <w:p w14:paraId="388F44E6" w14:textId="17A2A1B8" w:rsidR="007B5B01" w:rsidRPr="00906448" w:rsidRDefault="007B5B01"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83" w:type="dxa"/>
          </w:tcPr>
          <w:p w14:paraId="6B530BFC" w14:textId="06832917" w:rsidR="007B5B01" w:rsidRPr="00906448" w:rsidRDefault="007B5B01" w:rsidP="0012340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2365" w:type="dxa"/>
          </w:tcPr>
          <w:p w14:paraId="6BFFB9FB" w14:textId="3F576AA2" w:rsidR="007B5B01" w:rsidRPr="00906448" w:rsidRDefault="007B5B01" w:rsidP="0012340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渠道代偿金额，</w:t>
            </w:r>
            <w:r w:rsidRPr="00906448">
              <w:rPr>
                <w:rFonts w:ascii="微软雅黑" w:eastAsia="微软雅黑" w:hAnsi="微软雅黑" w:hint="eastAsia"/>
                <w:color w:val="000000" w:themeColor="text1"/>
              </w:rPr>
              <w:t>单位元，保留小数点后两位</w:t>
            </w:r>
            <w:r w:rsidRPr="00906448">
              <w:rPr>
                <w:rFonts w:ascii="微软雅黑" w:eastAsia="微软雅黑" w:hAnsi="微软雅黑" w:hint="eastAsia"/>
                <w:color w:val="000000" w:themeColor="text1"/>
                <w:szCs w:val="21"/>
              </w:rPr>
              <w:t>（当状态为1是有效，默认为0）</w:t>
            </w:r>
          </w:p>
        </w:tc>
      </w:tr>
    </w:tbl>
    <w:p w14:paraId="76D35BAF" w14:textId="65509453" w:rsidR="00CD2EFC" w:rsidRPr="00906448" w:rsidRDefault="002E7AE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返回参数</w:t>
      </w:r>
    </w:p>
    <w:tbl>
      <w:tblPr>
        <w:tblStyle w:val="12"/>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509"/>
      </w:tblGrid>
      <w:tr w:rsidR="00906448" w:rsidRPr="00906448" w14:paraId="1EC7DB4D" w14:textId="77777777" w:rsidTr="008F2F82">
        <w:tc>
          <w:tcPr>
            <w:tcW w:w="2143" w:type="dxa"/>
          </w:tcPr>
          <w:p w14:paraId="36FAE0A1" w14:textId="77777777"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882" w:type="dxa"/>
          </w:tcPr>
          <w:p w14:paraId="788AC856" w14:textId="77777777"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509" w:type="dxa"/>
          </w:tcPr>
          <w:p w14:paraId="7F3491BC" w14:textId="77777777"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66802CC3" w14:textId="77777777" w:rsidTr="008F2F82">
        <w:tc>
          <w:tcPr>
            <w:tcW w:w="2143" w:type="dxa"/>
          </w:tcPr>
          <w:p w14:paraId="7434D224" w14:textId="77777777"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882" w:type="dxa"/>
          </w:tcPr>
          <w:p w14:paraId="13EE6A03" w14:textId="3AF7907B" w:rsidR="008F2F82" w:rsidRPr="00906448" w:rsidRDefault="00F10FB9"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string</w:t>
            </w:r>
          </w:p>
        </w:tc>
        <w:tc>
          <w:tcPr>
            <w:tcW w:w="4509" w:type="dxa"/>
          </w:tcPr>
          <w:p w14:paraId="21DE4169" w14:textId="22CA55D6" w:rsidR="008F2F82" w:rsidRPr="00906448" w:rsidRDefault="008F2F82" w:rsidP="00D467B9">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：0-成功，1-信息错误</w:t>
            </w:r>
            <w:r w:rsidR="003E4736" w:rsidRPr="00906448">
              <w:rPr>
                <w:rFonts w:ascii="微软雅黑" w:eastAsia="微软雅黑" w:hAnsi="微软雅黑" w:hint="eastAsia"/>
                <w:color w:val="000000" w:themeColor="text1"/>
                <w:szCs w:val="21"/>
              </w:rPr>
              <w:t>,</w:t>
            </w:r>
            <w:r w:rsidR="00C61EC9" w:rsidRPr="00906448">
              <w:rPr>
                <w:rFonts w:ascii="微软雅黑" w:eastAsia="微软雅黑" w:hAnsi="微软雅黑" w:hint="eastAsia"/>
                <w:color w:val="000000" w:themeColor="text1"/>
                <w:szCs w:val="21"/>
              </w:rPr>
              <w:t>，</w:t>
            </w:r>
            <w:r w:rsidR="00D467B9" w:rsidRPr="00906448">
              <w:rPr>
                <w:rFonts w:ascii="微软雅黑" w:eastAsia="微软雅黑" w:hAnsi="微软雅黑" w:hint="eastAsia"/>
                <w:color w:val="000000" w:themeColor="text1"/>
                <w:szCs w:val="21"/>
              </w:rPr>
              <w:t>2</w:t>
            </w:r>
            <w:r w:rsidR="00C61EC9" w:rsidRPr="00906448">
              <w:rPr>
                <w:rFonts w:ascii="微软雅黑" w:eastAsia="微软雅黑" w:hAnsi="微软雅黑" w:hint="eastAsia"/>
                <w:color w:val="000000" w:themeColor="text1"/>
                <w:szCs w:val="21"/>
              </w:rPr>
              <w:t>-</w:t>
            </w:r>
            <w:r w:rsidR="00C61EC9" w:rsidRPr="00906448">
              <w:rPr>
                <w:rFonts w:ascii="微软雅黑" w:eastAsia="微软雅黑" w:hAnsi="微软雅黑"/>
                <w:color w:val="000000" w:themeColor="text1"/>
                <w:szCs w:val="21"/>
              </w:rPr>
              <w:t>MD5校验</w:t>
            </w:r>
            <w:r w:rsidR="00C95026" w:rsidRPr="00906448">
              <w:rPr>
                <w:rFonts w:ascii="微软雅黑" w:eastAsia="微软雅黑" w:hAnsi="微软雅黑"/>
                <w:color w:val="000000" w:themeColor="text1"/>
                <w:szCs w:val="21"/>
              </w:rPr>
              <w:t>不一致</w:t>
            </w:r>
            <w:r w:rsidR="00F10FB9" w:rsidRPr="00906448">
              <w:rPr>
                <w:rFonts w:ascii="微软雅黑" w:eastAsia="微软雅黑" w:hAnsi="微软雅黑"/>
                <w:color w:val="000000" w:themeColor="text1"/>
                <w:szCs w:val="21"/>
              </w:rPr>
              <w:t>，</w:t>
            </w:r>
            <w:r w:rsidR="00D467B9" w:rsidRPr="00906448">
              <w:rPr>
                <w:rFonts w:ascii="微软雅黑" w:eastAsia="微软雅黑" w:hAnsi="微软雅黑" w:hint="eastAsia"/>
                <w:color w:val="000000" w:themeColor="text1"/>
                <w:szCs w:val="21"/>
              </w:rPr>
              <w:t>3-</w:t>
            </w:r>
            <w:bookmarkStart w:id="117" w:name="OLE_LINK18"/>
            <w:bookmarkStart w:id="118" w:name="OLE_LINK19"/>
            <w:bookmarkStart w:id="119" w:name="OLE_LINK20"/>
            <w:r w:rsidR="00D467B9" w:rsidRPr="00906448">
              <w:rPr>
                <w:rFonts w:ascii="微软雅黑" w:eastAsia="微软雅黑" w:hAnsi="微软雅黑" w:hint="eastAsia"/>
                <w:color w:val="000000" w:themeColor="text1"/>
                <w:szCs w:val="21"/>
              </w:rPr>
              <w:t>提前还款</w:t>
            </w:r>
            <w:r w:rsidR="00D467B9" w:rsidRPr="00906448">
              <w:rPr>
                <w:rFonts w:ascii="微软雅黑" w:eastAsia="微软雅黑" w:hAnsi="微软雅黑"/>
                <w:color w:val="000000" w:themeColor="text1"/>
                <w:szCs w:val="21"/>
              </w:rPr>
              <w:t>数据</w:t>
            </w:r>
            <w:r w:rsidR="00D467B9" w:rsidRPr="00906448">
              <w:rPr>
                <w:rFonts w:ascii="微软雅黑" w:eastAsia="微软雅黑" w:hAnsi="微软雅黑" w:hint="eastAsia"/>
                <w:color w:val="000000" w:themeColor="text1"/>
                <w:szCs w:val="21"/>
              </w:rPr>
              <w:t>不正确</w:t>
            </w:r>
            <w:bookmarkEnd w:id="117"/>
            <w:bookmarkEnd w:id="118"/>
            <w:bookmarkEnd w:id="119"/>
            <w:r w:rsidR="00D467B9" w:rsidRPr="00906448">
              <w:rPr>
                <w:rFonts w:ascii="微软雅黑" w:eastAsia="微软雅黑" w:hAnsi="微软雅黑"/>
                <w:color w:val="000000" w:themeColor="text1"/>
                <w:szCs w:val="21"/>
              </w:rPr>
              <w:t>（</w:t>
            </w:r>
            <w:r w:rsidR="00D467B9" w:rsidRPr="00906448">
              <w:rPr>
                <w:rFonts w:ascii="微软雅黑" w:eastAsia="微软雅黑" w:hAnsi="微软雅黑" w:hint="eastAsia"/>
                <w:color w:val="000000" w:themeColor="text1"/>
                <w:szCs w:val="21"/>
              </w:rPr>
              <w:t>包括</w:t>
            </w:r>
            <w:r w:rsidR="00D467B9" w:rsidRPr="00906448">
              <w:rPr>
                <w:rFonts w:ascii="微软雅黑" w:eastAsia="微软雅黑" w:hAnsi="微软雅黑"/>
                <w:color w:val="000000" w:themeColor="text1"/>
                <w:szCs w:val="21"/>
              </w:rPr>
              <w:t>金额、</w:t>
            </w:r>
            <w:r w:rsidR="00D467B9" w:rsidRPr="00906448">
              <w:rPr>
                <w:rFonts w:ascii="微软雅黑" w:eastAsia="微软雅黑" w:hAnsi="微软雅黑" w:hint="eastAsia"/>
                <w:color w:val="000000" w:themeColor="text1"/>
                <w:szCs w:val="21"/>
              </w:rPr>
              <w:t>利息</w:t>
            </w:r>
            <w:r w:rsidR="00D467B9" w:rsidRPr="00906448">
              <w:rPr>
                <w:rFonts w:ascii="微软雅黑" w:eastAsia="微软雅黑" w:hAnsi="微软雅黑"/>
                <w:color w:val="000000" w:themeColor="text1"/>
                <w:szCs w:val="21"/>
              </w:rPr>
              <w:t>与剩余期数）；</w:t>
            </w:r>
            <w:r w:rsidR="00F10FB9" w:rsidRPr="00906448">
              <w:rPr>
                <w:rFonts w:ascii="微软雅黑" w:eastAsia="微软雅黑" w:hAnsi="微软雅黑" w:hint="eastAsia"/>
                <w:color w:val="000000" w:themeColor="text1"/>
                <w:szCs w:val="21"/>
              </w:rPr>
              <w:t>系统错误返回系统错误码</w:t>
            </w:r>
            <w:r w:rsidR="00F10FB9" w:rsidRPr="00906448">
              <w:rPr>
                <w:rFonts w:ascii="微软雅黑" w:eastAsia="微软雅黑" w:hAnsi="微软雅黑"/>
                <w:color w:val="000000" w:themeColor="text1"/>
                <w:szCs w:val="21"/>
              </w:rPr>
              <w:t>，</w:t>
            </w:r>
            <w:r w:rsidR="00F10FB9" w:rsidRPr="00906448">
              <w:rPr>
                <w:rFonts w:ascii="微软雅黑" w:eastAsia="微软雅黑" w:hAnsi="微软雅黑" w:hint="eastAsia"/>
                <w:color w:val="000000" w:themeColor="text1"/>
                <w:szCs w:val="21"/>
              </w:rPr>
              <w:t>系</w:t>
            </w:r>
            <w:r w:rsidR="00F10FB9" w:rsidRPr="00906448">
              <w:rPr>
                <w:rFonts w:ascii="微软雅黑" w:eastAsia="微软雅黑" w:hAnsi="微软雅黑" w:hint="eastAsia"/>
                <w:color w:val="000000" w:themeColor="text1"/>
                <w:szCs w:val="21"/>
              </w:rPr>
              <w:lastRenderedPageBreak/>
              <w:t>统</w:t>
            </w:r>
            <w:r w:rsidR="00F10FB9" w:rsidRPr="00906448">
              <w:rPr>
                <w:rFonts w:ascii="微软雅黑" w:eastAsia="微软雅黑" w:hAnsi="微软雅黑"/>
                <w:color w:val="000000" w:themeColor="text1"/>
                <w:szCs w:val="21"/>
              </w:rPr>
              <w:t>错误码参见最后章节</w:t>
            </w:r>
          </w:p>
        </w:tc>
      </w:tr>
      <w:tr w:rsidR="00906448" w:rsidRPr="00906448" w14:paraId="119C8712" w14:textId="77777777" w:rsidTr="008F2F82">
        <w:tc>
          <w:tcPr>
            <w:tcW w:w="2143" w:type="dxa"/>
          </w:tcPr>
          <w:p w14:paraId="5E4229F4" w14:textId="77777777"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lastRenderedPageBreak/>
              <w:t>description</w:t>
            </w:r>
          </w:p>
        </w:tc>
        <w:tc>
          <w:tcPr>
            <w:tcW w:w="1882" w:type="dxa"/>
          </w:tcPr>
          <w:p w14:paraId="427919B1" w14:textId="77777777"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509" w:type="dxa"/>
          </w:tcPr>
          <w:p w14:paraId="3ADB7ECE" w14:textId="3AA71E38" w:rsidR="008F2F82" w:rsidRPr="00906448" w:rsidRDefault="008F2F8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71F8792B" w14:textId="29EA6FE4" w:rsidR="00C701A8" w:rsidRPr="00906448" w:rsidRDefault="006348CE" w:rsidP="00F024E3">
      <w:pPr>
        <w:pStyle w:val="2"/>
        <w:spacing w:line="360" w:lineRule="auto"/>
        <w:rPr>
          <w:rFonts w:ascii="微软雅黑" w:eastAsia="微软雅黑" w:hAnsi="微软雅黑"/>
          <w:color w:val="000000" w:themeColor="text1"/>
        </w:rPr>
      </w:pPr>
      <w:bookmarkStart w:id="120" w:name="_Toc496637130"/>
      <w:r w:rsidRPr="00906448">
        <w:rPr>
          <w:rFonts w:ascii="微软雅黑" w:eastAsia="微软雅黑" w:hAnsi="微软雅黑" w:hint="eastAsia"/>
          <w:color w:val="000000" w:themeColor="text1"/>
        </w:rPr>
        <w:t>提前</w:t>
      </w:r>
      <w:r w:rsidR="0058459A" w:rsidRPr="00906448">
        <w:rPr>
          <w:rFonts w:ascii="微软雅黑" w:eastAsia="微软雅黑" w:hAnsi="微软雅黑"/>
          <w:color w:val="000000" w:themeColor="text1"/>
        </w:rPr>
        <w:t>还款批量处理结果异步下发</w:t>
      </w:r>
      <w:r w:rsidR="00FE083C" w:rsidRPr="00906448">
        <w:rPr>
          <w:rFonts w:ascii="微软雅黑" w:eastAsia="微软雅黑" w:hAnsi="微软雅黑" w:hint="eastAsia"/>
          <w:color w:val="000000" w:themeColor="text1"/>
        </w:rPr>
        <w:t>IFA7</w:t>
      </w:r>
      <w:r w:rsidR="0073537B" w:rsidRPr="00906448">
        <w:rPr>
          <w:rFonts w:ascii="微软雅黑" w:eastAsia="微软雅黑" w:hAnsi="微软雅黑"/>
          <w:color w:val="000000" w:themeColor="text1"/>
        </w:rPr>
        <w:t>-1</w:t>
      </w:r>
      <w:r w:rsidR="00C701A8" w:rsidRPr="00906448">
        <w:rPr>
          <w:rFonts w:ascii="微软雅黑" w:eastAsia="微软雅黑" w:hAnsi="微软雅黑" w:hint="eastAsia"/>
          <w:color w:val="000000" w:themeColor="text1"/>
        </w:rPr>
        <w:t>）</w:t>
      </w:r>
      <w:bookmarkEnd w:id="120"/>
    </w:p>
    <w:p w14:paraId="39D94CBB" w14:textId="77777777" w:rsidR="001637CD"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接口说明：本接口由北京银行发起，北京银行对渠道发起的提前还款文件进行日间跑批，</w:t>
      </w:r>
    </w:p>
    <w:p w14:paraId="01C5C784" w14:textId="60616D4F"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与提前还款次日返回提前还款批量处理结果</w:t>
      </w:r>
    </w:p>
    <w:p w14:paraId="2BDE5EED" w14:textId="2EC9BAC3"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0CEC79FA"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1.提前还款结果于提前还款次日返回</w:t>
      </w:r>
    </w:p>
    <w:p w14:paraId="6710110F"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2.接口以消息通知+文件的方式完成，接口仅返回提前还款失败结果（提前还款完成不返回）</w:t>
      </w:r>
    </w:p>
    <w:p w14:paraId="6E6B50DA"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3.文件内容包括文件头与文件体，文件头包括提前还款失败总笔数，文件体为提前还款失败明细及失败原因</w:t>
      </w:r>
    </w:p>
    <w:p w14:paraId="2609A452"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4.提前还款失败后，渠道可根据提前还款失败原因进行修正，当天可与其他正常提前还款名单一起再次发起提前还款</w:t>
      </w:r>
    </w:p>
    <w:p w14:paraId="05387783" w14:textId="62C050A9" w:rsidR="00236D76" w:rsidRPr="00906448" w:rsidRDefault="00236D76" w:rsidP="00236D7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624D8007" w14:textId="77777777" w:rsidR="00236D76"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1.北京银行对渠道发起的提前还款名单进行日间跑批</w:t>
      </w:r>
    </w:p>
    <w:p w14:paraId="644D6A58" w14:textId="52358986" w:rsidR="00C701A8" w:rsidRPr="00906448" w:rsidRDefault="00236D76" w:rsidP="00236D7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2.北京银行与次日调用本接口发起提前还款结果下发</w:t>
      </w:r>
    </w:p>
    <w:p w14:paraId="08F59866" w14:textId="248CDAA4" w:rsidR="00C701A8" w:rsidRPr="00906448" w:rsidRDefault="00C701A8"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 xml:space="preserve"> </w:t>
      </w:r>
      <w:r w:rsidR="00F643BE" w:rsidRPr="00906448">
        <w:rPr>
          <w:rFonts w:ascii="微软雅黑" w:eastAsia="微软雅黑" w:hAnsi="微软雅黑"/>
          <w:color w:val="000000" w:themeColor="text1"/>
        </w:rPr>
        <w:t>p</w:t>
      </w:r>
      <w:r w:rsidRPr="00906448">
        <w:rPr>
          <w:rFonts w:ascii="微软雅黑" w:eastAsia="微软雅黑" w:hAnsi="微软雅黑"/>
          <w:color w:val="000000" w:themeColor="text1"/>
        </w:rPr>
        <w:t>repaymentRe</w:t>
      </w:r>
      <w:r w:rsidRPr="00906448">
        <w:rPr>
          <w:rFonts w:ascii="微软雅黑" w:eastAsia="微软雅黑" w:hAnsi="微软雅黑" w:hint="eastAsia"/>
          <w:color w:val="000000" w:themeColor="text1"/>
        </w:rPr>
        <w:t>port</w:t>
      </w:r>
    </w:p>
    <w:p w14:paraId="50E44025" w14:textId="77777777" w:rsidR="00C701A8" w:rsidRPr="00906448" w:rsidRDefault="00C701A8"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Pr="00906448">
        <w:rPr>
          <w:rFonts w:ascii="微软雅黑" w:eastAsia="微软雅黑" w:hAnsi="微软雅黑" w:hint="eastAsia"/>
          <w:color w:val="000000" w:themeColor="text1"/>
        </w:rPr>
        <w:t>北京</w:t>
      </w:r>
      <w:r w:rsidRPr="00906448">
        <w:rPr>
          <w:rFonts w:ascii="微软雅黑" w:eastAsia="微软雅黑" w:hAnsi="微软雅黑"/>
          <w:color w:val="000000" w:themeColor="text1"/>
        </w:rPr>
        <w:t>银行</w:t>
      </w:r>
    </w:p>
    <w:p w14:paraId="5F7DA308" w14:textId="77777777" w:rsidR="00C701A8" w:rsidRPr="00906448" w:rsidRDefault="00C701A8"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71E450B5" w14:textId="77777777" w:rsidR="00C701A8" w:rsidRPr="00906448" w:rsidRDefault="00C701A8"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4E719884" w14:textId="48D59B29" w:rsidR="00C701A8" w:rsidRPr="00906448" w:rsidRDefault="00C701A8"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68FA3C0F" w14:textId="5786CD81" w:rsidR="00C8515A" w:rsidRPr="00906448" w:rsidRDefault="00C8515A"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lastRenderedPageBreak/>
        <w:t>输入参数</w:t>
      </w:r>
    </w:p>
    <w:tbl>
      <w:tblPr>
        <w:tblStyle w:val="1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8"/>
        <w:gridCol w:w="1415"/>
        <w:gridCol w:w="2094"/>
        <w:gridCol w:w="2712"/>
      </w:tblGrid>
      <w:tr w:rsidR="00906448" w:rsidRPr="00906448" w14:paraId="71F46CDD" w14:textId="77777777" w:rsidTr="006867AA">
        <w:tc>
          <w:tcPr>
            <w:tcW w:w="2138" w:type="dxa"/>
          </w:tcPr>
          <w:p w14:paraId="56BA1F2C" w14:textId="77777777" w:rsidR="008B1C17" w:rsidRPr="00906448" w:rsidRDefault="008B1C17"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415" w:type="dxa"/>
          </w:tcPr>
          <w:p w14:paraId="3D4AC6F5"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2094" w:type="dxa"/>
          </w:tcPr>
          <w:p w14:paraId="78BF7506"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712" w:type="dxa"/>
          </w:tcPr>
          <w:p w14:paraId="63F96715"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43C3A383" w14:textId="77777777" w:rsidTr="006867AA">
        <w:tc>
          <w:tcPr>
            <w:tcW w:w="2138" w:type="dxa"/>
          </w:tcPr>
          <w:p w14:paraId="49014B20"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channelId</w:t>
            </w:r>
          </w:p>
        </w:tc>
        <w:tc>
          <w:tcPr>
            <w:tcW w:w="1415" w:type="dxa"/>
          </w:tcPr>
          <w:p w14:paraId="51ABF9BE"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94" w:type="dxa"/>
          </w:tcPr>
          <w:p w14:paraId="4D98D62C" w14:textId="661BEBB5" w:rsidR="008B1C17" w:rsidRPr="00906448" w:rsidRDefault="00FB1E8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w:t>
            </w:r>
            <w:r w:rsidRPr="00906448">
              <w:rPr>
                <w:rFonts w:ascii="微软雅黑" w:eastAsia="微软雅黑" w:hAnsi="微软雅黑"/>
                <w:color w:val="000000" w:themeColor="text1"/>
                <w:szCs w:val="21"/>
              </w:rPr>
              <w:t>tring</w:t>
            </w:r>
          </w:p>
        </w:tc>
        <w:tc>
          <w:tcPr>
            <w:tcW w:w="2712" w:type="dxa"/>
          </w:tcPr>
          <w:p w14:paraId="7B5D4241"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渠道id</w:t>
            </w:r>
            <w:r w:rsidRPr="00906448">
              <w:rPr>
                <w:rFonts w:ascii="微软雅黑" w:eastAsia="微软雅黑" w:hAnsi="微软雅黑" w:hint="eastAsia"/>
                <w:color w:val="000000" w:themeColor="text1"/>
              </w:rPr>
              <w:t>（由平台分配）</w:t>
            </w:r>
          </w:p>
        </w:tc>
      </w:tr>
      <w:tr w:rsidR="00906448" w:rsidRPr="00906448" w14:paraId="3157C9D9" w14:textId="77777777" w:rsidTr="006867AA">
        <w:tc>
          <w:tcPr>
            <w:tcW w:w="2138" w:type="dxa"/>
          </w:tcPr>
          <w:p w14:paraId="4364A1A5"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timestamp</w:t>
            </w:r>
          </w:p>
        </w:tc>
        <w:tc>
          <w:tcPr>
            <w:tcW w:w="1415" w:type="dxa"/>
          </w:tcPr>
          <w:p w14:paraId="069A149B"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94" w:type="dxa"/>
          </w:tcPr>
          <w:p w14:paraId="601533BB"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286E7A55" w14:textId="31B104F6"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时间戳，格式为</w:t>
            </w:r>
            <w:r w:rsidR="000E6933" w:rsidRPr="00906448">
              <w:rPr>
                <w:rFonts w:ascii="微软雅黑" w:eastAsia="微软雅黑" w:hAnsi="微软雅黑"/>
                <w:color w:val="000000" w:themeColor="text1"/>
                <w:szCs w:val="21"/>
              </w:rPr>
              <w:t>yyyyMMddHHmmss</w:t>
            </w:r>
          </w:p>
        </w:tc>
      </w:tr>
      <w:tr w:rsidR="00906448" w:rsidRPr="00906448" w14:paraId="7B21D9E4" w14:textId="77777777" w:rsidTr="006867AA">
        <w:tc>
          <w:tcPr>
            <w:tcW w:w="2138" w:type="dxa"/>
          </w:tcPr>
          <w:p w14:paraId="0FE761CD"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fileURL</w:t>
            </w:r>
          </w:p>
        </w:tc>
        <w:tc>
          <w:tcPr>
            <w:tcW w:w="1415" w:type="dxa"/>
          </w:tcPr>
          <w:p w14:paraId="3A9FB264"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1B8B73A8"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4FE0B8E4" w14:textId="582E6807" w:rsidR="008B1C17" w:rsidRPr="00906448" w:rsidRDefault="00125EFB" w:rsidP="0015670F">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提前还款处理</w:t>
            </w:r>
            <w:r w:rsidR="008B1C17" w:rsidRPr="00906448">
              <w:rPr>
                <w:rFonts w:ascii="微软雅黑" w:eastAsia="微软雅黑" w:hAnsi="微软雅黑" w:hint="eastAsia"/>
                <w:color w:val="000000" w:themeColor="text1"/>
              </w:rPr>
              <w:t>结果</w:t>
            </w:r>
            <w:r w:rsidR="008B1C17" w:rsidRPr="00906448">
              <w:rPr>
                <w:rFonts w:ascii="微软雅黑" w:eastAsia="微软雅黑" w:hAnsi="微软雅黑"/>
                <w:color w:val="000000" w:themeColor="text1"/>
              </w:rPr>
              <w:t>文件地址</w:t>
            </w:r>
            <w:r w:rsidR="008B1C17"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15670F">
              <w:rPr>
                <w:rFonts w:ascii="微软雅黑" w:eastAsia="微软雅黑" w:hAnsi="微软雅黑" w:hint="eastAsia"/>
                <w:color w:val="000000" w:themeColor="text1"/>
              </w:rPr>
              <w:t>：</w:t>
            </w:r>
            <w:r w:rsidR="0015670F" w:rsidRPr="005C2FA6">
              <w:rPr>
                <w:rFonts w:ascii="微软雅黑" w:eastAsia="微软雅黑" w:hAnsi="微软雅黑"/>
                <w:color w:val="000000" w:themeColor="text1"/>
              </w:rPr>
              <w:t>PrepaymentReport_1.txt</w:t>
            </w:r>
            <w:r w:rsidR="0015670F" w:rsidRPr="00906448" w:rsidDel="0015670F">
              <w:rPr>
                <w:rFonts w:ascii="微软雅黑" w:eastAsia="微软雅黑" w:hAnsi="微软雅黑" w:hint="eastAsia"/>
                <w:color w:val="000000" w:themeColor="text1"/>
              </w:rPr>
              <w:t xml:space="preserve"> </w:t>
            </w:r>
            <w:r w:rsidR="008B1C17" w:rsidRPr="00906448">
              <w:rPr>
                <w:rFonts w:ascii="微软雅黑" w:eastAsia="微软雅黑" w:hAnsi="微软雅黑" w:hint="eastAsia"/>
                <w:color w:val="000000" w:themeColor="text1"/>
              </w:rPr>
              <w:t>地址多个以分号间隔</w:t>
            </w:r>
          </w:p>
        </w:tc>
      </w:tr>
      <w:tr w:rsidR="00906448" w:rsidRPr="00906448" w14:paraId="2D8177FB" w14:textId="77777777" w:rsidTr="006867AA">
        <w:tc>
          <w:tcPr>
            <w:tcW w:w="2138" w:type="dxa"/>
          </w:tcPr>
          <w:p w14:paraId="5CB10294"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MD5</w:t>
            </w:r>
          </w:p>
        </w:tc>
        <w:tc>
          <w:tcPr>
            <w:tcW w:w="1415" w:type="dxa"/>
          </w:tcPr>
          <w:p w14:paraId="0DBCC042"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2094" w:type="dxa"/>
          </w:tcPr>
          <w:p w14:paraId="1D286B50"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32A98C8B" w14:textId="08AF3270"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3276268C" w14:textId="77777777" w:rsidTr="006867AA">
        <w:tc>
          <w:tcPr>
            <w:tcW w:w="2138" w:type="dxa"/>
          </w:tcPr>
          <w:p w14:paraId="5AE49699"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fileVersion</w:t>
            </w:r>
          </w:p>
        </w:tc>
        <w:tc>
          <w:tcPr>
            <w:tcW w:w="1415" w:type="dxa"/>
          </w:tcPr>
          <w:p w14:paraId="0E725130"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2094" w:type="dxa"/>
          </w:tcPr>
          <w:p w14:paraId="52A15D9A"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12" w:type="dxa"/>
          </w:tcPr>
          <w:p w14:paraId="1390BB82" w14:textId="77777777" w:rsidR="008B1C17" w:rsidRPr="00906448" w:rsidRDefault="008B1C1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66E41302" w14:textId="5C1CFEBF" w:rsidR="008B1C17" w:rsidRPr="00906448" w:rsidRDefault="00823BF8"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提前</w:t>
      </w:r>
      <w:r w:rsidRPr="00906448">
        <w:rPr>
          <w:rFonts w:ascii="微软雅黑" w:eastAsia="微软雅黑" w:hAnsi="微软雅黑"/>
          <w:color w:val="000000" w:themeColor="text1"/>
        </w:rPr>
        <w:t>还款</w:t>
      </w:r>
      <w:r w:rsidR="000E60BD" w:rsidRPr="00906448">
        <w:rPr>
          <w:rFonts w:ascii="微软雅黑" w:eastAsia="微软雅黑" w:hAnsi="微软雅黑"/>
          <w:color w:val="000000" w:themeColor="text1"/>
        </w:rPr>
        <w:t>失败</w:t>
      </w:r>
      <w:r w:rsidRPr="00906448">
        <w:rPr>
          <w:rFonts w:ascii="微软雅黑" w:eastAsia="微软雅黑" w:hAnsi="微软雅黑" w:hint="eastAsia"/>
          <w:color w:val="000000" w:themeColor="text1"/>
        </w:rPr>
        <w:t>结果</w:t>
      </w:r>
      <w:r w:rsidRPr="00906448">
        <w:rPr>
          <w:rFonts w:ascii="微软雅黑" w:eastAsia="微软雅黑" w:hAnsi="微软雅黑"/>
          <w:color w:val="000000" w:themeColor="text1"/>
        </w:rPr>
        <w:t>文件</w:t>
      </w:r>
      <w:r w:rsidR="00EC1740" w:rsidRPr="00906448">
        <w:rPr>
          <w:rFonts w:ascii="微软雅黑" w:eastAsia="微软雅黑" w:hAnsi="微软雅黑" w:hint="eastAsia"/>
          <w:color w:val="000000" w:themeColor="text1"/>
        </w:rPr>
        <w:t>说明</w:t>
      </w:r>
    </w:p>
    <w:p w14:paraId="65D9F44A" w14:textId="4D7FDD73" w:rsidR="002576F5" w:rsidRPr="00906448" w:rsidRDefault="002576F5" w:rsidP="00F024E3">
      <w:pPr>
        <w:spacing w:line="360" w:lineRule="auto"/>
        <w:rPr>
          <w:rFonts w:ascii="微软雅黑" w:eastAsia="微软雅黑" w:hAnsi="微软雅黑"/>
          <w:color w:val="000000" w:themeColor="text1"/>
        </w:rPr>
      </w:pPr>
    </w:p>
    <w:tbl>
      <w:tblPr>
        <w:tblStyle w:val="af"/>
        <w:tblW w:w="8500" w:type="dxa"/>
        <w:tblLook w:val="04A0" w:firstRow="1" w:lastRow="0" w:firstColumn="1" w:lastColumn="0" w:noHBand="0" w:noVBand="1"/>
      </w:tblPr>
      <w:tblGrid>
        <w:gridCol w:w="2316"/>
        <w:gridCol w:w="1365"/>
        <w:gridCol w:w="4819"/>
      </w:tblGrid>
      <w:tr w:rsidR="00906448" w:rsidRPr="00906448" w14:paraId="4B3CF585" w14:textId="77777777" w:rsidTr="00A32F87">
        <w:tc>
          <w:tcPr>
            <w:tcW w:w="8500" w:type="dxa"/>
            <w:gridSpan w:val="3"/>
            <w:shd w:val="clear" w:color="auto" w:fill="auto"/>
          </w:tcPr>
          <w:p w14:paraId="491BD165" w14:textId="10F62490" w:rsidR="00773AAB" w:rsidRPr="00906448" w:rsidRDefault="006D5390" w:rsidP="006D5390">
            <w:pPr>
              <w:spacing w:line="360" w:lineRule="auto"/>
              <w:rPr>
                <w:rFonts w:ascii="微软雅黑" w:eastAsia="微软雅黑" w:hAnsi="微软雅黑"/>
                <w:color w:val="000000" w:themeColor="text1"/>
              </w:rPr>
            </w:pPr>
            <w:r w:rsidRPr="00906448">
              <w:rPr>
                <w:rFonts w:ascii="微软雅黑" w:eastAsia="微软雅黑" w:hAnsi="微软雅黑" w:hint="eastAsia"/>
                <w:b/>
                <w:color w:val="000000" w:themeColor="text1"/>
              </w:rPr>
              <w:t xml:space="preserve">                              </w:t>
            </w:r>
            <w:r w:rsidR="00773AAB" w:rsidRPr="00906448">
              <w:rPr>
                <w:rFonts w:ascii="微软雅黑" w:eastAsia="微软雅黑" w:hAnsi="微软雅黑" w:hint="eastAsia"/>
                <w:b/>
                <w:color w:val="000000" w:themeColor="text1"/>
              </w:rPr>
              <w:t>文件头说明</w:t>
            </w:r>
          </w:p>
        </w:tc>
      </w:tr>
      <w:tr w:rsidR="00906448" w:rsidRPr="00906448" w14:paraId="5BC34A63" w14:textId="77777777" w:rsidTr="00993419">
        <w:tc>
          <w:tcPr>
            <w:tcW w:w="2316" w:type="dxa"/>
            <w:shd w:val="clear" w:color="auto" w:fill="auto"/>
          </w:tcPr>
          <w:p w14:paraId="526CAA35" w14:textId="1155906D"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字段名称</w:t>
            </w:r>
          </w:p>
        </w:tc>
        <w:tc>
          <w:tcPr>
            <w:tcW w:w="1365" w:type="dxa"/>
            <w:shd w:val="clear" w:color="auto" w:fill="auto"/>
          </w:tcPr>
          <w:p w14:paraId="2DCA8D52" w14:textId="1A925C5F"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4819" w:type="dxa"/>
            <w:shd w:val="clear" w:color="auto" w:fill="auto"/>
          </w:tcPr>
          <w:p w14:paraId="4E9C4301" w14:textId="7BEE79E1"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7332930A" w14:textId="77777777" w:rsidTr="00993419">
        <w:tc>
          <w:tcPr>
            <w:tcW w:w="2316" w:type="dxa"/>
            <w:shd w:val="clear" w:color="auto" w:fill="auto"/>
          </w:tcPr>
          <w:p w14:paraId="418CCF72" w14:textId="55D71369" w:rsidR="00773AAB" w:rsidRPr="00906448" w:rsidRDefault="001B521E"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t</w:t>
            </w:r>
            <w:r w:rsidR="00773AAB" w:rsidRPr="00906448">
              <w:rPr>
                <w:rFonts w:ascii="微软雅黑" w:eastAsia="微软雅黑" w:hAnsi="微软雅黑" w:hint="eastAsia"/>
                <w:color w:val="000000" w:themeColor="text1"/>
              </w:rPr>
              <w:t>otal</w:t>
            </w:r>
            <w:r w:rsidRPr="00906448">
              <w:rPr>
                <w:rFonts w:ascii="微软雅黑" w:eastAsia="微软雅黑" w:hAnsi="微软雅黑" w:hint="eastAsia"/>
                <w:color w:val="000000" w:themeColor="text1"/>
              </w:rPr>
              <w:t>Fail</w:t>
            </w:r>
            <w:r w:rsidRPr="00906448">
              <w:rPr>
                <w:rFonts w:ascii="微软雅黑" w:eastAsia="微软雅黑" w:hAnsi="微软雅黑"/>
                <w:color w:val="000000" w:themeColor="text1"/>
              </w:rPr>
              <w:t>Count</w:t>
            </w:r>
          </w:p>
        </w:tc>
        <w:tc>
          <w:tcPr>
            <w:tcW w:w="1365" w:type="dxa"/>
            <w:shd w:val="clear" w:color="auto" w:fill="auto"/>
          </w:tcPr>
          <w:p w14:paraId="51FF1058" w14:textId="2F31565A"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4819" w:type="dxa"/>
            <w:shd w:val="clear" w:color="auto" w:fill="auto"/>
          </w:tcPr>
          <w:p w14:paraId="4122E832" w14:textId="5505DC83" w:rsidR="00773AAB" w:rsidRPr="00906448" w:rsidRDefault="00773AAB" w:rsidP="001B521E">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提前还款</w:t>
            </w:r>
            <w:r w:rsidR="001B521E" w:rsidRPr="00906448">
              <w:rPr>
                <w:rFonts w:ascii="微软雅黑" w:eastAsia="微软雅黑" w:hAnsi="微软雅黑" w:hint="eastAsia"/>
                <w:color w:val="000000" w:themeColor="text1"/>
              </w:rPr>
              <w:t>失败总笔数</w:t>
            </w:r>
          </w:p>
        </w:tc>
      </w:tr>
      <w:tr w:rsidR="00906448" w:rsidRPr="00906448" w14:paraId="6DBCAB44" w14:textId="77777777" w:rsidTr="00A32F87">
        <w:tc>
          <w:tcPr>
            <w:tcW w:w="8500" w:type="dxa"/>
            <w:gridSpan w:val="3"/>
            <w:shd w:val="clear" w:color="auto" w:fill="auto"/>
          </w:tcPr>
          <w:p w14:paraId="6F0D5682" w14:textId="7784C90F" w:rsidR="00773AAB" w:rsidRPr="00906448" w:rsidRDefault="00773AAB" w:rsidP="00646AA3">
            <w:pPr>
              <w:spacing w:line="360" w:lineRule="auto"/>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6AE3AAB8" w14:textId="77777777" w:rsidTr="00993419">
        <w:tc>
          <w:tcPr>
            <w:tcW w:w="2316" w:type="dxa"/>
            <w:shd w:val="clear" w:color="auto" w:fill="auto"/>
          </w:tcPr>
          <w:p w14:paraId="290B25BE" w14:textId="0280F543"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字段名称</w:t>
            </w:r>
          </w:p>
        </w:tc>
        <w:tc>
          <w:tcPr>
            <w:tcW w:w="1365" w:type="dxa"/>
            <w:shd w:val="clear" w:color="auto" w:fill="auto"/>
          </w:tcPr>
          <w:p w14:paraId="2BB3A2BF" w14:textId="284DC663"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4819" w:type="dxa"/>
            <w:shd w:val="clear" w:color="auto" w:fill="auto"/>
          </w:tcPr>
          <w:p w14:paraId="2577401F" w14:textId="4AC07C8A"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1703C5FD" w14:textId="77777777" w:rsidTr="00993419">
        <w:tc>
          <w:tcPr>
            <w:tcW w:w="2316" w:type="dxa"/>
            <w:shd w:val="clear" w:color="auto" w:fill="auto"/>
          </w:tcPr>
          <w:p w14:paraId="62D1BE29" w14:textId="41D544D1"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n</w:t>
            </w:r>
            <w:r w:rsidRPr="00906448">
              <w:rPr>
                <w:rFonts w:ascii="微软雅黑" w:eastAsia="微软雅黑" w:hAnsi="微软雅黑" w:hint="eastAsia"/>
                <w:color w:val="000000" w:themeColor="text1"/>
              </w:rPr>
              <w:t>ame</w:t>
            </w:r>
          </w:p>
        </w:tc>
        <w:tc>
          <w:tcPr>
            <w:tcW w:w="1365" w:type="dxa"/>
            <w:shd w:val="clear" w:color="auto" w:fill="auto"/>
          </w:tcPr>
          <w:p w14:paraId="23790BEE" w14:textId="43F6B167"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4819" w:type="dxa"/>
            <w:shd w:val="clear" w:color="auto" w:fill="auto"/>
          </w:tcPr>
          <w:p w14:paraId="75CB658D" w14:textId="08C3707C"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906448" w:rsidRPr="00906448" w14:paraId="4C3B27FB" w14:textId="77777777" w:rsidTr="00993419">
        <w:tc>
          <w:tcPr>
            <w:tcW w:w="2316" w:type="dxa"/>
            <w:shd w:val="clear" w:color="auto" w:fill="auto"/>
          </w:tcPr>
          <w:p w14:paraId="29321AC8" w14:textId="1479AEC1"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lastRenderedPageBreak/>
              <w:t>idNo</w:t>
            </w:r>
          </w:p>
        </w:tc>
        <w:tc>
          <w:tcPr>
            <w:tcW w:w="1365" w:type="dxa"/>
            <w:shd w:val="clear" w:color="auto" w:fill="auto"/>
          </w:tcPr>
          <w:p w14:paraId="023A2614" w14:textId="6A00A7A4"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4819" w:type="dxa"/>
            <w:shd w:val="clear" w:color="auto" w:fill="auto"/>
          </w:tcPr>
          <w:p w14:paraId="0BD38252" w14:textId="57B9AFA0"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身份证号</w:t>
            </w:r>
          </w:p>
        </w:tc>
      </w:tr>
      <w:tr w:rsidR="00906448" w:rsidRPr="00906448" w14:paraId="688E29A3" w14:textId="77777777" w:rsidTr="00993419">
        <w:tc>
          <w:tcPr>
            <w:tcW w:w="2316" w:type="dxa"/>
            <w:shd w:val="clear" w:color="auto" w:fill="auto"/>
          </w:tcPr>
          <w:p w14:paraId="7CA3C362" w14:textId="77777777"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1365" w:type="dxa"/>
            <w:shd w:val="clear" w:color="auto" w:fill="auto"/>
          </w:tcPr>
          <w:p w14:paraId="318B7F2A" w14:textId="77777777"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4819" w:type="dxa"/>
            <w:shd w:val="clear" w:color="auto" w:fill="auto"/>
          </w:tcPr>
          <w:p w14:paraId="4F9A2BC6" w14:textId="77777777"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订单编号，渠道标识业务的唯一编号</w:t>
            </w:r>
          </w:p>
        </w:tc>
      </w:tr>
      <w:tr w:rsidR="00906448" w:rsidRPr="00906448" w14:paraId="31E0DDCA" w14:textId="77777777" w:rsidTr="00993419">
        <w:tc>
          <w:tcPr>
            <w:tcW w:w="2316" w:type="dxa"/>
            <w:shd w:val="clear" w:color="auto" w:fill="auto"/>
          </w:tcPr>
          <w:p w14:paraId="62CFB827" w14:textId="3F40B000"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365" w:type="dxa"/>
            <w:shd w:val="clear" w:color="auto" w:fill="auto"/>
          </w:tcPr>
          <w:p w14:paraId="55D88A75" w14:textId="2FACD7A1"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819" w:type="dxa"/>
            <w:shd w:val="clear" w:color="auto" w:fill="auto"/>
          </w:tcPr>
          <w:p w14:paraId="6F447F9F" w14:textId="6EABB46A"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授信号</w:t>
            </w:r>
          </w:p>
        </w:tc>
      </w:tr>
      <w:tr w:rsidR="00906448" w:rsidRPr="00906448" w14:paraId="40BD5C3F" w14:textId="77777777" w:rsidTr="00993419">
        <w:tc>
          <w:tcPr>
            <w:tcW w:w="2316" w:type="dxa"/>
            <w:shd w:val="clear" w:color="auto" w:fill="auto"/>
          </w:tcPr>
          <w:p w14:paraId="21374F45" w14:textId="14D8F6FC"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1365" w:type="dxa"/>
            <w:shd w:val="clear" w:color="auto" w:fill="auto"/>
          </w:tcPr>
          <w:p w14:paraId="61E8C2DC" w14:textId="6287DD90"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819" w:type="dxa"/>
            <w:shd w:val="clear" w:color="auto" w:fill="auto"/>
          </w:tcPr>
          <w:p w14:paraId="398865FD" w14:textId="0915B561"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申请编号</w:t>
            </w:r>
          </w:p>
        </w:tc>
      </w:tr>
      <w:tr w:rsidR="00906448" w:rsidRPr="00906448" w14:paraId="718F34EB" w14:textId="77777777" w:rsidTr="00993419">
        <w:tc>
          <w:tcPr>
            <w:tcW w:w="2316" w:type="dxa"/>
            <w:shd w:val="clear" w:color="auto" w:fill="auto"/>
          </w:tcPr>
          <w:p w14:paraId="70D1A84D" w14:textId="491CB07E"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fail</w:t>
            </w:r>
            <w:r w:rsidRPr="00906448">
              <w:rPr>
                <w:rFonts w:ascii="微软雅黑" w:eastAsia="微软雅黑" w:hAnsi="微软雅黑" w:hint="eastAsia"/>
                <w:color w:val="000000" w:themeColor="text1"/>
              </w:rPr>
              <w:t>Reason</w:t>
            </w:r>
          </w:p>
        </w:tc>
        <w:tc>
          <w:tcPr>
            <w:tcW w:w="1365" w:type="dxa"/>
            <w:shd w:val="clear" w:color="auto" w:fill="auto"/>
          </w:tcPr>
          <w:p w14:paraId="36327986" w14:textId="77777777"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4819" w:type="dxa"/>
            <w:shd w:val="clear" w:color="auto" w:fill="auto"/>
          </w:tcPr>
          <w:p w14:paraId="496CE4B8" w14:textId="18AE596A" w:rsidR="00773AAB" w:rsidRPr="00906448" w:rsidRDefault="00773AAB" w:rsidP="00773AA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失败原因，如账户金额不足等</w:t>
            </w:r>
          </w:p>
        </w:tc>
      </w:tr>
    </w:tbl>
    <w:p w14:paraId="3502C1D3" w14:textId="77777777" w:rsidR="00125EFB" w:rsidRPr="00906448" w:rsidRDefault="00125EFB"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返回参数</w:t>
      </w:r>
    </w:p>
    <w:tbl>
      <w:tblPr>
        <w:tblStyle w:val="12"/>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1882"/>
        <w:gridCol w:w="4509"/>
      </w:tblGrid>
      <w:tr w:rsidR="00906448" w:rsidRPr="00906448" w14:paraId="14B3A262" w14:textId="77777777" w:rsidTr="003A5195">
        <w:tc>
          <w:tcPr>
            <w:tcW w:w="2143" w:type="dxa"/>
          </w:tcPr>
          <w:p w14:paraId="45D28B4D" w14:textId="77777777"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882" w:type="dxa"/>
          </w:tcPr>
          <w:p w14:paraId="0A23B1AD" w14:textId="77777777"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509" w:type="dxa"/>
          </w:tcPr>
          <w:p w14:paraId="1663FB7D" w14:textId="77777777"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6571ECAE" w14:textId="77777777" w:rsidTr="003A5195">
        <w:tc>
          <w:tcPr>
            <w:tcW w:w="2143" w:type="dxa"/>
          </w:tcPr>
          <w:p w14:paraId="4A695760" w14:textId="77777777"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882" w:type="dxa"/>
          </w:tcPr>
          <w:p w14:paraId="1D047534" w14:textId="7F9CAB1F" w:rsidR="003A5195" w:rsidRPr="00906448" w:rsidRDefault="00F10FB9"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string</w:t>
            </w:r>
          </w:p>
        </w:tc>
        <w:tc>
          <w:tcPr>
            <w:tcW w:w="4509" w:type="dxa"/>
          </w:tcPr>
          <w:p w14:paraId="5AD9828B" w14:textId="776E513C" w:rsidR="003A5195" w:rsidRPr="00906448" w:rsidRDefault="003A5195" w:rsidP="00F024E3">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w:t>
            </w:r>
            <w:r w:rsidRPr="00906448">
              <w:rPr>
                <w:rFonts w:ascii="微软雅黑" w:eastAsia="微软雅黑" w:hAnsi="微软雅黑" w:hint="eastAsia"/>
                <w:color w:val="000000" w:themeColor="text1"/>
                <w:szCs w:val="21"/>
              </w:rPr>
              <w:t>；</w:t>
            </w:r>
            <w:r w:rsidRPr="00906448">
              <w:rPr>
                <w:rFonts w:ascii="微软雅黑" w:eastAsia="微软雅黑" w:hAnsi="微软雅黑"/>
                <w:color w:val="000000" w:themeColor="text1"/>
                <w:szCs w:val="21"/>
              </w:rPr>
              <w:t>系统异常则返回系统错误码，错误码参见最后章节</w:t>
            </w:r>
          </w:p>
        </w:tc>
      </w:tr>
      <w:tr w:rsidR="00906448" w:rsidRPr="00906448" w14:paraId="160E5D33" w14:textId="77777777" w:rsidTr="003A5195">
        <w:tc>
          <w:tcPr>
            <w:tcW w:w="2143" w:type="dxa"/>
          </w:tcPr>
          <w:p w14:paraId="5E91B569" w14:textId="77777777"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description</w:t>
            </w:r>
          </w:p>
        </w:tc>
        <w:tc>
          <w:tcPr>
            <w:tcW w:w="1882" w:type="dxa"/>
          </w:tcPr>
          <w:p w14:paraId="1516210B" w14:textId="77777777"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509" w:type="dxa"/>
          </w:tcPr>
          <w:p w14:paraId="0CFE6250" w14:textId="0D3D5EB6" w:rsidR="003A5195" w:rsidRPr="00906448" w:rsidRDefault="003A519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33667A31" w14:textId="7DA7355A" w:rsidR="00CD2EFC" w:rsidRPr="00906448" w:rsidRDefault="00CD2EFC" w:rsidP="00265491">
      <w:pPr>
        <w:pStyle w:val="1"/>
        <w:numPr>
          <w:ilvl w:val="1"/>
          <w:numId w:val="2"/>
        </w:numPr>
        <w:spacing w:line="360" w:lineRule="auto"/>
        <w:rPr>
          <w:rFonts w:ascii="微软雅黑" w:eastAsia="微软雅黑" w:hAnsi="微软雅黑"/>
          <w:color w:val="000000" w:themeColor="text1"/>
        </w:rPr>
      </w:pPr>
      <w:bookmarkStart w:id="121" w:name="_Toc496633989"/>
      <w:bookmarkStart w:id="122" w:name="_Toc496637131"/>
      <w:bookmarkStart w:id="123" w:name="_Toc496633990"/>
      <w:bookmarkStart w:id="124" w:name="_Toc496637132"/>
      <w:bookmarkStart w:id="125" w:name="_Toc496633991"/>
      <w:bookmarkStart w:id="126" w:name="_Toc496637133"/>
      <w:bookmarkStart w:id="127" w:name="_Toc496633992"/>
      <w:bookmarkStart w:id="128" w:name="_Toc496637134"/>
      <w:bookmarkStart w:id="129" w:name="_Toc496633993"/>
      <w:bookmarkStart w:id="130" w:name="_Toc496637135"/>
      <w:bookmarkStart w:id="131" w:name="_Toc496637136"/>
      <w:bookmarkEnd w:id="121"/>
      <w:bookmarkEnd w:id="122"/>
      <w:bookmarkEnd w:id="123"/>
      <w:bookmarkEnd w:id="124"/>
      <w:bookmarkEnd w:id="125"/>
      <w:bookmarkEnd w:id="126"/>
      <w:bookmarkEnd w:id="127"/>
      <w:bookmarkEnd w:id="128"/>
      <w:bookmarkEnd w:id="129"/>
      <w:bookmarkEnd w:id="130"/>
      <w:r w:rsidRPr="00906448">
        <w:rPr>
          <w:rFonts w:ascii="微软雅黑" w:eastAsia="微软雅黑" w:hAnsi="微软雅黑" w:hint="eastAsia"/>
          <w:color w:val="000000" w:themeColor="text1"/>
        </w:rPr>
        <w:t>强制提前还款清单</w:t>
      </w:r>
      <w:r w:rsidR="00DF3A8F" w:rsidRPr="00906448">
        <w:rPr>
          <w:rFonts w:ascii="微软雅黑" w:eastAsia="微软雅黑" w:hAnsi="微软雅黑"/>
          <w:color w:val="000000" w:themeColor="text1"/>
        </w:rPr>
        <w:t>下发</w:t>
      </w:r>
      <w:r w:rsidR="00314BA4" w:rsidRPr="00906448">
        <w:rPr>
          <w:rFonts w:ascii="微软雅黑" w:eastAsia="微软雅黑" w:hAnsi="微软雅黑" w:hint="eastAsia"/>
          <w:color w:val="000000" w:themeColor="text1"/>
        </w:rPr>
        <w:t>(</w:t>
      </w:r>
      <w:r w:rsidR="00FE083C" w:rsidRPr="00906448">
        <w:rPr>
          <w:rFonts w:ascii="微软雅黑" w:eastAsia="微软雅黑" w:hAnsi="微软雅黑"/>
          <w:color w:val="000000" w:themeColor="text1"/>
        </w:rPr>
        <w:t>IFA8</w:t>
      </w:r>
      <w:r w:rsidR="00314BA4" w:rsidRPr="00906448">
        <w:rPr>
          <w:rFonts w:ascii="微软雅黑" w:eastAsia="微软雅黑" w:hAnsi="微软雅黑" w:hint="eastAsia"/>
          <w:color w:val="000000" w:themeColor="text1"/>
        </w:rPr>
        <w:t>)</w:t>
      </w:r>
      <w:bookmarkEnd w:id="131"/>
    </w:p>
    <w:p w14:paraId="14AB6590" w14:textId="77777777" w:rsidR="001637CD" w:rsidRPr="00906448" w:rsidRDefault="006921E6" w:rsidP="006921E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接口说明：本接口由北京银行发起，北京银行会在每个账单日扫描逾期次数超过两次的用</w:t>
      </w:r>
    </w:p>
    <w:p w14:paraId="09CD2A30" w14:textId="0E641471" w:rsidR="006921E6" w:rsidRPr="00906448" w:rsidRDefault="006921E6" w:rsidP="006921E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户，将命中的用户名单组织成强制提前还款用户名单下发给渠道</w:t>
      </w:r>
    </w:p>
    <w:p w14:paraId="2829B038" w14:textId="1ED826EA" w:rsidR="006921E6" w:rsidRPr="00906448" w:rsidRDefault="006921E6" w:rsidP="006921E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625A2258" w14:textId="77777777" w:rsidR="006921E6" w:rsidRPr="00906448" w:rsidRDefault="006921E6" w:rsidP="006921E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1.强制提前还款是在账单日后发起，强制提前还款为批量数据接口</w:t>
      </w:r>
    </w:p>
    <w:p w14:paraId="36E4672E" w14:textId="77777777" w:rsidR="006921E6" w:rsidRPr="00906448" w:rsidRDefault="006921E6" w:rsidP="006921E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2.接口以消息通知+文件的方式完成</w:t>
      </w:r>
    </w:p>
    <w:p w14:paraId="7357280C" w14:textId="77777777" w:rsidR="006921E6" w:rsidRPr="00906448" w:rsidRDefault="006921E6" w:rsidP="006921E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3.文件内容包括文件头与文件体，文件头包括强制提前还款总笔数与强制提前还款总金额，文件体为强制提前还款的用户名单及金额</w:t>
      </w:r>
    </w:p>
    <w:p w14:paraId="71A85A7A" w14:textId="77777777" w:rsidR="006921E6" w:rsidRPr="00906448" w:rsidRDefault="006921E6" w:rsidP="006921E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4.渠道接收到强制提前还款名单后，需要对名单内的用户发起提前还款操作</w:t>
      </w:r>
    </w:p>
    <w:p w14:paraId="0517D3A4" w14:textId="4A932929" w:rsidR="006921E6" w:rsidRPr="00906448" w:rsidRDefault="006921E6" w:rsidP="006921E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lastRenderedPageBreak/>
        <w:t xml:space="preserve">        5.北京银行在账单日后，每天</w:t>
      </w:r>
      <w:r w:rsidR="002A5AE0" w:rsidRPr="00906448">
        <w:rPr>
          <w:rFonts w:ascii="微软雅黑" w:eastAsia="微软雅黑" w:hAnsi="微软雅黑" w:cs="Times New Roman" w:hint="eastAsia"/>
          <w:color w:val="000000" w:themeColor="text1"/>
          <w:kern w:val="2"/>
          <w:sz w:val="21"/>
          <w:szCs w:val="21"/>
        </w:rPr>
        <w:t>8：00</w:t>
      </w:r>
      <w:r w:rsidRPr="00906448">
        <w:rPr>
          <w:rFonts w:ascii="微软雅黑" w:eastAsia="微软雅黑" w:hAnsi="微软雅黑" w:cs="Times New Roman"/>
          <w:color w:val="000000" w:themeColor="text1"/>
          <w:kern w:val="2"/>
          <w:sz w:val="21"/>
          <w:szCs w:val="21"/>
        </w:rPr>
        <w:t>都会做强制提前还款用户扫描并发起通知，直到渠道需要强制提前还款的人数为0或到下一个账单日前2日（通常为18日）</w:t>
      </w:r>
    </w:p>
    <w:p w14:paraId="6453D615" w14:textId="7E1EF518" w:rsidR="006921E6" w:rsidRPr="00906448" w:rsidRDefault="006921E6" w:rsidP="006921E6">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7F48C8B4" w14:textId="77777777" w:rsidR="006921E6" w:rsidRPr="00906448" w:rsidRDefault="006921E6" w:rsidP="006921E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1.北京银行对逾期次数为2次的用户做扫描，形成强制提前还款文件</w:t>
      </w:r>
    </w:p>
    <w:p w14:paraId="2BD89B09" w14:textId="2648A2DE" w:rsidR="002E7AEC" w:rsidRPr="00906448" w:rsidRDefault="006921E6" w:rsidP="006921E6">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2.北京银行调用本接口发起强制提前还款通知。</w:t>
      </w:r>
    </w:p>
    <w:p w14:paraId="0D021E0D" w14:textId="51684AA3"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009C5425" w:rsidRPr="00906448">
        <w:rPr>
          <w:rFonts w:ascii="微软雅黑" w:eastAsia="微软雅黑" w:hAnsi="微软雅黑"/>
          <w:color w:val="000000" w:themeColor="text1"/>
        </w:rPr>
        <w:t xml:space="preserve"> </w:t>
      </w:r>
      <w:r w:rsidR="009C5425" w:rsidRPr="00906448">
        <w:rPr>
          <w:rFonts w:ascii="微软雅黑" w:eastAsia="微软雅黑" w:hAnsi="微软雅黑" w:hint="eastAsia"/>
          <w:color w:val="000000" w:themeColor="text1"/>
        </w:rPr>
        <w:t>comp</w:t>
      </w:r>
      <w:r w:rsidR="00817875" w:rsidRPr="00906448">
        <w:rPr>
          <w:rFonts w:ascii="微软雅黑" w:eastAsia="微软雅黑" w:hAnsi="微软雅黑"/>
          <w:color w:val="000000" w:themeColor="text1"/>
        </w:rPr>
        <w:t>P</w:t>
      </w:r>
      <w:r w:rsidRPr="00906448">
        <w:rPr>
          <w:rFonts w:ascii="微软雅黑" w:eastAsia="微软雅黑" w:hAnsi="微软雅黑"/>
          <w:color w:val="000000" w:themeColor="text1"/>
        </w:rPr>
        <w:t>repayment</w:t>
      </w:r>
      <w:r w:rsidR="009C5425" w:rsidRPr="00906448">
        <w:rPr>
          <w:rFonts w:ascii="微软雅黑" w:eastAsia="微软雅黑" w:hAnsi="微软雅黑"/>
          <w:color w:val="000000" w:themeColor="text1"/>
        </w:rPr>
        <w:t>List</w:t>
      </w:r>
    </w:p>
    <w:p w14:paraId="2547860E" w14:textId="25EDD725"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000541DC" w:rsidRPr="00906448">
        <w:rPr>
          <w:rFonts w:ascii="微软雅黑" w:eastAsia="微软雅黑" w:hAnsi="微软雅黑"/>
          <w:color w:val="000000" w:themeColor="text1"/>
        </w:rPr>
        <w:t>北京银行风控平台</w:t>
      </w:r>
    </w:p>
    <w:p w14:paraId="43EE9CCE" w14:textId="77777777"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接收方：渠道</w:t>
      </w:r>
    </w:p>
    <w:p w14:paraId="34025CE2" w14:textId="77777777"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59B21FF8" w14:textId="77777777" w:rsidR="00C546BE" w:rsidRPr="00906448" w:rsidRDefault="00C546BE" w:rsidP="00F024E3">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5F572944" w14:textId="0B38D6E0" w:rsidR="002E7AEC" w:rsidRPr="00906448" w:rsidRDefault="002E7AE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1"/>
        <w:gridCol w:w="1091"/>
        <w:gridCol w:w="1726"/>
        <w:gridCol w:w="2901"/>
      </w:tblGrid>
      <w:tr w:rsidR="00906448" w:rsidRPr="00906448" w14:paraId="6D44CE71" w14:textId="77777777" w:rsidTr="00457201">
        <w:tc>
          <w:tcPr>
            <w:tcW w:w="2721" w:type="dxa"/>
          </w:tcPr>
          <w:p w14:paraId="5E7B565E"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131" w:type="dxa"/>
          </w:tcPr>
          <w:p w14:paraId="3CAD3BA0"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782" w:type="dxa"/>
          </w:tcPr>
          <w:p w14:paraId="5CD53D0B"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725" w:type="dxa"/>
          </w:tcPr>
          <w:p w14:paraId="7B93B99E"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385086AF" w14:textId="77777777" w:rsidTr="00457201">
        <w:tc>
          <w:tcPr>
            <w:tcW w:w="2721" w:type="dxa"/>
          </w:tcPr>
          <w:p w14:paraId="03B0C28F"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channelId</w:t>
            </w:r>
          </w:p>
        </w:tc>
        <w:tc>
          <w:tcPr>
            <w:tcW w:w="1131" w:type="dxa"/>
          </w:tcPr>
          <w:p w14:paraId="2F24A504"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782" w:type="dxa"/>
          </w:tcPr>
          <w:p w14:paraId="2BDB65B8" w14:textId="6734BC73" w:rsidR="00817875" w:rsidRPr="00906448" w:rsidRDefault="009E0487"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w:t>
            </w:r>
            <w:r w:rsidRPr="00906448">
              <w:rPr>
                <w:rFonts w:ascii="微软雅黑" w:eastAsia="微软雅黑" w:hAnsi="微软雅黑" w:hint="eastAsia"/>
                <w:color w:val="000000" w:themeColor="text1"/>
                <w:szCs w:val="21"/>
              </w:rPr>
              <w:t>tring</w:t>
            </w:r>
          </w:p>
        </w:tc>
        <w:tc>
          <w:tcPr>
            <w:tcW w:w="2725" w:type="dxa"/>
          </w:tcPr>
          <w:p w14:paraId="1ADA0077"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906448" w:rsidRPr="00906448" w14:paraId="618C6218" w14:textId="77777777" w:rsidTr="00457201">
        <w:tc>
          <w:tcPr>
            <w:tcW w:w="2721" w:type="dxa"/>
          </w:tcPr>
          <w:p w14:paraId="044BBCEC"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timestamp</w:t>
            </w:r>
          </w:p>
        </w:tc>
        <w:tc>
          <w:tcPr>
            <w:tcW w:w="1131" w:type="dxa"/>
          </w:tcPr>
          <w:p w14:paraId="689B58F0"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782" w:type="dxa"/>
          </w:tcPr>
          <w:p w14:paraId="2AAFD9AA" w14:textId="77777777"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725" w:type="dxa"/>
          </w:tcPr>
          <w:p w14:paraId="373E0681" w14:textId="09674E29" w:rsidR="00817875" w:rsidRPr="00906448" w:rsidRDefault="00817875"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时间戳，格式为</w:t>
            </w:r>
            <w:r w:rsidR="000E6933" w:rsidRPr="00906448">
              <w:rPr>
                <w:rFonts w:ascii="微软雅黑" w:eastAsia="微软雅黑" w:hAnsi="微软雅黑"/>
                <w:color w:val="000000" w:themeColor="text1"/>
                <w:szCs w:val="21"/>
              </w:rPr>
              <w:t>yyyyMMddHHmmss</w:t>
            </w:r>
          </w:p>
        </w:tc>
      </w:tr>
      <w:tr w:rsidR="00906448" w:rsidRPr="00906448" w14:paraId="537CC8E8" w14:textId="77777777" w:rsidTr="00457201">
        <w:tc>
          <w:tcPr>
            <w:tcW w:w="2721" w:type="dxa"/>
          </w:tcPr>
          <w:p w14:paraId="619C2DC0" w14:textId="655A7D87"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fileURL</w:t>
            </w:r>
          </w:p>
        </w:tc>
        <w:tc>
          <w:tcPr>
            <w:tcW w:w="1131" w:type="dxa"/>
          </w:tcPr>
          <w:p w14:paraId="3F940254" w14:textId="77777777"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782" w:type="dxa"/>
          </w:tcPr>
          <w:p w14:paraId="2C2A39B7" w14:textId="77777777"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725" w:type="dxa"/>
          </w:tcPr>
          <w:p w14:paraId="6AF4FC37" w14:textId="0759B641" w:rsidR="008E5EEE" w:rsidRPr="00906448" w:rsidRDefault="00853278" w:rsidP="00213110">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强制</w:t>
            </w:r>
            <w:r w:rsidRPr="00906448">
              <w:rPr>
                <w:rFonts w:ascii="微软雅黑" w:eastAsia="微软雅黑" w:hAnsi="微软雅黑"/>
                <w:color w:val="000000" w:themeColor="text1"/>
              </w:rPr>
              <w:t>提前还款清单</w:t>
            </w:r>
            <w:r w:rsidR="008E5EEE" w:rsidRPr="00906448">
              <w:rPr>
                <w:rFonts w:ascii="微软雅黑" w:eastAsia="微软雅黑" w:hAnsi="微软雅黑"/>
                <w:color w:val="000000" w:themeColor="text1"/>
              </w:rPr>
              <w:t>文件地址</w:t>
            </w:r>
            <w:r w:rsidR="008E5EEE" w:rsidRPr="00906448">
              <w:rPr>
                <w:rFonts w:ascii="微软雅黑" w:eastAsia="微软雅黑" w:hAnsi="微软雅黑" w:hint="eastAsia"/>
                <w:color w:val="000000" w:themeColor="text1"/>
              </w:rPr>
              <w:t>，</w:t>
            </w:r>
            <w:r w:rsidR="002E76CE">
              <w:rPr>
                <w:rFonts w:ascii="微软雅黑" w:eastAsia="微软雅黑" w:hAnsi="微软雅黑" w:hint="eastAsia"/>
                <w:color w:val="000000" w:themeColor="text1"/>
              </w:rPr>
              <w:t>文件命名为</w:t>
            </w:r>
            <w:r w:rsidR="00213110">
              <w:rPr>
                <w:rFonts w:ascii="微软雅黑" w:eastAsia="微软雅黑" w:hAnsi="微软雅黑" w:hint="eastAsia"/>
                <w:color w:val="000000" w:themeColor="text1"/>
              </w:rPr>
              <w:t>:</w:t>
            </w:r>
            <w:r w:rsidR="00213110" w:rsidRPr="005C2FA6">
              <w:rPr>
                <w:rFonts w:ascii="微软雅黑" w:eastAsia="微软雅黑" w:hAnsi="微软雅黑"/>
                <w:color w:val="000000" w:themeColor="text1"/>
              </w:rPr>
              <w:t xml:space="preserve"> CompPrepaymentList_1.txt</w:t>
            </w:r>
            <w:r w:rsidR="00213110" w:rsidRPr="00906448" w:rsidDel="00213110">
              <w:rPr>
                <w:rFonts w:ascii="微软雅黑" w:eastAsia="微软雅黑" w:hAnsi="微软雅黑" w:hint="eastAsia"/>
                <w:color w:val="000000" w:themeColor="text1"/>
              </w:rPr>
              <w:t xml:space="preserve"> </w:t>
            </w:r>
            <w:r w:rsidR="008E5EEE" w:rsidRPr="00906448">
              <w:rPr>
                <w:rFonts w:ascii="微软雅黑" w:eastAsia="微软雅黑" w:hAnsi="微软雅黑" w:hint="eastAsia"/>
                <w:color w:val="000000" w:themeColor="text1"/>
              </w:rPr>
              <w:t>地址多个以分号间隔</w:t>
            </w:r>
          </w:p>
        </w:tc>
      </w:tr>
      <w:tr w:rsidR="00906448" w:rsidRPr="00906448" w14:paraId="42569792" w14:textId="77777777" w:rsidTr="00457201">
        <w:tc>
          <w:tcPr>
            <w:tcW w:w="2721" w:type="dxa"/>
          </w:tcPr>
          <w:p w14:paraId="75346117" w14:textId="0914E403"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MD5</w:t>
            </w:r>
          </w:p>
        </w:tc>
        <w:tc>
          <w:tcPr>
            <w:tcW w:w="1131" w:type="dxa"/>
          </w:tcPr>
          <w:p w14:paraId="757DB660" w14:textId="77777777"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782" w:type="dxa"/>
          </w:tcPr>
          <w:p w14:paraId="72CA6700" w14:textId="77777777"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25" w:type="dxa"/>
          </w:tcPr>
          <w:p w14:paraId="59DE5B04" w14:textId="4E2A9999" w:rsidR="008E5EEE" w:rsidRPr="00906448" w:rsidRDefault="008E5EEE"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文件M</w:t>
            </w:r>
            <w:r w:rsidRPr="00906448">
              <w:rPr>
                <w:rFonts w:ascii="微软雅黑" w:eastAsia="微软雅黑" w:hAnsi="微软雅黑"/>
                <w:color w:val="000000" w:themeColor="text1"/>
              </w:rPr>
              <w:t>D5加密</w:t>
            </w:r>
            <w:r w:rsidR="008E52DA" w:rsidRPr="00906448">
              <w:rPr>
                <w:rFonts w:ascii="微软雅黑" w:eastAsia="微软雅黑" w:hAnsi="微软雅黑" w:hint="eastAsia"/>
                <w:color w:val="000000" w:themeColor="text1"/>
              </w:rPr>
              <w:t>，</w:t>
            </w:r>
            <w:r w:rsidR="008E52DA" w:rsidRPr="00906448">
              <w:rPr>
                <w:rFonts w:ascii="微软雅黑" w:eastAsia="微软雅黑" w:hAnsi="微软雅黑" w:hint="eastAsia"/>
                <w:color w:val="000000" w:themeColor="text1"/>
                <w:szCs w:val="21"/>
              </w:rPr>
              <w:t>MD5的字母小写</w:t>
            </w:r>
          </w:p>
        </w:tc>
      </w:tr>
      <w:tr w:rsidR="00906448" w:rsidRPr="00906448" w14:paraId="7DE18F4B" w14:textId="77777777" w:rsidTr="00457201">
        <w:tc>
          <w:tcPr>
            <w:tcW w:w="2721" w:type="dxa"/>
          </w:tcPr>
          <w:p w14:paraId="735C1293" w14:textId="45262AAD" w:rsidR="00457201" w:rsidRPr="00906448" w:rsidRDefault="00457201"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lastRenderedPageBreak/>
              <w:t>fileVersion</w:t>
            </w:r>
          </w:p>
        </w:tc>
        <w:tc>
          <w:tcPr>
            <w:tcW w:w="1131" w:type="dxa"/>
          </w:tcPr>
          <w:p w14:paraId="2E4198E0" w14:textId="094C2616" w:rsidR="00457201" w:rsidRPr="00906448" w:rsidRDefault="00457201"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782" w:type="dxa"/>
          </w:tcPr>
          <w:p w14:paraId="25928C70" w14:textId="2D4A35A8" w:rsidR="00457201" w:rsidRPr="00906448" w:rsidRDefault="00457201"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725" w:type="dxa"/>
          </w:tcPr>
          <w:p w14:paraId="02226DF9" w14:textId="7EF6B6D0" w:rsidR="00457201" w:rsidRPr="00906448" w:rsidRDefault="00457201"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文件版本号，</w:t>
            </w:r>
            <w:r w:rsidRPr="00906448">
              <w:rPr>
                <w:rFonts w:ascii="微软雅黑" w:eastAsia="微软雅黑" w:hAnsi="微软雅黑" w:hint="eastAsia"/>
                <w:color w:val="000000" w:themeColor="text1"/>
              </w:rPr>
              <w:t>默认</w:t>
            </w:r>
            <w:r w:rsidRPr="00906448">
              <w:rPr>
                <w:rFonts w:ascii="微软雅黑" w:eastAsia="微软雅黑" w:hAnsi="微软雅黑"/>
                <w:color w:val="000000" w:themeColor="text1"/>
              </w:rPr>
              <w:t>为V1.0，</w:t>
            </w:r>
            <w:r w:rsidRPr="00906448">
              <w:rPr>
                <w:rFonts w:ascii="微软雅黑" w:eastAsia="微软雅黑" w:hAnsi="微软雅黑" w:hint="eastAsia"/>
                <w:color w:val="000000" w:themeColor="text1"/>
              </w:rPr>
              <w:t>后续</w:t>
            </w:r>
            <w:r w:rsidRPr="00906448">
              <w:rPr>
                <w:rFonts w:ascii="微软雅黑" w:eastAsia="微软雅黑" w:hAnsi="微软雅黑"/>
                <w:color w:val="000000" w:themeColor="text1"/>
              </w:rPr>
              <w:t>版本递增规则为V1.1-1.9</w:t>
            </w:r>
          </w:p>
        </w:tc>
      </w:tr>
    </w:tbl>
    <w:p w14:paraId="4856C663" w14:textId="73AE4CDB" w:rsidR="00412A81" w:rsidRPr="00906448" w:rsidRDefault="00A80FC7" w:rsidP="00F024E3">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强制提前还款</w:t>
      </w:r>
      <w:r w:rsidR="00817875" w:rsidRPr="00906448">
        <w:rPr>
          <w:rFonts w:ascii="微软雅黑" w:eastAsia="微软雅黑" w:hAnsi="微软雅黑"/>
          <w:color w:val="000000" w:themeColor="text1"/>
        </w:rPr>
        <w:t>文件</w:t>
      </w:r>
      <w:r w:rsidRPr="00906448">
        <w:rPr>
          <w:rFonts w:ascii="微软雅黑" w:eastAsia="微软雅黑" w:hAnsi="微软雅黑"/>
          <w:color w:val="000000" w:themeColor="text1"/>
        </w:rPr>
        <w:t>内容</w:t>
      </w:r>
      <w:r w:rsidR="00817875" w:rsidRPr="00906448">
        <w:rPr>
          <w:rFonts w:ascii="微软雅黑" w:eastAsia="微软雅黑" w:hAnsi="微软雅黑"/>
          <w:color w:val="000000" w:themeColor="text1"/>
        </w:rPr>
        <w:t>说明</w:t>
      </w:r>
      <w:r w:rsidRPr="00906448">
        <w:rPr>
          <w:rFonts w:ascii="微软雅黑" w:eastAsia="微软雅黑" w:hAnsi="微软雅黑"/>
          <w:color w:val="000000" w:themeColor="text1"/>
        </w:rPr>
        <w:t>：</w:t>
      </w:r>
    </w:p>
    <w:tbl>
      <w:tblPr>
        <w:tblStyle w:val="af"/>
        <w:tblW w:w="8527" w:type="dxa"/>
        <w:tblInd w:w="-5" w:type="dxa"/>
        <w:tblLook w:val="04A0" w:firstRow="1" w:lastRow="0" w:firstColumn="1" w:lastColumn="0" w:noHBand="0" w:noVBand="1"/>
      </w:tblPr>
      <w:tblGrid>
        <w:gridCol w:w="3147"/>
        <w:gridCol w:w="736"/>
        <w:gridCol w:w="1011"/>
        <w:gridCol w:w="3633"/>
      </w:tblGrid>
      <w:tr w:rsidR="00906448" w:rsidRPr="00906448" w14:paraId="71D20FB7" w14:textId="77777777" w:rsidTr="00942061">
        <w:tc>
          <w:tcPr>
            <w:tcW w:w="8527" w:type="dxa"/>
            <w:gridSpan w:val="4"/>
            <w:shd w:val="clear" w:color="auto" w:fill="auto"/>
          </w:tcPr>
          <w:p w14:paraId="5A2C5552" w14:textId="3EB07CFD" w:rsidR="000C4C22" w:rsidRPr="00906448" w:rsidRDefault="000C4C22" w:rsidP="00F024E3">
            <w:pPr>
              <w:pStyle w:val="a9"/>
              <w:spacing w:line="360" w:lineRule="auto"/>
              <w:ind w:firstLineChars="0" w:firstLine="0"/>
              <w:jc w:val="center"/>
              <w:rPr>
                <w:rFonts w:ascii="微软雅黑" w:eastAsia="微软雅黑" w:hAnsi="微软雅黑"/>
                <w:b/>
                <w:color w:val="000000" w:themeColor="text1"/>
              </w:rPr>
            </w:pPr>
            <w:r w:rsidRPr="00906448">
              <w:rPr>
                <w:rFonts w:ascii="微软雅黑" w:eastAsia="微软雅黑" w:hAnsi="微软雅黑" w:hint="eastAsia"/>
                <w:b/>
                <w:color w:val="000000" w:themeColor="text1"/>
              </w:rPr>
              <w:t>文件</w:t>
            </w:r>
            <w:r w:rsidR="003F5E8B" w:rsidRPr="00906448">
              <w:rPr>
                <w:rFonts w:ascii="微软雅黑" w:eastAsia="微软雅黑" w:hAnsi="微软雅黑" w:hint="eastAsia"/>
                <w:b/>
                <w:color w:val="000000" w:themeColor="text1"/>
              </w:rPr>
              <w:t>头</w:t>
            </w:r>
            <w:r w:rsidRPr="00906448">
              <w:rPr>
                <w:rFonts w:ascii="微软雅黑" w:eastAsia="微软雅黑" w:hAnsi="微软雅黑" w:hint="eastAsia"/>
                <w:b/>
                <w:color w:val="000000" w:themeColor="text1"/>
              </w:rPr>
              <w:t>说明</w:t>
            </w:r>
          </w:p>
        </w:tc>
      </w:tr>
      <w:tr w:rsidR="00906448" w:rsidRPr="00906448" w14:paraId="6055C89D" w14:textId="77777777" w:rsidTr="00942061">
        <w:tc>
          <w:tcPr>
            <w:tcW w:w="3147" w:type="dxa"/>
            <w:shd w:val="clear" w:color="auto" w:fill="auto"/>
          </w:tcPr>
          <w:p w14:paraId="22B1D306" w14:textId="77777777" w:rsidR="000C4C22"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736" w:type="dxa"/>
            <w:shd w:val="clear" w:color="auto" w:fill="auto"/>
          </w:tcPr>
          <w:p w14:paraId="1AF94441" w14:textId="6A8D6C6E" w:rsidR="000C4C22"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011" w:type="dxa"/>
            <w:shd w:val="clear" w:color="auto" w:fill="auto"/>
          </w:tcPr>
          <w:p w14:paraId="67BC387E" w14:textId="4B7B3B2B" w:rsidR="000C4C22"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633" w:type="dxa"/>
            <w:shd w:val="clear" w:color="auto" w:fill="auto"/>
          </w:tcPr>
          <w:p w14:paraId="3AD03388" w14:textId="49711403" w:rsidR="000C4C22" w:rsidRPr="00906448" w:rsidRDefault="000C4C22"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10AB0BC9" w14:textId="77777777" w:rsidTr="00942061">
        <w:tc>
          <w:tcPr>
            <w:tcW w:w="3147" w:type="dxa"/>
            <w:shd w:val="clear" w:color="auto" w:fill="auto"/>
          </w:tcPr>
          <w:p w14:paraId="40404E53" w14:textId="5079056F" w:rsidR="003F5E8B" w:rsidRPr="00906448" w:rsidRDefault="003F5E8B"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prepayment</w:t>
            </w:r>
            <w:r w:rsidRPr="00906448">
              <w:rPr>
                <w:rFonts w:ascii="微软雅黑" w:eastAsia="微软雅黑" w:hAnsi="微软雅黑"/>
                <w:color w:val="000000" w:themeColor="text1"/>
              </w:rPr>
              <w:t>Count</w:t>
            </w:r>
          </w:p>
        </w:tc>
        <w:tc>
          <w:tcPr>
            <w:tcW w:w="736" w:type="dxa"/>
            <w:shd w:val="clear" w:color="auto" w:fill="auto"/>
          </w:tcPr>
          <w:p w14:paraId="7E098E61" w14:textId="4DD24898" w:rsidR="003F5E8B" w:rsidRPr="00906448" w:rsidRDefault="003F5E8B"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4FA82356" w14:textId="1737BDD2" w:rsidR="003F5E8B" w:rsidRPr="00906448" w:rsidRDefault="003F5E8B"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633" w:type="dxa"/>
            <w:shd w:val="clear" w:color="auto" w:fill="auto"/>
          </w:tcPr>
          <w:p w14:paraId="00607D14" w14:textId="0E8BBA9B" w:rsidR="003F5E8B" w:rsidRPr="00906448" w:rsidRDefault="003F5E8B"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需提前还款总笔数</w:t>
            </w:r>
          </w:p>
        </w:tc>
      </w:tr>
      <w:tr w:rsidR="00906448" w:rsidRPr="00906448" w14:paraId="106CC59F" w14:textId="77777777" w:rsidTr="00942061">
        <w:tc>
          <w:tcPr>
            <w:tcW w:w="3147" w:type="dxa"/>
            <w:shd w:val="clear" w:color="auto" w:fill="auto"/>
          </w:tcPr>
          <w:p w14:paraId="517873A5" w14:textId="434B43A6"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prepayment</w:t>
            </w:r>
            <w:r w:rsidRPr="00906448">
              <w:rPr>
                <w:rFonts w:ascii="微软雅黑" w:eastAsia="微软雅黑" w:hAnsi="微软雅黑"/>
                <w:color w:val="000000" w:themeColor="text1"/>
              </w:rPr>
              <w:t>Amount</w:t>
            </w:r>
          </w:p>
        </w:tc>
        <w:tc>
          <w:tcPr>
            <w:tcW w:w="736" w:type="dxa"/>
            <w:shd w:val="clear" w:color="auto" w:fill="auto"/>
          </w:tcPr>
          <w:p w14:paraId="14F96E0A" w14:textId="6E5C383F"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3FFF3B17" w14:textId="62E6ADD0"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633" w:type="dxa"/>
            <w:shd w:val="clear" w:color="auto" w:fill="auto"/>
          </w:tcPr>
          <w:p w14:paraId="3D8AC9CE" w14:textId="700F4D87"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需提前还款总金额，单位元，保留小数点后两位</w:t>
            </w:r>
          </w:p>
        </w:tc>
      </w:tr>
      <w:tr w:rsidR="00906448" w:rsidRPr="00906448" w14:paraId="3E881E32" w14:textId="77777777" w:rsidTr="00A32F87">
        <w:tc>
          <w:tcPr>
            <w:tcW w:w="8527" w:type="dxa"/>
            <w:gridSpan w:val="4"/>
            <w:shd w:val="clear" w:color="auto" w:fill="auto"/>
          </w:tcPr>
          <w:p w14:paraId="60412728" w14:textId="4B16A42F" w:rsidR="003F5E8B" w:rsidRPr="00906448" w:rsidRDefault="003F5E8B" w:rsidP="00646AA3">
            <w:pPr>
              <w:pStyle w:val="a9"/>
              <w:spacing w:line="360" w:lineRule="auto"/>
              <w:ind w:firstLineChars="0" w:firstLine="0"/>
              <w:jc w:val="center"/>
              <w:rPr>
                <w:rFonts w:ascii="微软雅黑" w:eastAsia="微软雅黑" w:hAnsi="微软雅黑"/>
                <w:color w:val="000000" w:themeColor="text1"/>
              </w:rPr>
            </w:pPr>
            <w:r w:rsidRPr="00906448">
              <w:rPr>
                <w:rFonts w:ascii="微软雅黑" w:eastAsia="微软雅黑" w:hAnsi="微软雅黑" w:hint="eastAsia"/>
                <w:b/>
                <w:color w:val="000000" w:themeColor="text1"/>
              </w:rPr>
              <w:t>文件主体说明</w:t>
            </w:r>
          </w:p>
        </w:tc>
      </w:tr>
      <w:tr w:rsidR="00906448" w:rsidRPr="00906448" w14:paraId="4186CB07" w14:textId="77777777" w:rsidTr="00942061">
        <w:tc>
          <w:tcPr>
            <w:tcW w:w="3147" w:type="dxa"/>
            <w:shd w:val="clear" w:color="auto" w:fill="auto"/>
          </w:tcPr>
          <w:p w14:paraId="45CCC42C" w14:textId="31DBBC56"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字段名</w:t>
            </w:r>
          </w:p>
        </w:tc>
        <w:tc>
          <w:tcPr>
            <w:tcW w:w="736" w:type="dxa"/>
            <w:shd w:val="clear" w:color="auto" w:fill="auto"/>
          </w:tcPr>
          <w:p w14:paraId="5B8E9DCE" w14:textId="55D50449"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011" w:type="dxa"/>
            <w:shd w:val="clear" w:color="auto" w:fill="auto"/>
          </w:tcPr>
          <w:p w14:paraId="0948CF2A" w14:textId="68124493"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w:t>
            </w:r>
          </w:p>
        </w:tc>
        <w:tc>
          <w:tcPr>
            <w:tcW w:w="3633" w:type="dxa"/>
            <w:shd w:val="clear" w:color="auto" w:fill="auto"/>
          </w:tcPr>
          <w:p w14:paraId="4940443E" w14:textId="1FDDB65D"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172D4461" w14:textId="77777777" w:rsidTr="00942061">
        <w:tc>
          <w:tcPr>
            <w:tcW w:w="3147" w:type="dxa"/>
            <w:shd w:val="clear" w:color="auto" w:fill="auto"/>
          </w:tcPr>
          <w:p w14:paraId="55FE1191" w14:textId="77777777"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cha</w:t>
            </w:r>
            <w:r w:rsidRPr="00906448">
              <w:rPr>
                <w:rFonts w:ascii="微软雅黑" w:eastAsia="微软雅黑" w:hAnsi="微软雅黑"/>
                <w:color w:val="000000" w:themeColor="text1"/>
              </w:rPr>
              <w:t>nnel</w:t>
            </w:r>
            <w:r w:rsidRPr="00906448">
              <w:rPr>
                <w:rFonts w:ascii="微软雅黑" w:eastAsia="微软雅黑" w:hAnsi="微软雅黑" w:hint="eastAsia"/>
                <w:color w:val="000000" w:themeColor="text1"/>
              </w:rPr>
              <w:t>Id</w:t>
            </w:r>
          </w:p>
        </w:tc>
        <w:tc>
          <w:tcPr>
            <w:tcW w:w="736" w:type="dxa"/>
            <w:shd w:val="clear" w:color="auto" w:fill="auto"/>
          </w:tcPr>
          <w:p w14:paraId="0EF4BC0C" w14:textId="594628D7"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5DDEE010" w14:textId="388EA02F"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3633" w:type="dxa"/>
            <w:shd w:val="clear" w:color="auto" w:fill="auto"/>
          </w:tcPr>
          <w:p w14:paraId="4A46BF7F" w14:textId="32BF6F28"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渠道id（由北京银行分配）</w:t>
            </w:r>
          </w:p>
        </w:tc>
      </w:tr>
      <w:tr w:rsidR="00906448" w:rsidRPr="00906448" w14:paraId="29A65133" w14:textId="77777777" w:rsidTr="00942061">
        <w:tc>
          <w:tcPr>
            <w:tcW w:w="3147" w:type="dxa"/>
            <w:shd w:val="clear" w:color="auto" w:fill="auto"/>
          </w:tcPr>
          <w:p w14:paraId="3EA4FD87" w14:textId="5CA00BE2"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orderNo</w:t>
            </w:r>
          </w:p>
        </w:tc>
        <w:tc>
          <w:tcPr>
            <w:tcW w:w="736" w:type="dxa"/>
            <w:shd w:val="clear" w:color="auto" w:fill="auto"/>
          </w:tcPr>
          <w:p w14:paraId="5A9EF809" w14:textId="68F85076"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1F9E62DD" w14:textId="75F09E1F"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3633" w:type="dxa"/>
            <w:shd w:val="clear" w:color="auto" w:fill="auto"/>
          </w:tcPr>
          <w:p w14:paraId="1A4379DA" w14:textId="340B043A"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订单编号，渠道标识该笔业务的唯一编号</w:t>
            </w:r>
          </w:p>
        </w:tc>
      </w:tr>
      <w:tr w:rsidR="00906448" w:rsidRPr="00906448" w14:paraId="1332FB7A" w14:textId="77777777" w:rsidTr="00942061">
        <w:tc>
          <w:tcPr>
            <w:tcW w:w="3147" w:type="dxa"/>
            <w:shd w:val="clear" w:color="auto" w:fill="auto"/>
          </w:tcPr>
          <w:p w14:paraId="44133F52" w14:textId="2B9FB235"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736" w:type="dxa"/>
            <w:shd w:val="clear" w:color="auto" w:fill="auto"/>
          </w:tcPr>
          <w:p w14:paraId="317114F1" w14:textId="28846536"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011" w:type="dxa"/>
            <w:shd w:val="clear" w:color="auto" w:fill="auto"/>
          </w:tcPr>
          <w:p w14:paraId="5A3D2775" w14:textId="7A2B86CE"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633" w:type="dxa"/>
            <w:shd w:val="clear" w:color="auto" w:fill="auto"/>
          </w:tcPr>
          <w:p w14:paraId="771F9F66" w14:textId="72DF83E5"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授信编号，</w:t>
            </w:r>
            <w:r w:rsidRPr="00906448">
              <w:rPr>
                <w:rFonts w:ascii="微软雅黑" w:eastAsia="微软雅黑" w:hAnsi="微软雅黑" w:hint="eastAsia"/>
                <w:color w:val="000000" w:themeColor="text1"/>
                <w:szCs w:val="21"/>
              </w:rPr>
              <w:t>用户</w:t>
            </w:r>
            <w:r w:rsidRPr="00906448">
              <w:rPr>
                <w:rFonts w:ascii="微软雅黑" w:eastAsia="微软雅黑" w:hAnsi="微软雅黑"/>
                <w:color w:val="000000" w:themeColor="text1"/>
                <w:szCs w:val="21"/>
              </w:rPr>
              <w:t>订单授信标识</w:t>
            </w:r>
          </w:p>
        </w:tc>
      </w:tr>
      <w:tr w:rsidR="00906448" w:rsidRPr="00906448" w14:paraId="11C75119" w14:textId="77777777" w:rsidTr="00942061">
        <w:tc>
          <w:tcPr>
            <w:tcW w:w="3147" w:type="dxa"/>
            <w:shd w:val="clear" w:color="auto" w:fill="auto"/>
          </w:tcPr>
          <w:p w14:paraId="2D58D65A" w14:textId="03D3DA29"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w:t>
            </w:r>
            <w:r w:rsidRPr="00906448">
              <w:rPr>
                <w:rFonts w:ascii="微软雅黑" w:eastAsia="微软雅黑" w:hAnsi="微软雅黑"/>
                <w:color w:val="000000" w:themeColor="text1"/>
              </w:rPr>
              <w:t>pplyNo</w:t>
            </w:r>
          </w:p>
        </w:tc>
        <w:tc>
          <w:tcPr>
            <w:tcW w:w="736" w:type="dxa"/>
            <w:shd w:val="clear" w:color="auto" w:fill="auto"/>
          </w:tcPr>
          <w:p w14:paraId="4423FF68" w14:textId="71651502"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M</w:t>
            </w:r>
          </w:p>
        </w:tc>
        <w:tc>
          <w:tcPr>
            <w:tcW w:w="1011" w:type="dxa"/>
            <w:shd w:val="clear" w:color="auto" w:fill="auto"/>
          </w:tcPr>
          <w:p w14:paraId="340A01EA" w14:textId="4DE3DDD2"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633" w:type="dxa"/>
            <w:shd w:val="clear" w:color="auto" w:fill="auto"/>
          </w:tcPr>
          <w:p w14:paraId="7EF82C45" w14:textId="39C190F0"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申请编号</w:t>
            </w:r>
          </w:p>
        </w:tc>
      </w:tr>
      <w:tr w:rsidR="00906448" w:rsidRPr="00906448" w14:paraId="47831B54" w14:textId="77777777" w:rsidTr="00942061">
        <w:tc>
          <w:tcPr>
            <w:tcW w:w="3147" w:type="dxa"/>
            <w:shd w:val="clear" w:color="auto" w:fill="auto"/>
          </w:tcPr>
          <w:p w14:paraId="6C85E36C" w14:textId="2B4E9C09"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name</w:t>
            </w:r>
          </w:p>
        </w:tc>
        <w:tc>
          <w:tcPr>
            <w:tcW w:w="736" w:type="dxa"/>
            <w:shd w:val="clear" w:color="auto" w:fill="auto"/>
          </w:tcPr>
          <w:p w14:paraId="67729487" w14:textId="748876B1"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31B8E745" w14:textId="1D1BA321"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3633" w:type="dxa"/>
            <w:shd w:val="clear" w:color="auto" w:fill="auto"/>
          </w:tcPr>
          <w:p w14:paraId="1D8D0EF2" w14:textId="70235AF9"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906448" w:rsidRPr="00906448" w14:paraId="67C9672E" w14:textId="77777777" w:rsidTr="00942061">
        <w:tc>
          <w:tcPr>
            <w:tcW w:w="3147" w:type="dxa"/>
            <w:shd w:val="clear" w:color="auto" w:fill="auto"/>
          </w:tcPr>
          <w:p w14:paraId="0BBC2EF3" w14:textId="01C4C364"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idNo</w:t>
            </w:r>
          </w:p>
        </w:tc>
        <w:tc>
          <w:tcPr>
            <w:tcW w:w="736" w:type="dxa"/>
            <w:shd w:val="clear" w:color="auto" w:fill="auto"/>
          </w:tcPr>
          <w:p w14:paraId="4D61D40D" w14:textId="1661D37F"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3D10E445" w14:textId="484DEA53"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string</w:t>
            </w:r>
          </w:p>
        </w:tc>
        <w:tc>
          <w:tcPr>
            <w:tcW w:w="3633" w:type="dxa"/>
            <w:shd w:val="clear" w:color="auto" w:fill="auto"/>
          </w:tcPr>
          <w:p w14:paraId="4C11F3F9" w14:textId="402A7796"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身份证号</w:t>
            </w:r>
          </w:p>
        </w:tc>
      </w:tr>
      <w:tr w:rsidR="00906448" w:rsidRPr="00906448" w14:paraId="0CC2AC55" w14:textId="77777777" w:rsidTr="00942061">
        <w:tc>
          <w:tcPr>
            <w:tcW w:w="3147" w:type="dxa"/>
            <w:shd w:val="clear" w:color="auto" w:fill="auto"/>
          </w:tcPr>
          <w:p w14:paraId="77A7B2DB" w14:textId="6337C282"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Style w:val="opdicttext2"/>
                <w:rFonts w:ascii="微软雅黑" w:eastAsia="微软雅黑" w:hAnsi="微软雅黑"/>
                <w:color w:val="000000" w:themeColor="text1"/>
              </w:rPr>
              <w:t>repay</w:t>
            </w:r>
            <w:r w:rsidRPr="00906448">
              <w:rPr>
                <w:rFonts w:ascii="微软雅黑" w:eastAsia="微软雅黑" w:hAnsi="微软雅黑"/>
                <w:color w:val="000000" w:themeColor="text1"/>
              </w:rPr>
              <w:t>Principal</w:t>
            </w:r>
          </w:p>
        </w:tc>
        <w:tc>
          <w:tcPr>
            <w:tcW w:w="736" w:type="dxa"/>
            <w:shd w:val="clear" w:color="auto" w:fill="auto"/>
          </w:tcPr>
          <w:p w14:paraId="778567E7" w14:textId="684A216F"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53EFFBEF" w14:textId="2611FBBA"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number</w:t>
            </w:r>
          </w:p>
        </w:tc>
        <w:tc>
          <w:tcPr>
            <w:tcW w:w="3633" w:type="dxa"/>
            <w:shd w:val="clear" w:color="auto" w:fill="auto"/>
          </w:tcPr>
          <w:p w14:paraId="38A0D2C5" w14:textId="5C0D0EF4"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强制提前</w:t>
            </w:r>
            <w:bookmarkStart w:id="132" w:name="OLE_LINK44"/>
            <w:bookmarkStart w:id="133" w:name="OLE_LINK45"/>
            <w:r w:rsidRPr="00906448">
              <w:rPr>
                <w:rFonts w:ascii="微软雅黑" w:eastAsia="微软雅黑" w:hAnsi="微软雅黑" w:hint="eastAsia"/>
                <w:color w:val="000000" w:themeColor="text1"/>
              </w:rPr>
              <w:t>还款</w:t>
            </w:r>
            <w:bookmarkEnd w:id="132"/>
            <w:bookmarkEnd w:id="133"/>
            <w:r w:rsidRPr="00906448">
              <w:rPr>
                <w:rFonts w:ascii="微软雅黑" w:eastAsia="微软雅黑" w:hAnsi="微软雅黑" w:hint="eastAsia"/>
                <w:color w:val="000000" w:themeColor="text1"/>
              </w:rPr>
              <w:t>本金，</w:t>
            </w:r>
            <w:r w:rsidR="00BD073F" w:rsidRPr="00906448">
              <w:rPr>
                <w:rFonts w:ascii="微软雅黑" w:eastAsia="微软雅黑" w:hAnsi="微软雅黑" w:hint="eastAsia"/>
                <w:color w:val="000000" w:themeColor="text1"/>
              </w:rPr>
              <w:t>单位元，</w:t>
            </w:r>
            <w:r w:rsidRPr="00906448">
              <w:rPr>
                <w:rFonts w:ascii="微软雅黑" w:eastAsia="微软雅黑" w:hAnsi="微软雅黑" w:hint="eastAsia"/>
                <w:color w:val="000000" w:themeColor="text1"/>
              </w:rPr>
              <w:t>保留小数点后两位</w:t>
            </w:r>
          </w:p>
        </w:tc>
      </w:tr>
      <w:tr w:rsidR="00906448" w:rsidRPr="00906448" w14:paraId="59CA3C45" w14:textId="77777777" w:rsidTr="00942061">
        <w:tc>
          <w:tcPr>
            <w:tcW w:w="3147" w:type="dxa"/>
            <w:shd w:val="clear" w:color="auto" w:fill="auto"/>
          </w:tcPr>
          <w:p w14:paraId="363F5BA3" w14:textId="1D1A509D"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Style w:val="opdicttext2"/>
                <w:rFonts w:ascii="微软雅黑" w:eastAsia="微软雅黑" w:hAnsi="微软雅黑"/>
                <w:color w:val="000000" w:themeColor="text1"/>
              </w:rPr>
              <w:t>repay</w:t>
            </w:r>
            <w:r w:rsidRPr="00906448">
              <w:rPr>
                <w:rFonts w:ascii="微软雅黑" w:eastAsia="微软雅黑" w:hAnsi="微软雅黑"/>
                <w:color w:val="000000" w:themeColor="text1"/>
              </w:rPr>
              <w:t>Interest</w:t>
            </w:r>
          </w:p>
        </w:tc>
        <w:tc>
          <w:tcPr>
            <w:tcW w:w="736" w:type="dxa"/>
            <w:shd w:val="clear" w:color="auto" w:fill="auto"/>
          </w:tcPr>
          <w:p w14:paraId="37AB596D" w14:textId="41FB7F29"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M</w:t>
            </w:r>
          </w:p>
        </w:tc>
        <w:tc>
          <w:tcPr>
            <w:tcW w:w="1011" w:type="dxa"/>
            <w:shd w:val="clear" w:color="auto" w:fill="auto"/>
          </w:tcPr>
          <w:p w14:paraId="43928E67" w14:textId="1AF2DDEC"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number</w:t>
            </w:r>
          </w:p>
        </w:tc>
        <w:tc>
          <w:tcPr>
            <w:tcW w:w="3633" w:type="dxa"/>
            <w:shd w:val="clear" w:color="auto" w:fill="auto"/>
          </w:tcPr>
          <w:p w14:paraId="686DDD28" w14:textId="1862B4C1" w:rsidR="003F5E8B" w:rsidRPr="00906448" w:rsidRDefault="003F5E8B" w:rsidP="003F5E8B">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强制提前还款利息</w:t>
            </w:r>
            <w:r w:rsidRPr="00906448">
              <w:rPr>
                <w:rFonts w:ascii="微软雅黑" w:eastAsia="微软雅黑" w:hAnsi="微软雅黑" w:hint="eastAsia"/>
                <w:color w:val="000000" w:themeColor="text1"/>
              </w:rPr>
              <w:t>，</w:t>
            </w:r>
            <w:r w:rsidR="00BD073F" w:rsidRPr="00906448">
              <w:rPr>
                <w:rFonts w:ascii="微软雅黑" w:eastAsia="微软雅黑" w:hAnsi="微软雅黑" w:hint="eastAsia"/>
                <w:color w:val="000000" w:themeColor="text1"/>
              </w:rPr>
              <w:t>单位元，</w:t>
            </w:r>
            <w:r w:rsidRPr="00906448">
              <w:rPr>
                <w:rFonts w:ascii="微软雅黑" w:eastAsia="微软雅黑" w:hAnsi="微软雅黑"/>
                <w:color w:val="000000" w:themeColor="text1"/>
              </w:rPr>
              <w:t>保留小数点后两位</w:t>
            </w:r>
          </w:p>
        </w:tc>
      </w:tr>
    </w:tbl>
    <w:p w14:paraId="48959635" w14:textId="77777777" w:rsidR="00165B0C" w:rsidRPr="00906448" w:rsidRDefault="00165B0C" w:rsidP="00F024E3">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返回</w:t>
      </w:r>
      <w:r w:rsidRPr="00906448">
        <w:rPr>
          <w:rFonts w:ascii="微软雅黑" w:eastAsia="微软雅黑" w:hAnsi="微软雅黑"/>
          <w:color w:val="000000" w:themeColor="text1"/>
        </w:rPr>
        <w:t>参数</w:t>
      </w:r>
    </w:p>
    <w:tbl>
      <w:tblPr>
        <w:tblStyle w:val="12"/>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310"/>
        <w:gridCol w:w="4927"/>
      </w:tblGrid>
      <w:tr w:rsidR="00906448" w:rsidRPr="00906448" w14:paraId="5D4AD35F" w14:textId="77777777" w:rsidTr="004800AC">
        <w:tc>
          <w:tcPr>
            <w:tcW w:w="2263" w:type="dxa"/>
          </w:tcPr>
          <w:p w14:paraId="5825DA01"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lastRenderedPageBreak/>
              <w:t>字段名</w:t>
            </w:r>
          </w:p>
        </w:tc>
        <w:tc>
          <w:tcPr>
            <w:tcW w:w="1310" w:type="dxa"/>
          </w:tcPr>
          <w:p w14:paraId="2A49C8A2"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4927" w:type="dxa"/>
          </w:tcPr>
          <w:p w14:paraId="6BA2BD73"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2394DA5D" w14:textId="77777777" w:rsidTr="004800AC">
        <w:tc>
          <w:tcPr>
            <w:tcW w:w="2263" w:type="dxa"/>
          </w:tcPr>
          <w:p w14:paraId="1A9BC140"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result</w:t>
            </w:r>
          </w:p>
        </w:tc>
        <w:tc>
          <w:tcPr>
            <w:tcW w:w="1310" w:type="dxa"/>
          </w:tcPr>
          <w:p w14:paraId="235B2CDB" w14:textId="29271807" w:rsidR="004800AC" w:rsidRPr="00906448" w:rsidRDefault="00561106"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s</w:t>
            </w:r>
            <w:r w:rsidRPr="00906448">
              <w:rPr>
                <w:rFonts w:ascii="微软雅黑" w:eastAsia="微软雅黑" w:hAnsi="微软雅黑"/>
                <w:color w:val="000000" w:themeColor="text1"/>
              </w:rPr>
              <w:t>tring</w:t>
            </w:r>
          </w:p>
        </w:tc>
        <w:tc>
          <w:tcPr>
            <w:tcW w:w="4927" w:type="dxa"/>
          </w:tcPr>
          <w:p w14:paraId="7BD488E6" w14:textId="6278938F" w:rsidR="004800AC" w:rsidRPr="00906448" w:rsidRDefault="004800AC" w:rsidP="00F024E3">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返回</w:t>
            </w:r>
            <w:r w:rsidRPr="00906448">
              <w:rPr>
                <w:rFonts w:ascii="微软雅黑" w:eastAsia="微软雅黑" w:hAnsi="微软雅黑" w:cs="Damascus"/>
                <w:color w:val="000000" w:themeColor="text1"/>
                <w:szCs w:val="21"/>
              </w:rPr>
              <w:t>结果</w:t>
            </w:r>
            <w:r w:rsidRPr="00906448">
              <w:rPr>
                <w:rFonts w:ascii="微软雅黑" w:eastAsia="微软雅黑" w:hAnsi="微软雅黑"/>
                <w:color w:val="000000" w:themeColor="text1"/>
                <w:szCs w:val="21"/>
              </w:rPr>
              <w:t>：0-成功，1-</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无法获取，2-</w:t>
            </w:r>
            <w:r w:rsidRPr="00906448">
              <w:rPr>
                <w:rFonts w:ascii="微软雅黑" w:eastAsia="微软雅黑" w:hAnsi="微软雅黑" w:hint="eastAsia"/>
                <w:color w:val="000000" w:themeColor="text1"/>
                <w:szCs w:val="21"/>
              </w:rPr>
              <w:t>文件</w:t>
            </w:r>
            <w:r w:rsidRPr="00906448">
              <w:rPr>
                <w:rFonts w:ascii="微软雅黑" w:eastAsia="微软雅黑" w:hAnsi="微软雅黑"/>
                <w:color w:val="000000" w:themeColor="text1"/>
                <w:szCs w:val="21"/>
              </w:rPr>
              <w:t>MD5</w:t>
            </w:r>
            <w:r w:rsidRPr="00906448">
              <w:rPr>
                <w:rFonts w:ascii="微软雅黑" w:eastAsia="微软雅黑" w:hAnsi="微软雅黑" w:hint="eastAsia"/>
                <w:color w:val="000000" w:themeColor="text1"/>
                <w:szCs w:val="21"/>
              </w:rPr>
              <w:t>校验</w:t>
            </w:r>
            <w:r w:rsidRPr="00906448">
              <w:rPr>
                <w:rFonts w:ascii="微软雅黑" w:eastAsia="微软雅黑" w:hAnsi="微软雅黑"/>
                <w:color w:val="000000" w:themeColor="text1"/>
                <w:szCs w:val="21"/>
              </w:rPr>
              <w:t>不一致</w:t>
            </w:r>
            <w:r w:rsidRPr="00906448">
              <w:rPr>
                <w:rFonts w:ascii="微软雅黑" w:eastAsia="微软雅黑" w:hAnsi="微软雅黑" w:hint="eastAsia"/>
                <w:color w:val="000000" w:themeColor="text1"/>
                <w:szCs w:val="21"/>
              </w:rPr>
              <w:t>；</w:t>
            </w:r>
            <w:r w:rsidR="005C41E2" w:rsidRPr="00906448">
              <w:rPr>
                <w:rFonts w:ascii="微软雅黑" w:eastAsia="微软雅黑" w:hAnsi="微软雅黑"/>
                <w:color w:val="000000" w:themeColor="text1"/>
                <w:szCs w:val="21"/>
              </w:rPr>
              <w:t>3-</w:t>
            </w:r>
            <w:r w:rsidR="005C41E2" w:rsidRPr="00906448">
              <w:rPr>
                <w:rFonts w:ascii="微软雅黑" w:eastAsia="微软雅黑" w:hAnsi="微软雅黑" w:hint="eastAsia"/>
                <w:color w:val="000000" w:themeColor="text1"/>
                <w:szCs w:val="21"/>
              </w:rPr>
              <w:t>文件</w:t>
            </w:r>
            <w:r w:rsidR="005C41E2" w:rsidRPr="00906448">
              <w:rPr>
                <w:rFonts w:ascii="微软雅黑" w:eastAsia="微软雅黑" w:hAnsi="微软雅黑"/>
                <w:color w:val="000000" w:themeColor="text1"/>
                <w:szCs w:val="21"/>
              </w:rPr>
              <w:t>内容数据错误；</w:t>
            </w:r>
            <w:r w:rsidRPr="00906448">
              <w:rPr>
                <w:rFonts w:ascii="微软雅黑" w:eastAsia="微软雅黑" w:hAnsi="微软雅黑"/>
                <w:color w:val="000000" w:themeColor="text1"/>
                <w:szCs w:val="21"/>
              </w:rPr>
              <w:t>系统异常则返回系统错误码，错误码参见最后章节</w:t>
            </w:r>
          </w:p>
        </w:tc>
      </w:tr>
      <w:tr w:rsidR="00906448" w:rsidRPr="00906448" w14:paraId="243B99B7" w14:textId="77777777" w:rsidTr="004800AC">
        <w:tc>
          <w:tcPr>
            <w:tcW w:w="2263" w:type="dxa"/>
          </w:tcPr>
          <w:p w14:paraId="2089F089"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description</w:t>
            </w:r>
          </w:p>
        </w:tc>
        <w:tc>
          <w:tcPr>
            <w:tcW w:w="1310" w:type="dxa"/>
          </w:tcPr>
          <w:p w14:paraId="5C9B05AE"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4927" w:type="dxa"/>
          </w:tcPr>
          <w:p w14:paraId="4235C7B7" w14:textId="77777777" w:rsidR="004800AC" w:rsidRPr="00906448" w:rsidRDefault="004800AC" w:rsidP="00F024E3">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结果描述</w:t>
            </w:r>
          </w:p>
        </w:tc>
      </w:tr>
    </w:tbl>
    <w:p w14:paraId="5F5CA4B2" w14:textId="3DE4433E" w:rsidR="0026291B" w:rsidRPr="00906448" w:rsidRDefault="0038729A" w:rsidP="0026291B">
      <w:pPr>
        <w:pStyle w:val="1"/>
        <w:numPr>
          <w:ilvl w:val="1"/>
          <w:numId w:val="2"/>
        </w:numPr>
        <w:spacing w:line="360" w:lineRule="auto"/>
        <w:rPr>
          <w:rFonts w:ascii="微软雅黑" w:eastAsia="微软雅黑" w:hAnsi="微软雅黑"/>
          <w:color w:val="000000" w:themeColor="text1"/>
        </w:rPr>
      </w:pPr>
      <w:bookmarkStart w:id="134" w:name="_Toc496633995"/>
      <w:bookmarkStart w:id="135" w:name="_Toc496637137"/>
      <w:bookmarkStart w:id="136" w:name="_Toc496633996"/>
      <w:bookmarkStart w:id="137" w:name="_Toc496637138"/>
      <w:bookmarkStart w:id="138" w:name="_Toc496633997"/>
      <w:bookmarkStart w:id="139" w:name="_Toc496637139"/>
      <w:bookmarkStart w:id="140" w:name="_Toc496633998"/>
      <w:bookmarkStart w:id="141" w:name="_Toc496637140"/>
      <w:bookmarkStart w:id="142" w:name="_Toc496633999"/>
      <w:bookmarkStart w:id="143" w:name="_Toc496637141"/>
      <w:bookmarkStart w:id="144" w:name="_Toc496637142"/>
      <w:bookmarkEnd w:id="134"/>
      <w:bookmarkEnd w:id="135"/>
      <w:bookmarkEnd w:id="136"/>
      <w:bookmarkEnd w:id="137"/>
      <w:bookmarkEnd w:id="138"/>
      <w:bookmarkEnd w:id="139"/>
      <w:bookmarkEnd w:id="140"/>
      <w:bookmarkEnd w:id="141"/>
      <w:bookmarkEnd w:id="142"/>
      <w:bookmarkEnd w:id="143"/>
      <w:r>
        <w:rPr>
          <w:rFonts w:ascii="微软雅黑" w:eastAsia="微软雅黑" w:hAnsi="微软雅黑" w:hint="eastAsia"/>
          <w:color w:val="000000" w:themeColor="text1"/>
        </w:rPr>
        <w:t>资料补充提</w:t>
      </w:r>
      <w:r w:rsidR="00213110">
        <w:rPr>
          <w:rFonts w:ascii="微软雅黑" w:eastAsia="微软雅黑" w:hAnsi="微软雅黑" w:hint="eastAsia"/>
          <w:color w:val="000000" w:themeColor="text1"/>
        </w:rPr>
        <w:t>交</w:t>
      </w:r>
      <w:r w:rsidR="0026291B" w:rsidRPr="00906448">
        <w:rPr>
          <w:rFonts w:ascii="微软雅黑" w:eastAsia="微软雅黑" w:hAnsi="微软雅黑" w:hint="eastAsia"/>
          <w:color w:val="000000" w:themeColor="text1"/>
        </w:rPr>
        <w:t xml:space="preserve"> (</w:t>
      </w:r>
      <w:r w:rsidR="0026291B" w:rsidRPr="00906448">
        <w:rPr>
          <w:rFonts w:ascii="微软雅黑" w:eastAsia="微软雅黑" w:hAnsi="微软雅黑"/>
          <w:color w:val="000000" w:themeColor="text1"/>
        </w:rPr>
        <w:t>IFA9</w:t>
      </w:r>
      <w:r w:rsidR="0026291B" w:rsidRPr="00906448">
        <w:rPr>
          <w:rFonts w:ascii="微软雅黑" w:eastAsia="微软雅黑" w:hAnsi="微软雅黑" w:hint="eastAsia"/>
          <w:color w:val="000000" w:themeColor="text1"/>
        </w:rPr>
        <w:t>)</w:t>
      </w:r>
      <w:bookmarkEnd w:id="144"/>
    </w:p>
    <w:p w14:paraId="0BDE33E3" w14:textId="6C75C2FB" w:rsidR="0026291B" w:rsidRPr="00906448" w:rsidRDefault="0026291B" w:rsidP="0026291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接口说明：本接口</w:t>
      </w:r>
      <w:r w:rsidRPr="00906448">
        <w:rPr>
          <w:rFonts w:ascii="微软雅黑" w:eastAsia="微软雅黑" w:hAnsi="微软雅黑" w:cs="Times New Roman" w:hint="eastAsia"/>
          <w:color w:val="000000" w:themeColor="text1"/>
          <w:kern w:val="2"/>
          <w:sz w:val="21"/>
          <w:szCs w:val="21"/>
        </w:rPr>
        <w:t>渠道</w:t>
      </w:r>
      <w:r w:rsidRPr="00906448">
        <w:rPr>
          <w:rFonts w:ascii="微软雅黑" w:eastAsia="微软雅黑" w:hAnsi="微软雅黑" w:cs="Times New Roman"/>
          <w:color w:val="000000" w:themeColor="text1"/>
          <w:kern w:val="2"/>
          <w:sz w:val="21"/>
          <w:szCs w:val="21"/>
        </w:rPr>
        <w:t>发起，</w:t>
      </w:r>
      <w:r w:rsidRPr="00906448">
        <w:rPr>
          <w:rFonts w:ascii="微软雅黑" w:eastAsia="微软雅黑" w:hAnsi="微软雅黑" w:cs="Times New Roman" w:hint="eastAsia"/>
          <w:color w:val="000000" w:themeColor="text1"/>
          <w:kern w:val="2"/>
          <w:sz w:val="21"/>
          <w:szCs w:val="21"/>
        </w:rPr>
        <w:t>渠道在</w:t>
      </w:r>
      <w:r w:rsidR="00A956B8">
        <w:rPr>
          <w:rFonts w:ascii="微软雅黑" w:eastAsia="微软雅黑" w:hAnsi="微软雅黑" w:cs="Times New Roman" w:hint="eastAsia"/>
          <w:color w:val="000000" w:themeColor="text1"/>
          <w:kern w:val="2"/>
          <w:sz w:val="21"/>
          <w:szCs w:val="21"/>
        </w:rPr>
        <w:t>在业务发生无法获取的业务资料，业务发生后补充上传</w:t>
      </w:r>
    </w:p>
    <w:p w14:paraId="66794143" w14:textId="77777777" w:rsidR="0026291B" w:rsidRPr="00906448" w:rsidRDefault="0026291B" w:rsidP="0026291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接口业务逻辑：</w:t>
      </w:r>
    </w:p>
    <w:p w14:paraId="54C99136" w14:textId="7CC61163" w:rsidR="0026291B" w:rsidRPr="00906448" w:rsidRDefault="0026291B" w:rsidP="0026291B">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1. </w:t>
      </w:r>
      <w:r w:rsidR="0009450D">
        <w:rPr>
          <w:rFonts w:ascii="微软雅黑" w:eastAsia="微软雅黑" w:hAnsi="微软雅黑" w:cs="Times New Roman" w:hint="eastAsia"/>
          <w:color w:val="000000" w:themeColor="text1"/>
          <w:kern w:val="2"/>
          <w:sz w:val="21"/>
          <w:szCs w:val="21"/>
        </w:rPr>
        <w:t>渠道当时无法获取的文件，待获取后上传</w:t>
      </w:r>
      <w:r w:rsidRPr="00906448">
        <w:rPr>
          <w:rFonts w:ascii="微软雅黑" w:eastAsia="微软雅黑" w:hAnsi="微软雅黑" w:cs="Times New Roman" w:hint="eastAsia"/>
          <w:color w:val="000000" w:themeColor="text1"/>
          <w:kern w:val="2"/>
          <w:sz w:val="21"/>
          <w:szCs w:val="21"/>
        </w:rPr>
        <w:t>；</w:t>
      </w:r>
    </w:p>
    <w:p w14:paraId="03045039" w14:textId="0516340D" w:rsidR="0026291B" w:rsidRPr="00906448" w:rsidRDefault="0026291B" w:rsidP="0026291B">
      <w:pPr>
        <w:pStyle w:val="HTML"/>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 xml:space="preserve">        2.接口以消息通知+文件的方式完成</w:t>
      </w:r>
    </w:p>
    <w:p w14:paraId="57864291" w14:textId="77777777" w:rsidR="0026291B" w:rsidRPr="00906448" w:rsidRDefault="0026291B" w:rsidP="0026291B">
      <w:pPr>
        <w:pStyle w:val="HTML"/>
        <w:ind w:left="1050" w:hangingChars="500" w:hanging="1050"/>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color w:val="000000" w:themeColor="text1"/>
          <w:kern w:val="2"/>
          <w:sz w:val="21"/>
          <w:szCs w:val="21"/>
        </w:rPr>
        <w:t>接口调用过程说明：</w:t>
      </w:r>
    </w:p>
    <w:p w14:paraId="316F9CBA" w14:textId="3181A378" w:rsidR="0026291B" w:rsidRPr="00906448" w:rsidRDefault="0026291B" w:rsidP="0026291B">
      <w:pPr>
        <w:pStyle w:val="HTML"/>
        <w:numPr>
          <w:ilvl w:val="0"/>
          <w:numId w:val="26"/>
        </w:numPr>
        <w:rPr>
          <w:rFonts w:ascii="微软雅黑" w:eastAsia="微软雅黑" w:hAnsi="微软雅黑" w:cs="Times New Roman"/>
          <w:color w:val="000000" w:themeColor="text1"/>
          <w:kern w:val="2"/>
          <w:sz w:val="21"/>
          <w:szCs w:val="21"/>
        </w:rPr>
      </w:pPr>
      <w:r w:rsidRPr="00906448">
        <w:rPr>
          <w:rFonts w:ascii="微软雅黑" w:eastAsia="微软雅黑" w:hAnsi="微软雅黑" w:cs="Times New Roman" w:hint="eastAsia"/>
          <w:color w:val="000000" w:themeColor="text1"/>
          <w:kern w:val="2"/>
          <w:sz w:val="21"/>
          <w:szCs w:val="21"/>
        </w:rPr>
        <w:t>渠道</w:t>
      </w:r>
    </w:p>
    <w:p w14:paraId="21DC6363" w14:textId="40E4CA57" w:rsidR="0026291B" w:rsidRPr="00906448" w:rsidRDefault="0026291B" w:rsidP="0026291B">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hint="eastAsia"/>
          <w:color w:val="000000" w:themeColor="text1"/>
        </w:rPr>
        <w:t>U</w:t>
      </w:r>
      <w:r w:rsidRPr="00906448">
        <w:rPr>
          <w:rFonts w:ascii="微软雅黑" w:eastAsia="微软雅黑" w:hAnsi="微软雅黑"/>
          <w:color w:val="000000" w:themeColor="text1"/>
        </w:rPr>
        <w:t>RL：</w:t>
      </w:r>
      <w:r w:rsidRPr="00906448">
        <w:rPr>
          <w:rFonts w:ascii="微软雅黑" w:eastAsia="微软雅黑" w:hAnsi="微软雅黑" w:hint="eastAsia"/>
          <w:color w:val="000000" w:themeColor="text1"/>
        </w:rPr>
        <w:t>/</w:t>
      </w:r>
      <w:r w:rsidRPr="00906448">
        <w:rPr>
          <w:rFonts w:ascii="微软雅黑" w:eastAsia="微软雅黑" w:hAnsi="微软雅黑"/>
          <w:color w:val="000000" w:themeColor="text1"/>
        </w:rPr>
        <w:t xml:space="preserve"> </w:t>
      </w:r>
      <w:r w:rsidR="00A956B8">
        <w:rPr>
          <w:rFonts w:ascii="微软雅黑" w:eastAsia="微软雅黑" w:hAnsi="微软雅黑" w:hint="eastAsia"/>
          <w:color w:val="000000" w:themeColor="text1"/>
        </w:rPr>
        <w:t>file</w:t>
      </w:r>
      <w:r w:rsidR="00703C4A">
        <w:rPr>
          <w:rFonts w:ascii="微软雅黑" w:eastAsia="微软雅黑" w:hAnsi="微软雅黑" w:hint="eastAsia"/>
          <w:color w:val="000000" w:themeColor="text1"/>
        </w:rPr>
        <w:t>Reu</w:t>
      </w:r>
      <w:r w:rsidR="00A956B8">
        <w:rPr>
          <w:rFonts w:ascii="微软雅黑" w:eastAsia="微软雅黑" w:hAnsi="微软雅黑" w:hint="eastAsia"/>
          <w:color w:val="000000" w:themeColor="text1"/>
        </w:rPr>
        <w:t>pload</w:t>
      </w:r>
    </w:p>
    <w:p w14:paraId="1EDDA24F" w14:textId="4B4DFFBB" w:rsidR="0026291B" w:rsidRPr="00906448" w:rsidRDefault="0026291B" w:rsidP="0026291B">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请求方：</w:t>
      </w:r>
      <w:r w:rsidRPr="00906448">
        <w:rPr>
          <w:rFonts w:ascii="微软雅黑" w:eastAsia="微软雅黑" w:hAnsi="微软雅黑" w:hint="eastAsia"/>
          <w:color w:val="000000" w:themeColor="text1"/>
        </w:rPr>
        <w:t>渠道</w:t>
      </w:r>
    </w:p>
    <w:p w14:paraId="37A88645" w14:textId="12EDD010" w:rsidR="0026291B" w:rsidRPr="00906448" w:rsidRDefault="0026291B" w:rsidP="0026291B">
      <w:pPr>
        <w:pStyle w:val="11"/>
        <w:numPr>
          <w:ilvl w:val="0"/>
          <w:numId w:val="1"/>
        </w:numPr>
        <w:spacing w:line="360" w:lineRule="auto"/>
        <w:ind w:firstLineChars="0"/>
        <w:rPr>
          <w:rFonts w:ascii="微软雅黑" w:eastAsia="微软雅黑" w:hAnsi="微软雅黑"/>
          <w:color w:val="000000" w:themeColor="text1"/>
        </w:rPr>
      </w:pPr>
      <w:r w:rsidRPr="00906448">
        <w:rPr>
          <w:rFonts w:ascii="微软雅黑" w:eastAsia="微软雅黑" w:hAnsi="微软雅黑"/>
          <w:color w:val="000000" w:themeColor="text1"/>
        </w:rPr>
        <w:t>接收方：</w:t>
      </w:r>
      <w:r w:rsidRPr="00906448">
        <w:rPr>
          <w:rFonts w:ascii="微软雅黑" w:eastAsia="微软雅黑" w:hAnsi="微软雅黑" w:hint="eastAsia"/>
          <w:color w:val="000000" w:themeColor="text1"/>
        </w:rPr>
        <w:t>北京银行风控平台</w:t>
      </w:r>
    </w:p>
    <w:p w14:paraId="5733C92D" w14:textId="77777777" w:rsidR="0026291B" w:rsidRPr="00906448" w:rsidRDefault="0026291B" w:rsidP="0026291B">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HTTP Method：HTTPS+POST</w:t>
      </w:r>
    </w:p>
    <w:p w14:paraId="78B9A174" w14:textId="77777777" w:rsidR="0026291B" w:rsidRPr="00906448" w:rsidRDefault="0026291B" w:rsidP="0026291B">
      <w:pPr>
        <w:pStyle w:val="11"/>
        <w:numPr>
          <w:ilvl w:val="0"/>
          <w:numId w:val="1"/>
        </w:numPr>
        <w:spacing w:line="360" w:lineRule="auto"/>
        <w:ind w:firstLineChars="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支持格式：JSON</w:t>
      </w:r>
    </w:p>
    <w:p w14:paraId="1082FD07" w14:textId="77777777" w:rsidR="0026291B" w:rsidRPr="00906448" w:rsidRDefault="0026291B" w:rsidP="0026291B">
      <w:pPr>
        <w:rPr>
          <w:color w:val="000000" w:themeColor="text1"/>
        </w:rPr>
      </w:pPr>
    </w:p>
    <w:p w14:paraId="1FB253BE" w14:textId="77777777" w:rsidR="0026291B" w:rsidRPr="00906448" w:rsidRDefault="0026291B" w:rsidP="0026291B">
      <w:pPr>
        <w:spacing w:line="360" w:lineRule="auto"/>
        <w:rPr>
          <w:rFonts w:ascii="微软雅黑" w:eastAsia="微软雅黑" w:hAnsi="微软雅黑"/>
          <w:color w:val="000000" w:themeColor="text1"/>
        </w:rPr>
      </w:pPr>
      <w:r w:rsidRPr="00906448">
        <w:rPr>
          <w:rFonts w:ascii="微软雅黑" w:eastAsia="微软雅黑" w:hAnsi="微软雅黑" w:hint="eastAsia"/>
          <w:color w:val="000000" w:themeColor="text1"/>
        </w:rPr>
        <w:t>请求参数</w:t>
      </w:r>
    </w:p>
    <w:tbl>
      <w:tblPr>
        <w:tblStyle w:val="12"/>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4"/>
        <w:gridCol w:w="1073"/>
        <w:gridCol w:w="1705"/>
        <w:gridCol w:w="2907"/>
      </w:tblGrid>
      <w:tr w:rsidR="00906448" w:rsidRPr="00906448" w14:paraId="1CDC4FF2" w14:textId="77777777" w:rsidTr="0026291B">
        <w:tc>
          <w:tcPr>
            <w:tcW w:w="2674" w:type="dxa"/>
          </w:tcPr>
          <w:p w14:paraId="17435B5F"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字段名</w:t>
            </w:r>
          </w:p>
        </w:tc>
        <w:tc>
          <w:tcPr>
            <w:tcW w:w="1073" w:type="dxa"/>
          </w:tcPr>
          <w:p w14:paraId="0E14F999"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必选</w:t>
            </w:r>
          </w:p>
        </w:tc>
        <w:tc>
          <w:tcPr>
            <w:tcW w:w="1705" w:type="dxa"/>
          </w:tcPr>
          <w:p w14:paraId="55B80AE4"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类型及范围</w:t>
            </w:r>
          </w:p>
        </w:tc>
        <w:tc>
          <w:tcPr>
            <w:tcW w:w="2907" w:type="dxa"/>
          </w:tcPr>
          <w:p w14:paraId="1086C265"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说明</w:t>
            </w:r>
          </w:p>
        </w:tc>
      </w:tr>
      <w:tr w:rsidR="00906448" w:rsidRPr="00906448" w14:paraId="6F390F18" w14:textId="77777777" w:rsidTr="0026291B">
        <w:tc>
          <w:tcPr>
            <w:tcW w:w="2674" w:type="dxa"/>
          </w:tcPr>
          <w:p w14:paraId="4AF3B3AE"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lastRenderedPageBreak/>
              <w:t>channelId</w:t>
            </w:r>
          </w:p>
        </w:tc>
        <w:tc>
          <w:tcPr>
            <w:tcW w:w="1073" w:type="dxa"/>
          </w:tcPr>
          <w:p w14:paraId="0240FFF8" w14:textId="55960D0F" w:rsidR="0026291B" w:rsidRPr="00906448" w:rsidRDefault="00213110" w:rsidP="00AF6A18">
            <w:pPr>
              <w:pStyle w:val="a9"/>
              <w:spacing w:line="360" w:lineRule="auto"/>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M</w:t>
            </w:r>
          </w:p>
        </w:tc>
        <w:tc>
          <w:tcPr>
            <w:tcW w:w="1705" w:type="dxa"/>
          </w:tcPr>
          <w:p w14:paraId="12A873D6"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w:t>
            </w:r>
            <w:r w:rsidRPr="00906448">
              <w:rPr>
                <w:rFonts w:ascii="微软雅黑" w:eastAsia="微软雅黑" w:hAnsi="微软雅黑" w:hint="eastAsia"/>
                <w:color w:val="000000" w:themeColor="text1"/>
                <w:szCs w:val="21"/>
              </w:rPr>
              <w:t>tring</w:t>
            </w:r>
          </w:p>
        </w:tc>
        <w:tc>
          <w:tcPr>
            <w:tcW w:w="2907" w:type="dxa"/>
          </w:tcPr>
          <w:p w14:paraId="637088B2" w14:textId="77777777" w:rsidR="0026291B" w:rsidRPr="00906448" w:rsidRDefault="0026291B"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渠道id</w:t>
            </w:r>
            <w:r w:rsidRPr="00906448">
              <w:rPr>
                <w:rFonts w:ascii="微软雅黑" w:eastAsia="微软雅黑" w:hAnsi="微软雅黑" w:hint="eastAsia"/>
                <w:color w:val="000000" w:themeColor="text1"/>
                <w:szCs w:val="21"/>
              </w:rPr>
              <w:t>（由平台分配）</w:t>
            </w:r>
          </w:p>
        </w:tc>
      </w:tr>
      <w:tr w:rsidR="002E76CE" w:rsidRPr="00906448" w14:paraId="3C12B579" w14:textId="77777777" w:rsidTr="00F6612C">
        <w:tc>
          <w:tcPr>
            <w:tcW w:w="2674" w:type="dxa"/>
            <w:vAlign w:val="center"/>
          </w:tcPr>
          <w:p w14:paraId="7B56B1CB" w14:textId="34E0714B" w:rsidR="002E76CE" w:rsidRPr="00906448" w:rsidRDefault="002E76CE" w:rsidP="00AF6A1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accessToken</w:t>
            </w:r>
          </w:p>
        </w:tc>
        <w:tc>
          <w:tcPr>
            <w:tcW w:w="1073" w:type="dxa"/>
            <w:vAlign w:val="center"/>
          </w:tcPr>
          <w:p w14:paraId="47EFA1CC" w14:textId="2167096A" w:rsidR="002E76CE"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M</w:t>
            </w:r>
          </w:p>
        </w:tc>
        <w:tc>
          <w:tcPr>
            <w:tcW w:w="1705" w:type="dxa"/>
            <w:vAlign w:val="center"/>
          </w:tcPr>
          <w:p w14:paraId="4F1EDC0F" w14:textId="08E0DFB5" w:rsidR="002E76CE" w:rsidRPr="00906448" w:rsidRDefault="002E76CE" w:rsidP="00AF6A1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2907" w:type="dxa"/>
            <w:vAlign w:val="center"/>
          </w:tcPr>
          <w:p w14:paraId="6DED1A31" w14:textId="35F2DF12" w:rsidR="002E76CE" w:rsidRPr="00906448" w:rsidRDefault="002E76CE" w:rsidP="00AF6A1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t>访问令牌，登录成功后获取得到</w:t>
            </w:r>
          </w:p>
        </w:tc>
      </w:tr>
      <w:tr w:rsidR="002E76CE" w:rsidRPr="00906448" w14:paraId="783BE8D3" w14:textId="77777777" w:rsidTr="0026291B">
        <w:tc>
          <w:tcPr>
            <w:tcW w:w="2674" w:type="dxa"/>
          </w:tcPr>
          <w:p w14:paraId="7B050446" w14:textId="77777777"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timestamp</w:t>
            </w:r>
          </w:p>
        </w:tc>
        <w:tc>
          <w:tcPr>
            <w:tcW w:w="1073" w:type="dxa"/>
          </w:tcPr>
          <w:p w14:paraId="0A81FBAD" w14:textId="787FC94B" w:rsidR="002E76CE" w:rsidRPr="00906448" w:rsidRDefault="002E76CE" w:rsidP="00AF6A18">
            <w:pPr>
              <w:pStyle w:val="a9"/>
              <w:spacing w:line="360" w:lineRule="auto"/>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M</w:t>
            </w:r>
          </w:p>
        </w:tc>
        <w:tc>
          <w:tcPr>
            <w:tcW w:w="1705" w:type="dxa"/>
          </w:tcPr>
          <w:p w14:paraId="37A0D445" w14:textId="77777777"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string</w:t>
            </w:r>
          </w:p>
        </w:tc>
        <w:tc>
          <w:tcPr>
            <w:tcW w:w="2907" w:type="dxa"/>
          </w:tcPr>
          <w:p w14:paraId="2FFC2C4A" w14:textId="77777777"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时间戳，格式为yyyyMMddHHmmss</w:t>
            </w:r>
          </w:p>
        </w:tc>
      </w:tr>
      <w:tr w:rsidR="002E76CE" w:rsidRPr="00906448" w14:paraId="5F3F018B" w14:textId="77777777" w:rsidTr="0026291B">
        <w:tc>
          <w:tcPr>
            <w:tcW w:w="2674" w:type="dxa"/>
          </w:tcPr>
          <w:p w14:paraId="2D5FCD9B" w14:textId="456B3E39"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applyNo</w:t>
            </w:r>
          </w:p>
        </w:tc>
        <w:tc>
          <w:tcPr>
            <w:tcW w:w="1073" w:type="dxa"/>
          </w:tcPr>
          <w:p w14:paraId="4F5F7CF6" w14:textId="595A4213" w:rsidR="002E76CE" w:rsidRPr="00906448" w:rsidRDefault="002E76CE" w:rsidP="00AF6A18">
            <w:pPr>
              <w:pStyle w:val="a9"/>
              <w:spacing w:line="360" w:lineRule="auto"/>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M</w:t>
            </w:r>
          </w:p>
        </w:tc>
        <w:tc>
          <w:tcPr>
            <w:tcW w:w="1705" w:type="dxa"/>
          </w:tcPr>
          <w:p w14:paraId="1D49D86A" w14:textId="4641738F"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907" w:type="dxa"/>
          </w:tcPr>
          <w:p w14:paraId="35001554" w14:textId="57D77182"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申请编号</w:t>
            </w:r>
          </w:p>
        </w:tc>
      </w:tr>
      <w:tr w:rsidR="002E76CE" w:rsidRPr="00906448" w14:paraId="1B3BC210" w14:textId="77777777" w:rsidTr="0026291B">
        <w:tc>
          <w:tcPr>
            <w:tcW w:w="2674" w:type="dxa"/>
          </w:tcPr>
          <w:p w14:paraId="66813CB8" w14:textId="24D7D435"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creditNo</w:t>
            </w:r>
          </w:p>
        </w:tc>
        <w:tc>
          <w:tcPr>
            <w:tcW w:w="1073" w:type="dxa"/>
          </w:tcPr>
          <w:p w14:paraId="070339CF" w14:textId="76A5A83E" w:rsidR="002E76CE" w:rsidRPr="00906448" w:rsidRDefault="002E76CE" w:rsidP="00AF6A18">
            <w:pPr>
              <w:pStyle w:val="a9"/>
              <w:spacing w:line="360" w:lineRule="auto"/>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M</w:t>
            </w:r>
          </w:p>
        </w:tc>
        <w:tc>
          <w:tcPr>
            <w:tcW w:w="1705" w:type="dxa"/>
          </w:tcPr>
          <w:p w14:paraId="21CD814F" w14:textId="745B6FB2"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string</w:t>
            </w:r>
          </w:p>
        </w:tc>
        <w:tc>
          <w:tcPr>
            <w:tcW w:w="2907" w:type="dxa"/>
          </w:tcPr>
          <w:p w14:paraId="63E675A2" w14:textId="08922832"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授信编号</w:t>
            </w:r>
          </w:p>
        </w:tc>
      </w:tr>
      <w:tr w:rsidR="002E76CE" w:rsidRPr="00906448" w14:paraId="160EB4FF" w14:textId="77777777" w:rsidTr="0026291B">
        <w:tc>
          <w:tcPr>
            <w:tcW w:w="2674" w:type="dxa"/>
          </w:tcPr>
          <w:p w14:paraId="0F2B1D06" w14:textId="189F10BD"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name</w:t>
            </w:r>
          </w:p>
        </w:tc>
        <w:tc>
          <w:tcPr>
            <w:tcW w:w="1073" w:type="dxa"/>
          </w:tcPr>
          <w:p w14:paraId="04051566" w14:textId="4C344E74" w:rsidR="002E76CE" w:rsidRPr="00906448" w:rsidRDefault="002E76CE" w:rsidP="00AF6A18">
            <w:pPr>
              <w:pStyle w:val="a9"/>
              <w:spacing w:line="360" w:lineRule="auto"/>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M</w:t>
            </w:r>
          </w:p>
        </w:tc>
        <w:tc>
          <w:tcPr>
            <w:tcW w:w="1705" w:type="dxa"/>
          </w:tcPr>
          <w:p w14:paraId="52128F98" w14:textId="416FEACD"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907" w:type="dxa"/>
          </w:tcPr>
          <w:p w14:paraId="2D1B9422" w14:textId="06F1E17B"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姓名</w:t>
            </w:r>
          </w:p>
        </w:tc>
      </w:tr>
      <w:tr w:rsidR="002E76CE" w:rsidRPr="00906448" w14:paraId="56B084DB" w14:textId="77777777" w:rsidTr="0026291B">
        <w:tc>
          <w:tcPr>
            <w:tcW w:w="2674" w:type="dxa"/>
          </w:tcPr>
          <w:p w14:paraId="4D42498B" w14:textId="7BCDEA0B"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idNo</w:t>
            </w:r>
          </w:p>
        </w:tc>
        <w:tc>
          <w:tcPr>
            <w:tcW w:w="1073" w:type="dxa"/>
          </w:tcPr>
          <w:p w14:paraId="030C281A" w14:textId="0DB2A2C4" w:rsidR="002E76CE" w:rsidRPr="00906448" w:rsidRDefault="002E76CE" w:rsidP="00AF6A18">
            <w:pPr>
              <w:pStyle w:val="a9"/>
              <w:spacing w:line="360" w:lineRule="auto"/>
              <w:ind w:firstLineChars="0" w:firstLine="0"/>
              <w:rPr>
                <w:rFonts w:ascii="微软雅黑" w:eastAsia="微软雅黑" w:hAnsi="微软雅黑"/>
                <w:color w:val="000000" w:themeColor="text1"/>
              </w:rPr>
            </w:pPr>
            <w:r>
              <w:rPr>
                <w:rFonts w:ascii="微软雅黑" w:eastAsia="微软雅黑" w:hAnsi="微软雅黑" w:hint="eastAsia"/>
                <w:color w:val="000000" w:themeColor="text1"/>
              </w:rPr>
              <w:t>M</w:t>
            </w:r>
          </w:p>
        </w:tc>
        <w:tc>
          <w:tcPr>
            <w:tcW w:w="1705" w:type="dxa"/>
          </w:tcPr>
          <w:p w14:paraId="046B0F51" w14:textId="6EC7709F"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rPr>
              <w:t>s</w:t>
            </w:r>
            <w:r w:rsidRPr="00906448">
              <w:rPr>
                <w:rFonts w:ascii="微软雅黑" w:eastAsia="微软雅黑" w:hAnsi="微软雅黑" w:hint="eastAsia"/>
                <w:color w:val="000000" w:themeColor="text1"/>
              </w:rPr>
              <w:t>tring</w:t>
            </w:r>
          </w:p>
        </w:tc>
        <w:tc>
          <w:tcPr>
            <w:tcW w:w="2907" w:type="dxa"/>
          </w:tcPr>
          <w:p w14:paraId="1A374DCE" w14:textId="37790910"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rPr>
              <w:t>身份证号</w:t>
            </w:r>
          </w:p>
        </w:tc>
      </w:tr>
      <w:tr w:rsidR="002E76CE" w:rsidRPr="00906448" w14:paraId="3FD5043B" w14:textId="77777777" w:rsidTr="003F401E">
        <w:tc>
          <w:tcPr>
            <w:tcW w:w="2674" w:type="dxa"/>
            <w:vAlign w:val="center"/>
          </w:tcPr>
          <w:p w14:paraId="461B139D" w14:textId="007595CF"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olor w:val="000000" w:themeColor="text1"/>
                <w:szCs w:val="21"/>
              </w:rPr>
              <w:t>businessType</w:t>
            </w:r>
          </w:p>
        </w:tc>
        <w:tc>
          <w:tcPr>
            <w:tcW w:w="1073" w:type="dxa"/>
            <w:vAlign w:val="center"/>
          </w:tcPr>
          <w:p w14:paraId="17CC542A" w14:textId="3A00D3D5" w:rsidR="002E76CE"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M</w:t>
            </w:r>
          </w:p>
        </w:tc>
        <w:tc>
          <w:tcPr>
            <w:tcW w:w="1705" w:type="dxa"/>
            <w:vAlign w:val="center"/>
          </w:tcPr>
          <w:p w14:paraId="14C598D7" w14:textId="4CCB749B"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hint="eastAsia"/>
                <w:color w:val="000000" w:themeColor="text1"/>
                <w:szCs w:val="21"/>
              </w:rPr>
              <w:t>string</w:t>
            </w:r>
          </w:p>
        </w:tc>
        <w:tc>
          <w:tcPr>
            <w:tcW w:w="2907" w:type="dxa"/>
            <w:vAlign w:val="center"/>
          </w:tcPr>
          <w:p w14:paraId="7B8531D0" w14:textId="34452A10" w:rsidR="002E76CE" w:rsidRPr="00906448" w:rsidRDefault="002E76CE" w:rsidP="00AF6A18">
            <w:pPr>
              <w:pStyle w:val="a9"/>
              <w:spacing w:line="360" w:lineRule="auto"/>
              <w:ind w:firstLineChars="0" w:firstLine="0"/>
              <w:rPr>
                <w:rFonts w:ascii="微软雅黑" w:eastAsia="微软雅黑" w:hAnsi="微软雅黑"/>
                <w:color w:val="000000" w:themeColor="text1"/>
              </w:rPr>
            </w:pPr>
            <w:r w:rsidRPr="00906448">
              <w:rPr>
                <w:rFonts w:ascii="微软雅黑" w:eastAsia="微软雅黑" w:hAnsi="微软雅黑" w:cs="宋体"/>
                <w:color w:val="000000" w:themeColor="text1"/>
                <w:szCs w:val="21"/>
              </w:rPr>
              <w:t>0</w:t>
            </w:r>
            <w:r w:rsidRPr="00906448">
              <w:rPr>
                <w:rFonts w:ascii="微软雅黑" w:eastAsia="微软雅黑" w:hAnsi="微软雅黑" w:cs="宋体" w:hint="eastAsia"/>
                <w:color w:val="000000" w:themeColor="text1"/>
                <w:szCs w:val="21"/>
              </w:rPr>
              <w:t>1-车贷，02-装修贷，03加盟贷，04-租房贷，05-其他消费，06-车险分期，07-业主贷，08-教育分期</w:t>
            </w:r>
          </w:p>
        </w:tc>
      </w:tr>
      <w:tr w:rsidR="002E76CE" w:rsidRPr="00906448" w14:paraId="1130BAD8" w14:textId="77777777" w:rsidTr="007502AB">
        <w:tc>
          <w:tcPr>
            <w:tcW w:w="2674" w:type="dxa"/>
            <w:vAlign w:val="center"/>
          </w:tcPr>
          <w:p w14:paraId="0BB0EA08" w14:textId="77FFAEE2" w:rsidR="002E76CE" w:rsidRPr="00906448" w:rsidRDefault="002E76CE" w:rsidP="00AF6A1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w:t>
            </w:r>
            <w:r w:rsidRPr="00906448">
              <w:rPr>
                <w:rFonts w:ascii="微软雅黑" w:eastAsia="微软雅黑" w:hAnsi="微软雅黑" w:hint="eastAsia"/>
                <w:color w:val="000000" w:themeColor="text1"/>
                <w:szCs w:val="21"/>
              </w:rPr>
              <w:t>usiness</w:t>
            </w:r>
            <w:r w:rsidRPr="00906448">
              <w:rPr>
                <w:rFonts w:ascii="微软雅黑" w:eastAsia="微软雅黑" w:hAnsi="微软雅黑"/>
                <w:color w:val="000000" w:themeColor="text1"/>
                <w:szCs w:val="21"/>
              </w:rPr>
              <w:t>Object</w:t>
            </w:r>
          </w:p>
        </w:tc>
        <w:tc>
          <w:tcPr>
            <w:tcW w:w="1073" w:type="dxa"/>
            <w:vAlign w:val="center"/>
          </w:tcPr>
          <w:p w14:paraId="1D0EFC17" w14:textId="26E50D90" w:rsidR="002E76CE" w:rsidRPr="00906448" w:rsidRDefault="002E76CE" w:rsidP="00AF6A1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M</w:t>
            </w:r>
          </w:p>
        </w:tc>
        <w:tc>
          <w:tcPr>
            <w:tcW w:w="1705" w:type="dxa"/>
            <w:vAlign w:val="center"/>
          </w:tcPr>
          <w:p w14:paraId="62E9C742" w14:textId="3C4611B9" w:rsidR="002E76CE" w:rsidRPr="00906448" w:rsidRDefault="002E76CE" w:rsidP="00AF6A18">
            <w:pPr>
              <w:pStyle w:val="a9"/>
              <w:spacing w:line="360" w:lineRule="auto"/>
              <w:ind w:firstLineChars="0" w:firstLine="0"/>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o</w:t>
            </w:r>
            <w:r w:rsidRPr="00906448">
              <w:rPr>
                <w:rFonts w:ascii="微软雅黑" w:eastAsia="微软雅黑" w:hAnsi="微软雅黑"/>
                <w:color w:val="000000" w:themeColor="text1"/>
                <w:szCs w:val="21"/>
              </w:rPr>
              <w:t>bject</w:t>
            </w:r>
          </w:p>
        </w:tc>
        <w:tc>
          <w:tcPr>
            <w:tcW w:w="2907" w:type="dxa"/>
            <w:vAlign w:val="center"/>
          </w:tcPr>
          <w:p w14:paraId="3D8E2510" w14:textId="6722B9D3" w:rsidR="002E76CE" w:rsidRPr="00906448" w:rsidRDefault="002E76CE" w:rsidP="00AF6A18">
            <w:pPr>
              <w:pStyle w:val="a9"/>
              <w:spacing w:line="360" w:lineRule="auto"/>
              <w:ind w:firstLineChars="0" w:firstLine="0"/>
              <w:rPr>
                <w:rFonts w:ascii="微软雅黑" w:eastAsia="微软雅黑" w:hAnsi="微软雅黑" w:cs="宋体"/>
                <w:color w:val="000000" w:themeColor="text1"/>
                <w:szCs w:val="21"/>
              </w:rPr>
            </w:pPr>
            <w:r w:rsidRPr="00906448">
              <w:rPr>
                <w:rFonts w:ascii="微软雅黑" w:eastAsia="微软雅黑" w:hAnsi="微软雅黑" w:cs="宋体"/>
                <w:color w:val="000000" w:themeColor="text1"/>
                <w:szCs w:val="21"/>
              </w:rPr>
              <w:t>业务对象，</w:t>
            </w:r>
            <w:r w:rsidRPr="00906448">
              <w:rPr>
                <w:rFonts w:ascii="微软雅黑" w:eastAsia="微软雅黑" w:hAnsi="微软雅黑" w:cs="宋体" w:hint="eastAsia"/>
                <w:color w:val="000000" w:themeColor="text1"/>
                <w:szCs w:val="21"/>
              </w:rPr>
              <w:t>不同</w:t>
            </w:r>
            <w:r w:rsidRPr="00906448">
              <w:rPr>
                <w:rFonts w:ascii="微软雅黑" w:eastAsia="微软雅黑" w:hAnsi="微软雅黑" w:cs="宋体"/>
                <w:color w:val="000000" w:themeColor="text1"/>
                <w:szCs w:val="21"/>
              </w:rPr>
              <w:t>业务类型对象中包括的数据属性不同</w:t>
            </w:r>
            <w:r w:rsidRPr="00906448">
              <w:rPr>
                <w:rFonts w:ascii="微软雅黑" w:eastAsia="微软雅黑" w:hAnsi="微软雅黑" w:cs="宋体" w:hint="eastAsia"/>
                <w:color w:val="000000" w:themeColor="text1"/>
                <w:szCs w:val="21"/>
              </w:rPr>
              <w:t>，具体</w:t>
            </w:r>
            <w:r w:rsidRPr="00906448">
              <w:rPr>
                <w:rFonts w:ascii="微软雅黑" w:eastAsia="微软雅黑" w:hAnsi="微软雅黑" w:cs="宋体"/>
                <w:color w:val="000000" w:themeColor="text1"/>
                <w:szCs w:val="21"/>
              </w:rPr>
              <w:t>业务类型对象参见细化说明</w:t>
            </w:r>
          </w:p>
        </w:tc>
      </w:tr>
    </w:tbl>
    <w:p w14:paraId="0F97E718" w14:textId="095FE269" w:rsidR="00C3010D" w:rsidRPr="00906448" w:rsidRDefault="00C3010D" w:rsidP="00C3010D">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Pr>
          <w:rFonts w:ascii="微软雅黑" w:eastAsia="微软雅黑" w:hAnsi="微软雅黑" w:hint="eastAsia"/>
          <w:color w:val="000000" w:themeColor="text1"/>
          <w:szCs w:val="21"/>
        </w:rPr>
        <w:t>1时</w:t>
      </w:r>
      <w:r w:rsidRPr="00906448">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车贷</w:t>
      </w:r>
      <w:r w:rsidRPr="00906448">
        <w:rPr>
          <w:rFonts w:ascii="微软雅黑" w:eastAsia="微软雅黑" w:hAnsi="微软雅黑"/>
          <w:color w:val="000000" w:themeColor="text1"/>
          <w:szCs w:val="21"/>
        </w:rPr>
        <w:t>对象细化说明</w:t>
      </w:r>
    </w:p>
    <w:tbl>
      <w:tblPr>
        <w:tblW w:w="8423" w:type="dxa"/>
        <w:tblInd w:w="78" w:type="dxa"/>
        <w:tblLook w:val="04A0" w:firstRow="1" w:lastRow="0" w:firstColumn="1" w:lastColumn="0" w:noHBand="0" w:noVBand="1"/>
      </w:tblPr>
      <w:tblGrid>
        <w:gridCol w:w="2934"/>
        <w:gridCol w:w="865"/>
        <w:gridCol w:w="1249"/>
        <w:gridCol w:w="3375"/>
      </w:tblGrid>
      <w:tr w:rsidR="00C3010D" w:rsidRPr="00906448" w14:paraId="5B7A4C67"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189438F" w14:textId="77777777" w:rsidR="00C3010D" w:rsidRPr="00906448" w:rsidRDefault="00C3010D"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19F19580" w14:textId="77777777" w:rsidR="00C3010D" w:rsidRPr="00906448" w:rsidRDefault="00C3010D"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64010D17" w14:textId="77777777" w:rsidR="00C3010D" w:rsidRPr="00906448" w:rsidRDefault="00C3010D"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17601109" w14:textId="77777777" w:rsidR="00C3010D" w:rsidRPr="00906448" w:rsidRDefault="00C3010D"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C3010D" w:rsidRPr="00906448" w14:paraId="3C253E85"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8925FE" w14:textId="06A2B9A5" w:rsidR="00C3010D" w:rsidRPr="00906448" w:rsidRDefault="00C3010D"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olor w:val="000000" w:themeColor="text1"/>
                <w:szCs w:val="21"/>
              </w:rPr>
              <w:t>vehicleInvoiceFile</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56833ECA" w14:textId="09E3E1A7" w:rsidR="00C3010D" w:rsidRPr="00906448" w:rsidRDefault="00E06CE1" w:rsidP="00C51928">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040CAA19" w14:textId="6480DCF2" w:rsidR="00C3010D" w:rsidRPr="00906448" w:rsidRDefault="00C3010D"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74E624F8" w14:textId="17B189B2" w:rsidR="00C3010D" w:rsidRPr="00906448" w:rsidRDefault="00C3010D"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购车发票扫描件，</w:t>
            </w:r>
            <w:r w:rsidR="002E76CE">
              <w:rPr>
                <w:rFonts w:ascii="微软雅黑" w:eastAsia="微软雅黑" w:hAnsi="微软雅黑" w:cs="宋体" w:hint="eastAsia"/>
                <w:color w:val="000000" w:themeColor="text1"/>
                <w:szCs w:val="21"/>
              </w:rPr>
              <w:t>参照文件传输命名规则章节中对应的相应文件的命名</w:t>
            </w:r>
          </w:p>
        </w:tc>
      </w:tr>
      <w:tr w:rsidR="00C3010D" w:rsidRPr="00906448" w14:paraId="56C4762F" w14:textId="77777777" w:rsidTr="003F401E">
        <w:trPr>
          <w:trHeight w:val="703"/>
        </w:trPr>
        <w:tc>
          <w:tcPr>
            <w:tcW w:w="2934" w:type="dxa"/>
            <w:tcBorders>
              <w:top w:val="nil"/>
              <w:left w:val="single" w:sz="8" w:space="0" w:color="000000"/>
              <w:bottom w:val="single" w:sz="8" w:space="0" w:color="000000"/>
              <w:right w:val="single" w:sz="8" w:space="0" w:color="000000"/>
            </w:tcBorders>
            <w:shd w:val="clear" w:color="auto" w:fill="auto"/>
            <w:vAlign w:val="center"/>
          </w:tcPr>
          <w:p w14:paraId="7DD1E5DA" w14:textId="77734611" w:rsidR="00C3010D" w:rsidRPr="00906448" w:rsidRDefault="00C3010D" w:rsidP="00C51928">
            <w:pPr>
              <w:spacing w:line="360" w:lineRule="auto"/>
              <w:rPr>
                <w:rFonts w:ascii="微软雅黑" w:eastAsia="微软雅黑" w:hAnsi="微软雅黑"/>
                <w:color w:val="000000" w:themeColor="text1"/>
                <w:szCs w:val="21"/>
              </w:rPr>
            </w:pPr>
            <w:r w:rsidRPr="005C2FA6">
              <w:rPr>
                <w:rFonts w:ascii="微软雅黑" w:eastAsia="微软雅黑" w:hAnsi="微软雅黑" w:hint="eastAsia"/>
                <w:color w:val="000000" w:themeColor="text1"/>
                <w:szCs w:val="21"/>
              </w:rPr>
              <w:lastRenderedPageBreak/>
              <w:t>insuranceFile</w:t>
            </w:r>
          </w:p>
        </w:tc>
        <w:tc>
          <w:tcPr>
            <w:tcW w:w="865" w:type="dxa"/>
            <w:tcBorders>
              <w:top w:val="nil"/>
              <w:left w:val="nil"/>
              <w:bottom w:val="single" w:sz="8" w:space="0" w:color="000000"/>
              <w:right w:val="single" w:sz="8" w:space="0" w:color="000000"/>
            </w:tcBorders>
            <w:shd w:val="clear" w:color="auto" w:fill="auto"/>
            <w:vAlign w:val="center"/>
          </w:tcPr>
          <w:p w14:paraId="786BE59C" w14:textId="06546A69" w:rsidR="00C3010D" w:rsidRPr="00906448" w:rsidRDefault="00E06CE1" w:rsidP="00C51928">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p>
        </w:tc>
        <w:tc>
          <w:tcPr>
            <w:tcW w:w="1249" w:type="dxa"/>
            <w:tcBorders>
              <w:top w:val="nil"/>
              <w:left w:val="nil"/>
              <w:bottom w:val="single" w:sz="8" w:space="0" w:color="000000"/>
              <w:right w:val="single" w:sz="8" w:space="0" w:color="000000"/>
            </w:tcBorders>
            <w:shd w:val="clear" w:color="auto" w:fill="auto"/>
            <w:vAlign w:val="center"/>
          </w:tcPr>
          <w:p w14:paraId="5E5496F8" w14:textId="67AEE327" w:rsidR="00C3010D" w:rsidRPr="00906448" w:rsidRDefault="00C3010D" w:rsidP="00C51928">
            <w:pPr>
              <w:spacing w:line="360" w:lineRule="auto"/>
              <w:rPr>
                <w:rFonts w:ascii="微软雅黑" w:eastAsia="微软雅黑" w:hAnsi="微软雅黑"/>
                <w:color w:val="000000" w:themeColor="text1"/>
                <w:szCs w:val="21"/>
              </w:rPr>
            </w:pPr>
            <w:r w:rsidRPr="005C2FA6">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tcPr>
          <w:p w14:paraId="6E308753" w14:textId="71B6640C" w:rsidR="00C3010D" w:rsidRPr="00906448" w:rsidRDefault="00C3010D"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车辆保险保单扫描件，格式、地址同上</w:t>
            </w:r>
          </w:p>
        </w:tc>
      </w:tr>
    </w:tbl>
    <w:p w14:paraId="037F6077" w14:textId="77777777" w:rsidR="00A956B8" w:rsidRDefault="00A956B8" w:rsidP="0026291B">
      <w:pPr>
        <w:spacing w:line="360" w:lineRule="auto"/>
        <w:rPr>
          <w:rFonts w:ascii="微软雅黑" w:eastAsia="微软雅黑" w:hAnsi="微软雅黑"/>
          <w:color w:val="000000" w:themeColor="text1"/>
          <w:szCs w:val="21"/>
        </w:rPr>
      </w:pPr>
    </w:p>
    <w:p w14:paraId="48A45633" w14:textId="0A5B8DF0" w:rsidR="00A956B8" w:rsidRPr="00906448" w:rsidRDefault="00A956B8" w:rsidP="00A956B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Pr>
          <w:rFonts w:ascii="微软雅黑" w:eastAsia="微软雅黑" w:hAnsi="微软雅黑" w:hint="eastAsia"/>
          <w:color w:val="000000" w:themeColor="text1"/>
          <w:szCs w:val="21"/>
        </w:rPr>
        <w:t>2时</w:t>
      </w:r>
      <w:r w:rsidRPr="00906448">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装修贷</w:t>
      </w:r>
      <w:r w:rsidRPr="00906448">
        <w:rPr>
          <w:rFonts w:ascii="微软雅黑" w:eastAsia="微软雅黑" w:hAnsi="微软雅黑"/>
          <w:color w:val="000000" w:themeColor="text1"/>
          <w:szCs w:val="21"/>
        </w:rPr>
        <w:t>对象细化说明</w:t>
      </w:r>
    </w:p>
    <w:tbl>
      <w:tblPr>
        <w:tblW w:w="8423" w:type="dxa"/>
        <w:tblInd w:w="78" w:type="dxa"/>
        <w:tblLook w:val="04A0" w:firstRow="1" w:lastRow="0" w:firstColumn="1" w:lastColumn="0" w:noHBand="0" w:noVBand="1"/>
      </w:tblPr>
      <w:tblGrid>
        <w:gridCol w:w="2934"/>
        <w:gridCol w:w="865"/>
        <w:gridCol w:w="1249"/>
        <w:gridCol w:w="3375"/>
      </w:tblGrid>
      <w:tr w:rsidR="00A956B8" w:rsidRPr="00906448" w14:paraId="1FD159AF"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38BB95E"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025338FF"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4DBE4D0D"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189ED155"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A956B8" w:rsidRPr="00906448" w14:paraId="460567D6"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6A6411" w14:textId="73FCE0A3" w:rsidR="00A956B8" w:rsidRPr="00906448" w:rsidRDefault="00A956B8"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decoration</w:t>
            </w:r>
            <w:r w:rsidRPr="005C2FA6">
              <w:rPr>
                <w:rFonts w:ascii="微软雅黑" w:eastAsia="微软雅黑" w:hAnsi="微软雅黑" w:cs="宋体"/>
                <w:color w:val="000000" w:themeColor="text1"/>
                <w:szCs w:val="21"/>
              </w:rPr>
              <w:t>C</w:t>
            </w:r>
            <w:r w:rsidRPr="005C2FA6">
              <w:rPr>
                <w:rFonts w:ascii="微软雅黑" w:eastAsia="微软雅黑" w:hAnsi="微软雅黑" w:cs="宋体" w:hint="eastAsia"/>
                <w:color w:val="000000" w:themeColor="text1"/>
                <w:szCs w:val="21"/>
              </w:rPr>
              <w:t>ontract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358DC3AE" w14:textId="6F82EE19" w:rsidR="00A956B8" w:rsidRPr="00906448" w:rsidRDefault="00E06CE1"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A98CC72" w14:textId="120BBEF6" w:rsidR="00A956B8" w:rsidRPr="00906448" w:rsidRDefault="00A956B8"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72E7E9E8" w14:textId="21FFCEE9" w:rsidR="00A956B8" w:rsidRPr="00906448" w:rsidRDefault="00A956B8"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装修合同，</w:t>
            </w:r>
            <w:r w:rsidR="002E76CE">
              <w:rPr>
                <w:rFonts w:ascii="微软雅黑" w:eastAsia="微软雅黑" w:hAnsi="微软雅黑" w:hint="eastAsia"/>
                <w:color w:val="000000" w:themeColor="text1"/>
              </w:rPr>
              <w:t>，</w:t>
            </w:r>
            <w:r w:rsidR="002E76CE">
              <w:rPr>
                <w:rFonts w:ascii="微软雅黑" w:eastAsia="微软雅黑" w:hAnsi="微软雅黑" w:cs="宋体" w:hint="eastAsia"/>
                <w:color w:val="000000" w:themeColor="text1"/>
                <w:szCs w:val="21"/>
              </w:rPr>
              <w:t>参照文件传输命名规则章节中对应的相应文件的命名</w:t>
            </w:r>
          </w:p>
        </w:tc>
      </w:tr>
    </w:tbl>
    <w:p w14:paraId="285F3EE8" w14:textId="77777777" w:rsidR="00A956B8" w:rsidRDefault="00A956B8" w:rsidP="0026291B">
      <w:pPr>
        <w:spacing w:line="360" w:lineRule="auto"/>
        <w:rPr>
          <w:rFonts w:ascii="微软雅黑" w:eastAsia="微软雅黑" w:hAnsi="微软雅黑"/>
          <w:color w:val="000000" w:themeColor="text1"/>
          <w:szCs w:val="21"/>
        </w:rPr>
      </w:pPr>
    </w:p>
    <w:p w14:paraId="68FD0C5E" w14:textId="3029FA9F" w:rsidR="00A956B8" w:rsidRPr="00906448" w:rsidRDefault="00A956B8" w:rsidP="00A956B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sidR="000C4D59">
        <w:rPr>
          <w:rFonts w:ascii="微软雅黑" w:eastAsia="微软雅黑" w:hAnsi="微软雅黑" w:hint="eastAsia"/>
          <w:color w:val="000000" w:themeColor="text1"/>
          <w:szCs w:val="21"/>
        </w:rPr>
        <w:t>4</w:t>
      </w:r>
      <w:r>
        <w:rPr>
          <w:rFonts w:ascii="微软雅黑" w:eastAsia="微软雅黑" w:hAnsi="微软雅黑" w:hint="eastAsia"/>
          <w:color w:val="000000" w:themeColor="text1"/>
          <w:szCs w:val="21"/>
        </w:rPr>
        <w:t>时</w:t>
      </w:r>
      <w:r w:rsidRPr="00906448">
        <w:rPr>
          <w:rFonts w:ascii="微软雅黑" w:eastAsia="微软雅黑" w:hAnsi="微软雅黑" w:hint="eastAsia"/>
          <w:color w:val="000000" w:themeColor="text1"/>
          <w:szCs w:val="21"/>
        </w:rPr>
        <w:t>,</w:t>
      </w:r>
      <w:r w:rsidR="000C4D59">
        <w:rPr>
          <w:rFonts w:ascii="微软雅黑" w:eastAsia="微软雅黑" w:hAnsi="微软雅黑" w:hint="eastAsia"/>
          <w:color w:val="000000" w:themeColor="text1"/>
          <w:szCs w:val="21"/>
        </w:rPr>
        <w:t>租房</w:t>
      </w:r>
      <w:r>
        <w:rPr>
          <w:rFonts w:ascii="微软雅黑" w:eastAsia="微软雅黑" w:hAnsi="微软雅黑" w:hint="eastAsia"/>
          <w:color w:val="000000" w:themeColor="text1"/>
          <w:szCs w:val="21"/>
        </w:rPr>
        <w:t>贷</w:t>
      </w:r>
      <w:r w:rsidRPr="00906448">
        <w:rPr>
          <w:rFonts w:ascii="微软雅黑" w:eastAsia="微软雅黑" w:hAnsi="微软雅黑"/>
          <w:color w:val="000000" w:themeColor="text1"/>
          <w:szCs w:val="21"/>
        </w:rPr>
        <w:t>对象细化说明</w:t>
      </w:r>
    </w:p>
    <w:tbl>
      <w:tblPr>
        <w:tblW w:w="8423" w:type="dxa"/>
        <w:tblInd w:w="78" w:type="dxa"/>
        <w:tblLook w:val="04A0" w:firstRow="1" w:lastRow="0" w:firstColumn="1" w:lastColumn="0" w:noHBand="0" w:noVBand="1"/>
      </w:tblPr>
      <w:tblGrid>
        <w:gridCol w:w="2934"/>
        <w:gridCol w:w="865"/>
        <w:gridCol w:w="1249"/>
        <w:gridCol w:w="3375"/>
      </w:tblGrid>
      <w:tr w:rsidR="00A956B8" w:rsidRPr="00906448" w14:paraId="3BAE505D"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ED053EE"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2930ACE0"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4B64D7EE"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76BC9508"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0C4D59" w:rsidRPr="00906448" w14:paraId="4D3428F9"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4DCE63" w14:textId="39A6E1E5" w:rsidR="000C4D59" w:rsidRPr="00906448" w:rsidRDefault="000C4D59"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color w:val="000000" w:themeColor="text1"/>
                <w:szCs w:val="21"/>
              </w:rPr>
              <w:t>rentC</w:t>
            </w:r>
            <w:r w:rsidRPr="005C2FA6">
              <w:rPr>
                <w:rFonts w:ascii="微软雅黑" w:eastAsia="微软雅黑" w:hAnsi="微软雅黑" w:cs="宋体" w:hint="eastAsia"/>
                <w:color w:val="000000" w:themeColor="text1"/>
                <w:szCs w:val="21"/>
              </w:rPr>
              <w:t>ontract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28F37433" w14:textId="0CF51884" w:rsidR="000C4D59" w:rsidRPr="00906448" w:rsidRDefault="00E06CE1"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1EBD7FE7" w14:textId="6D8D4BE2" w:rsidR="000C4D59" w:rsidRPr="00906448" w:rsidRDefault="000C4D59"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66E07D4F" w14:textId="34C060E8" w:rsidR="000C4D59" w:rsidRPr="00906448" w:rsidRDefault="000C4D59"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s="宋体" w:hint="eastAsia"/>
                <w:color w:val="000000" w:themeColor="text1"/>
                <w:szCs w:val="21"/>
              </w:rPr>
              <w:t>租房合同扫描件</w:t>
            </w:r>
            <w:r w:rsidRPr="005C2FA6">
              <w:rPr>
                <w:rFonts w:ascii="微软雅黑" w:eastAsia="微软雅黑" w:hAnsi="微软雅黑"/>
                <w:color w:val="000000" w:themeColor="text1"/>
                <w:szCs w:val="21"/>
              </w:rPr>
              <w:t>，</w:t>
            </w:r>
            <w:r w:rsidR="002E76CE">
              <w:rPr>
                <w:rFonts w:ascii="微软雅黑" w:eastAsia="微软雅黑" w:hAnsi="微软雅黑" w:cs="宋体" w:hint="eastAsia"/>
                <w:color w:val="000000" w:themeColor="text1"/>
                <w:szCs w:val="21"/>
              </w:rPr>
              <w:t>参照文件传输命名规则章节中对应的相应文件的命名</w:t>
            </w:r>
          </w:p>
        </w:tc>
      </w:tr>
    </w:tbl>
    <w:p w14:paraId="574EF7BC" w14:textId="77777777" w:rsidR="00A956B8" w:rsidRDefault="00A956B8" w:rsidP="0026291B">
      <w:pPr>
        <w:spacing w:line="360" w:lineRule="auto"/>
        <w:rPr>
          <w:rFonts w:ascii="微软雅黑" w:eastAsia="微软雅黑" w:hAnsi="微软雅黑"/>
          <w:color w:val="000000" w:themeColor="text1"/>
          <w:szCs w:val="21"/>
        </w:rPr>
      </w:pPr>
    </w:p>
    <w:p w14:paraId="0B82DC57" w14:textId="508BF202" w:rsidR="00A956B8" w:rsidRPr="00906448" w:rsidRDefault="00A956B8" w:rsidP="00A956B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sidR="000C4D59">
        <w:rPr>
          <w:rFonts w:ascii="微软雅黑" w:eastAsia="微软雅黑" w:hAnsi="微软雅黑" w:hint="eastAsia"/>
          <w:color w:val="000000" w:themeColor="text1"/>
          <w:szCs w:val="21"/>
        </w:rPr>
        <w:t>6</w:t>
      </w:r>
      <w:r>
        <w:rPr>
          <w:rFonts w:ascii="微软雅黑" w:eastAsia="微软雅黑" w:hAnsi="微软雅黑" w:hint="eastAsia"/>
          <w:color w:val="000000" w:themeColor="text1"/>
          <w:szCs w:val="21"/>
        </w:rPr>
        <w:t>时</w:t>
      </w:r>
      <w:r w:rsidRPr="00906448">
        <w:rPr>
          <w:rFonts w:ascii="微软雅黑" w:eastAsia="微软雅黑" w:hAnsi="微软雅黑" w:hint="eastAsia"/>
          <w:color w:val="000000" w:themeColor="text1"/>
          <w:szCs w:val="21"/>
        </w:rPr>
        <w:t>,</w:t>
      </w:r>
      <w:r w:rsidR="000C4D59">
        <w:rPr>
          <w:rFonts w:ascii="微软雅黑" w:eastAsia="微软雅黑" w:hAnsi="微软雅黑" w:hint="eastAsia"/>
          <w:color w:val="000000" w:themeColor="text1"/>
          <w:szCs w:val="21"/>
        </w:rPr>
        <w:t>车险分期</w:t>
      </w:r>
      <w:r w:rsidRPr="00906448">
        <w:rPr>
          <w:rFonts w:ascii="微软雅黑" w:eastAsia="微软雅黑" w:hAnsi="微软雅黑"/>
          <w:color w:val="000000" w:themeColor="text1"/>
          <w:szCs w:val="21"/>
        </w:rPr>
        <w:t>对象细化说明</w:t>
      </w:r>
    </w:p>
    <w:tbl>
      <w:tblPr>
        <w:tblW w:w="8423" w:type="dxa"/>
        <w:tblInd w:w="78" w:type="dxa"/>
        <w:tblLook w:val="04A0" w:firstRow="1" w:lastRow="0" w:firstColumn="1" w:lastColumn="0" w:noHBand="0" w:noVBand="1"/>
      </w:tblPr>
      <w:tblGrid>
        <w:gridCol w:w="2934"/>
        <w:gridCol w:w="865"/>
        <w:gridCol w:w="1249"/>
        <w:gridCol w:w="3375"/>
      </w:tblGrid>
      <w:tr w:rsidR="00A956B8" w:rsidRPr="00906448" w14:paraId="5D095572"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64B9E71"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0E0A2EAB"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37AD12E4"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05BA7439" w14:textId="77777777" w:rsidR="00A956B8" w:rsidRPr="00906448" w:rsidRDefault="00A956B8"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B5474B" w:rsidRPr="00906448" w14:paraId="7A2FF07E" w14:textId="77777777" w:rsidTr="003F401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bottom"/>
          </w:tcPr>
          <w:p w14:paraId="4A1FCCBB" w14:textId="3F36DEBC" w:rsidR="00B5474B" w:rsidRPr="00906448" w:rsidRDefault="00B5474B"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color w:val="000000" w:themeColor="text1"/>
                <w:szCs w:val="21"/>
              </w:rPr>
              <w:t>insurancePolicy</w:t>
            </w:r>
          </w:p>
        </w:tc>
        <w:tc>
          <w:tcPr>
            <w:tcW w:w="865" w:type="dxa"/>
            <w:tcBorders>
              <w:top w:val="single" w:sz="8" w:space="0" w:color="000000"/>
              <w:left w:val="nil"/>
              <w:bottom w:val="single" w:sz="8" w:space="0" w:color="000000"/>
              <w:right w:val="single" w:sz="8" w:space="0" w:color="000000"/>
            </w:tcBorders>
            <w:shd w:val="clear" w:color="auto" w:fill="auto"/>
            <w:vAlign w:val="bottom"/>
          </w:tcPr>
          <w:p w14:paraId="40FE055D" w14:textId="5447FE5D" w:rsidR="00B5474B" w:rsidRPr="00906448" w:rsidRDefault="00B5474B" w:rsidP="00C51928">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bottom"/>
          </w:tcPr>
          <w:p w14:paraId="6C209C0C" w14:textId="424C6419" w:rsidR="00B5474B" w:rsidRPr="00906448" w:rsidRDefault="00B5474B"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54480935" w14:textId="53526851" w:rsidR="00B5474B" w:rsidRDefault="00B5474B"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保单</w:t>
            </w:r>
            <w:r w:rsidRPr="00906448">
              <w:rPr>
                <w:rFonts w:ascii="微软雅黑" w:eastAsia="微软雅黑" w:hAnsi="微软雅黑" w:cs="宋体" w:hint="eastAsia"/>
                <w:color w:val="000000" w:themeColor="text1"/>
                <w:szCs w:val="21"/>
              </w:rPr>
              <w:t>，jpg或 pdf格式，</w:t>
            </w:r>
            <w:r w:rsidR="002E76CE">
              <w:rPr>
                <w:rFonts w:ascii="微软雅黑" w:eastAsia="微软雅黑" w:hAnsi="微软雅黑" w:hint="eastAsia"/>
                <w:color w:val="000000" w:themeColor="text1"/>
              </w:rPr>
              <w:t>，</w:t>
            </w:r>
            <w:r w:rsidR="002E76CE">
              <w:rPr>
                <w:rFonts w:ascii="微软雅黑" w:eastAsia="微软雅黑" w:hAnsi="微软雅黑" w:cs="宋体" w:hint="eastAsia"/>
                <w:color w:val="000000" w:themeColor="text1"/>
                <w:szCs w:val="21"/>
              </w:rPr>
              <w:t>参照文件传输命名规则章节中</w:t>
            </w:r>
            <w:r w:rsidR="002E76CE">
              <w:rPr>
                <w:rFonts w:ascii="微软雅黑" w:eastAsia="微软雅黑" w:hAnsi="微软雅黑" w:cs="宋体" w:hint="eastAsia"/>
                <w:color w:val="000000" w:themeColor="text1"/>
                <w:szCs w:val="21"/>
              </w:rPr>
              <w:lastRenderedPageBreak/>
              <w:t>对应的相应文件的命名，文件命名为</w:t>
            </w:r>
            <w:r w:rsidRPr="00906448">
              <w:rPr>
                <w:rFonts w:ascii="微软雅黑" w:eastAsia="微软雅黑" w:hAnsi="微软雅黑" w:cs="宋体" w:hint="eastAsia"/>
                <w:color w:val="000000" w:themeColor="text1"/>
                <w:szCs w:val="21"/>
              </w:rPr>
              <w:t>：</w:t>
            </w:r>
            <w:r>
              <w:rPr>
                <w:rFonts w:ascii="微软雅黑" w:eastAsia="微软雅黑" w:hAnsi="微软雅黑" w:cs="宋体"/>
                <w:color w:val="000000" w:themeColor="text1"/>
                <w:szCs w:val="21"/>
              </w:rPr>
              <w:t>InsurancePolicy</w:t>
            </w:r>
            <w:r>
              <w:rPr>
                <w:rFonts w:ascii="微软雅黑" w:eastAsia="微软雅黑" w:hAnsi="微软雅黑" w:cs="宋体" w:hint="eastAsia"/>
                <w:color w:val="000000" w:themeColor="text1"/>
                <w:szCs w:val="21"/>
              </w:rPr>
              <w:t>_1.JPG</w:t>
            </w:r>
            <w:r w:rsidRPr="00906448" w:rsidDel="00213110">
              <w:rPr>
                <w:color w:val="000000" w:themeColor="text1"/>
              </w:rPr>
              <w:t xml:space="preserve"> </w:t>
            </w:r>
            <w:r w:rsidRPr="00906448">
              <w:rPr>
                <w:rFonts w:ascii="微软雅黑" w:eastAsia="微软雅黑" w:hAnsi="微软雅黑" w:cs="宋体" w:hint="eastAsia"/>
                <w:color w:val="000000" w:themeColor="text1"/>
                <w:szCs w:val="21"/>
              </w:rPr>
              <w:t>多张图片地址以分号间隔</w:t>
            </w:r>
          </w:p>
          <w:p w14:paraId="3A0F5B57" w14:textId="6A960FDE" w:rsidR="00193489" w:rsidRPr="00906448" w:rsidRDefault="00193489"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w:t>
            </w:r>
            <w:r w:rsidRPr="00193489">
              <w:rPr>
                <w:rFonts w:ascii="微软雅黑" w:eastAsia="微软雅黑" w:hAnsi="微软雅黑" w:cs="宋体" w:hint="eastAsia"/>
                <w:color w:val="000000" w:themeColor="text1"/>
                <w:szCs w:val="21"/>
              </w:rPr>
              <w:t>在申请放款时无法上传必须调用</w:t>
            </w:r>
            <w:r w:rsidRPr="00193489">
              <w:rPr>
                <w:rFonts w:ascii="微软雅黑" w:eastAsia="微软雅黑" w:hAnsi="微软雅黑" w:cs="宋体"/>
                <w:color w:val="000000" w:themeColor="text1"/>
                <w:szCs w:val="21"/>
              </w:rPr>
              <w:t xml:space="preserve"> IFA9</w:t>
            </w:r>
            <w:r w:rsidRPr="00193489">
              <w:rPr>
                <w:rFonts w:ascii="微软雅黑" w:eastAsia="微软雅黑" w:hAnsi="微软雅黑" w:cs="宋体" w:hint="eastAsia"/>
                <w:color w:val="000000" w:themeColor="text1"/>
                <w:szCs w:val="21"/>
              </w:rPr>
              <w:t>，在限定时间内</w:t>
            </w:r>
          </w:p>
        </w:tc>
      </w:tr>
    </w:tbl>
    <w:p w14:paraId="47163FA6" w14:textId="5135D7B0" w:rsidR="0026291B" w:rsidRPr="00906448" w:rsidRDefault="0026291B" w:rsidP="0026291B">
      <w:pPr>
        <w:spacing w:line="360" w:lineRule="auto"/>
        <w:rPr>
          <w:rFonts w:ascii="微软雅黑" w:eastAsia="微软雅黑" w:hAnsi="微软雅黑"/>
          <w:color w:val="000000" w:themeColor="text1"/>
          <w:szCs w:val="21"/>
        </w:rPr>
      </w:pPr>
    </w:p>
    <w:p w14:paraId="4C5B0730" w14:textId="3E7D9589" w:rsidR="0015670F" w:rsidRPr="00906448" w:rsidRDefault="0015670F" w:rsidP="0015670F">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Pr>
          <w:rFonts w:ascii="微软雅黑" w:eastAsia="微软雅黑" w:hAnsi="微软雅黑" w:hint="eastAsia"/>
          <w:color w:val="000000" w:themeColor="text1"/>
          <w:szCs w:val="21"/>
        </w:rPr>
        <w:t>7</w:t>
      </w:r>
      <w:r w:rsidR="00C3010D">
        <w:rPr>
          <w:rFonts w:ascii="微软雅黑" w:eastAsia="微软雅黑" w:hAnsi="微软雅黑" w:hint="eastAsia"/>
          <w:color w:val="000000" w:themeColor="text1"/>
          <w:szCs w:val="21"/>
        </w:rPr>
        <w:t>时</w:t>
      </w:r>
      <w:r w:rsidRPr="00906448">
        <w:rPr>
          <w:rFonts w:ascii="微软雅黑" w:eastAsia="微软雅黑" w:hAnsi="微软雅黑" w:hint="eastAsia"/>
          <w:color w:val="000000" w:themeColor="text1"/>
          <w:szCs w:val="21"/>
        </w:rPr>
        <w:t>,</w:t>
      </w:r>
      <w:r>
        <w:rPr>
          <w:rFonts w:ascii="微软雅黑" w:eastAsia="微软雅黑" w:hAnsi="微软雅黑" w:hint="eastAsia"/>
          <w:color w:val="000000" w:themeColor="text1"/>
          <w:szCs w:val="21"/>
        </w:rPr>
        <w:t>业主贷</w:t>
      </w:r>
      <w:r w:rsidRPr="00906448">
        <w:rPr>
          <w:rFonts w:ascii="微软雅黑" w:eastAsia="微软雅黑" w:hAnsi="微软雅黑"/>
          <w:color w:val="000000" w:themeColor="text1"/>
          <w:szCs w:val="21"/>
        </w:rPr>
        <w:t>对象细化说明</w:t>
      </w:r>
    </w:p>
    <w:tbl>
      <w:tblPr>
        <w:tblW w:w="8423" w:type="dxa"/>
        <w:tblInd w:w="78" w:type="dxa"/>
        <w:tblLook w:val="04A0" w:firstRow="1" w:lastRow="0" w:firstColumn="1" w:lastColumn="0" w:noHBand="0" w:noVBand="1"/>
      </w:tblPr>
      <w:tblGrid>
        <w:gridCol w:w="2934"/>
        <w:gridCol w:w="865"/>
        <w:gridCol w:w="1249"/>
        <w:gridCol w:w="3375"/>
      </w:tblGrid>
      <w:tr w:rsidR="0015670F" w:rsidRPr="00906448" w14:paraId="3C66068E"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B2FAA5B" w14:textId="77777777" w:rsidR="0015670F" w:rsidRPr="00906448" w:rsidRDefault="0015670F"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4EA750CE" w14:textId="77777777" w:rsidR="0015670F" w:rsidRPr="00906448" w:rsidRDefault="0015670F"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03D3D052" w14:textId="77777777" w:rsidR="0015670F" w:rsidRPr="00906448" w:rsidRDefault="0015670F"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6FEB9953" w14:textId="77777777" w:rsidR="0015670F" w:rsidRPr="00906448" w:rsidRDefault="0015670F"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0C4D59" w:rsidRPr="00906448" w14:paraId="6443CB0B" w14:textId="77777777" w:rsidTr="00C5192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25B3B2" w14:textId="06822850" w:rsidR="000C4D59" w:rsidRPr="00906448" w:rsidRDefault="000C4D59"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loanContract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3E6B6591" w14:textId="31BA34EE" w:rsidR="000C4D59" w:rsidRPr="00906448" w:rsidRDefault="00E06CE1" w:rsidP="00C51928">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39244477" w14:textId="2BC1777A" w:rsidR="000C4D59" w:rsidRPr="00906448" w:rsidRDefault="000C4D59"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3F636C70" w14:textId="1B78C292" w:rsidR="002E76CE" w:rsidRPr="00906448" w:rsidRDefault="000C4D59" w:rsidP="00C5192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个人贷款合同扫描件，jpg或pdf格式，ftp，</w:t>
            </w:r>
            <w:r w:rsidR="002E76CE">
              <w:rPr>
                <w:rFonts w:ascii="微软雅黑" w:eastAsia="微软雅黑" w:hAnsi="微软雅黑" w:cs="宋体" w:hint="eastAsia"/>
                <w:color w:val="000000" w:themeColor="text1"/>
                <w:szCs w:val="21"/>
              </w:rPr>
              <w:t>文件命名 为</w:t>
            </w:r>
            <w:r w:rsidRPr="00906448">
              <w:rPr>
                <w:rFonts w:ascii="微软雅黑" w:eastAsia="微软雅黑" w:hAnsi="微软雅黑" w:cs="宋体" w:hint="eastAsia"/>
                <w:color w:val="000000" w:themeColor="text1"/>
                <w:szCs w:val="21"/>
              </w:rPr>
              <w:t>：</w:t>
            </w:r>
            <w:r>
              <w:rPr>
                <w:rFonts w:ascii="微软雅黑" w:eastAsia="微软雅黑" w:hAnsi="微软雅黑" w:cs="宋体" w:hint="eastAsia"/>
                <w:color w:val="000000" w:themeColor="text1"/>
                <w:szCs w:val="21"/>
              </w:rPr>
              <w:t>Loancontract_1.JPG</w:t>
            </w:r>
            <w:r w:rsidRPr="00906448" w:rsidDel="00213110">
              <w:rPr>
                <w:color w:val="000000" w:themeColor="text1"/>
              </w:rPr>
              <w:t xml:space="preserve"> </w:t>
            </w:r>
            <w:r w:rsidRPr="00906448">
              <w:rPr>
                <w:rFonts w:ascii="微软雅黑" w:eastAsia="微软雅黑" w:hAnsi="微软雅黑" w:cs="宋体" w:hint="eastAsia"/>
                <w:color w:val="000000" w:themeColor="text1"/>
                <w:szCs w:val="21"/>
              </w:rPr>
              <w:t>地址多个以分号间隔</w:t>
            </w:r>
            <w:r w:rsidR="002E76CE">
              <w:rPr>
                <w:rFonts w:ascii="微软雅黑" w:eastAsia="微软雅黑" w:hAnsi="微软雅黑" w:cs="宋体" w:hint="eastAsia"/>
                <w:color w:val="000000" w:themeColor="text1"/>
                <w:szCs w:val="21"/>
              </w:rPr>
              <w:t>，参照文件传输命名规则章节中对应的相应文件的命名</w:t>
            </w:r>
          </w:p>
        </w:tc>
      </w:tr>
      <w:tr w:rsidR="000C4D59" w:rsidRPr="00906448" w14:paraId="0E8130B0" w14:textId="77777777" w:rsidTr="003F401E">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327B4A" w14:textId="21864746" w:rsidR="000C4D59" w:rsidRPr="00906448" w:rsidRDefault="000C4D59"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buyCompact</w:t>
            </w:r>
          </w:p>
        </w:tc>
        <w:tc>
          <w:tcPr>
            <w:tcW w:w="865" w:type="dxa"/>
            <w:tcBorders>
              <w:top w:val="single" w:sz="8" w:space="0" w:color="000000"/>
              <w:left w:val="nil"/>
              <w:bottom w:val="single" w:sz="8" w:space="0" w:color="000000"/>
              <w:right w:val="single" w:sz="8" w:space="0" w:color="000000"/>
            </w:tcBorders>
            <w:shd w:val="clear" w:color="auto" w:fill="auto"/>
            <w:vAlign w:val="center"/>
          </w:tcPr>
          <w:p w14:paraId="05B07BAF" w14:textId="5277DABC" w:rsidR="000C4D59" w:rsidRPr="00906448" w:rsidRDefault="000C4D59" w:rsidP="00C51928">
            <w:pPr>
              <w:spacing w:line="360" w:lineRule="auto"/>
              <w:rPr>
                <w:rFonts w:ascii="微软雅黑" w:eastAsia="微软雅黑" w:hAnsi="微软雅黑" w:cs="宋体"/>
                <w:color w:val="000000" w:themeColor="text1"/>
                <w:szCs w:val="21"/>
              </w:rPr>
            </w:pPr>
            <w:r>
              <w:rPr>
                <w:rFonts w:ascii="微软雅黑" w:eastAsia="微软雅黑" w:hAnsi="微软雅黑" w:hint="eastAsia"/>
                <w:color w:val="000000" w:themeColor="text1"/>
                <w:szCs w:val="21"/>
              </w:rPr>
              <w:t>O</w:t>
            </w:r>
          </w:p>
        </w:tc>
        <w:tc>
          <w:tcPr>
            <w:tcW w:w="1249" w:type="dxa"/>
            <w:tcBorders>
              <w:top w:val="single" w:sz="8" w:space="0" w:color="000000"/>
              <w:left w:val="nil"/>
              <w:bottom w:val="single" w:sz="8" w:space="0" w:color="000000"/>
              <w:right w:val="single" w:sz="8" w:space="0" w:color="000000"/>
            </w:tcBorders>
            <w:shd w:val="clear" w:color="auto" w:fill="auto"/>
            <w:vAlign w:val="center"/>
          </w:tcPr>
          <w:p w14:paraId="5E85AC15" w14:textId="74CC2726" w:rsidR="000C4D59" w:rsidRPr="00906448" w:rsidRDefault="000C4D59" w:rsidP="00C51928">
            <w:pPr>
              <w:spacing w:line="360" w:lineRule="auto"/>
              <w:rPr>
                <w:rFonts w:ascii="微软雅黑" w:eastAsia="微软雅黑" w:hAnsi="微软雅黑" w:cs="宋体"/>
                <w:color w:val="000000" w:themeColor="text1"/>
                <w:szCs w:val="21"/>
              </w:rPr>
            </w:pPr>
            <w:r w:rsidRPr="005C2FA6">
              <w:rPr>
                <w:rFonts w:ascii="微软雅黑" w:eastAsia="微软雅黑" w:hAnsi="微软雅黑"/>
                <w:color w:val="000000" w:themeColor="text1"/>
                <w:szCs w:val="21"/>
              </w:rPr>
              <w:t>string</w:t>
            </w:r>
          </w:p>
        </w:tc>
        <w:tc>
          <w:tcPr>
            <w:tcW w:w="3375" w:type="dxa"/>
            <w:tcBorders>
              <w:top w:val="single" w:sz="8" w:space="0" w:color="000000"/>
              <w:left w:val="nil"/>
              <w:bottom w:val="single" w:sz="8" w:space="0" w:color="000000"/>
              <w:right w:val="single" w:sz="8" w:space="0" w:color="000000"/>
            </w:tcBorders>
            <w:shd w:val="clear" w:color="auto" w:fill="auto"/>
            <w:vAlign w:val="center"/>
          </w:tcPr>
          <w:p w14:paraId="492794B8" w14:textId="2C93C06C" w:rsidR="000C4D59" w:rsidRPr="00906448" w:rsidRDefault="000C4D59" w:rsidP="00C51928">
            <w:pPr>
              <w:spacing w:line="360" w:lineRule="auto"/>
              <w:rPr>
                <w:rFonts w:ascii="微软雅黑" w:eastAsia="微软雅黑" w:hAnsi="微软雅黑" w:cs="宋体"/>
                <w:color w:val="000000" w:themeColor="text1"/>
                <w:szCs w:val="21"/>
              </w:rPr>
            </w:pPr>
            <w:r>
              <w:rPr>
                <w:rFonts w:ascii="微软雅黑" w:eastAsia="微软雅黑" w:hAnsi="微软雅黑" w:cs="宋体" w:hint="eastAsia"/>
                <w:color w:val="000000" w:themeColor="text1"/>
                <w:szCs w:val="21"/>
              </w:rPr>
              <w:t>购买合同扫描件，</w:t>
            </w:r>
            <w:r w:rsidRPr="005C2FA6">
              <w:rPr>
                <w:rFonts w:ascii="微软雅黑" w:eastAsia="微软雅黑" w:hAnsi="微软雅黑" w:cs="宋体" w:hint="eastAsia"/>
                <w:color w:val="000000" w:themeColor="text1"/>
                <w:szCs w:val="21"/>
              </w:rPr>
              <w:t>格式、地址同上</w:t>
            </w:r>
          </w:p>
        </w:tc>
      </w:tr>
    </w:tbl>
    <w:p w14:paraId="483D0B9A" w14:textId="77777777" w:rsidR="0015670F" w:rsidRDefault="0015670F" w:rsidP="00B4213B">
      <w:pPr>
        <w:spacing w:line="360" w:lineRule="auto"/>
        <w:rPr>
          <w:rFonts w:ascii="微软雅黑" w:eastAsia="微软雅黑" w:hAnsi="微软雅黑"/>
          <w:color w:val="000000" w:themeColor="text1"/>
          <w:szCs w:val="21"/>
        </w:rPr>
      </w:pPr>
    </w:p>
    <w:p w14:paraId="6C2EC276" w14:textId="40136DB3" w:rsidR="00B4213B" w:rsidRPr="00906448" w:rsidRDefault="00B4213B" w:rsidP="00B4213B">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BusinessType=0</w:t>
      </w:r>
      <w:r w:rsidRPr="00906448">
        <w:rPr>
          <w:rFonts w:ascii="微软雅黑" w:eastAsia="微软雅黑" w:hAnsi="微软雅黑" w:hint="eastAsia"/>
          <w:color w:val="000000" w:themeColor="text1"/>
          <w:szCs w:val="21"/>
        </w:rPr>
        <w:t>8</w:t>
      </w:r>
      <w:r w:rsidR="00C3010D">
        <w:rPr>
          <w:rFonts w:ascii="微软雅黑" w:eastAsia="微软雅黑" w:hAnsi="微软雅黑" w:hint="eastAsia"/>
          <w:color w:val="000000" w:themeColor="text1"/>
          <w:szCs w:val="21"/>
        </w:rPr>
        <w:t>时</w:t>
      </w:r>
      <w:r w:rsidRPr="00906448">
        <w:rPr>
          <w:rFonts w:ascii="微软雅黑" w:eastAsia="微软雅黑" w:hAnsi="微软雅黑" w:hint="eastAsia"/>
          <w:color w:val="000000" w:themeColor="text1"/>
          <w:szCs w:val="21"/>
        </w:rPr>
        <w:t>,教育分期</w:t>
      </w:r>
      <w:r w:rsidRPr="00906448">
        <w:rPr>
          <w:rFonts w:ascii="微软雅黑" w:eastAsia="微软雅黑" w:hAnsi="微软雅黑"/>
          <w:color w:val="000000" w:themeColor="text1"/>
          <w:szCs w:val="21"/>
        </w:rPr>
        <w:t>业务对象细化说明</w:t>
      </w:r>
    </w:p>
    <w:tbl>
      <w:tblPr>
        <w:tblW w:w="8423" w:type="dxa"/>
        <w:tblInd w:w="78" w:type="dxa"/>
        <w:tblLook w:val="04A0" w:firstRow="1" w:lastRow="0" w:firstColumn="1" w:lastColumn="0" w:noHBand="0" w:noVBand="1"/>
      </w:tblPr>
      <w:tblGrid>
        <w:gridCol w:w="2934"/>
        <w:gridCol w:w="865"/>
        <w:gridCol w:w="1249"/>
        <w:gridCol w:w="3375"/>
      </w:tblGrid>
      <w:tr w:rsidR="00906448" w:rsidRPr="00906448" w14:paraId="3EE695C5" w14:textId="77777777" w:rsidTr="00AF6A18">
        <w:trPr>
          <w:trHeight w:val="290"/>
        </w:trPr>
        <w:tc>
          <w:tcPr>
            <w:tcW w:w="293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E71C8E" w14:textId="77777777" w:rsidR="00B4213B" w:rsidRPr="00906448" w:rsidRDefault="00B4213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参数名</w:t>
            </w:r>
          </w:p>
        </w:tc>
        <w:tc>
          <w:tcPr>
            <w:tcW w:w="865" w:type="dxa"/>
            <w:tcBorders>
              <w:top w:val="single" w:sz="8" w:space="0" w:color="000000"/>
              <w:left w:val="nil"/>
              <w:bottom w:val="single" w:sz="8" w:space="0" w:color="000000"/>
              <w:right w:val="single" w:sz="8" w:space="0" w:color="000000"/>
            </w:tcBorders>
            <w:shd w:val="clear" w:color="auto" w:fill="auto"/>
            <w:vAlign w:val="center"/>
            <w:hideMark/>
          </w:tcPr>
          <w:p w14:paraId="353F5ECF" w14:textId="77777777" w:rsidR="00B4213B" w:rsidRPr="00906448" w:rsidRDefault="00B4213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必选</w:t>
            </w:r>
          </w:p>
        </w:tc>
        <w:tc>
          <w:tcPr>
            <w:tcW w:w="1249" w:type="dxa"/>
            <w:tcBorders>
              <w:top w:val="single" w:sz="8" w:space="0" w:color="000000"/>
              <w:left w:val="nil"/>
              <w:bottom w:val="single" w:sz="8" w:space="0" w:color="000000"/>
              <w:right w:val="single" w:sz="8" w:space="0" w:color="000000"/>
            </w:tcBorders>
            <w:shd w:val="clear" w:color="auto" w:fill="auto"/>
            <w:vAlign w:val="center"/>
            <w:hideMark/>
          </w:tcPr>
          <w:p w14:paraId="5B250244" w14:textId="77777777" w:rsidR="00B4213B" w:rsidRPr="00906448" w:rsidRDefault="00B4213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类型及范围</w:t>
            </w:r>
          </w:p>
        </w:tc>
        <w:tc>
          <w:tcPr>
            <w:tcW w:w="3375" w:type="dxa"/>
            <w:tcBorders>
              <w:top w:val="single" w:sz="8" w:space="0" w:color="000000"/>
              <w:left w:val="nil"/>
              <w:bottom w:val="single" w:sz="8" w:space="0" w:color="000000"/>
              <w:right w:val="single" w:sz="8" w:space="0" w:color="000000"/>
            </w:tcBorders>
            <w:shd w:val="clear" w:color="auto" w:fill="auto"/>
            <w:vAlign w:val="center"/>
            <w:hideMark/>
          </w:tcPr>
          <w:p w14:paraId="35D4C717" w14:textId="77777777" w:rsidR="00B4213B" w:rsidRPr="00906448" w:rsidRDefault="00B4213B"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说明</w:t>
            </w:r>
          </w:p>
        </w:tc>
      </w:tr>
      <w:tr w:rsidR="00906448" w:rsidRPr="00906448" w14:paraId="08C9D462" w14:textId="77777777" w:rsidTr="00AF6A18">
        <w:trPr>
          <w:trHeight w:val="703"/>
        </w:trPr>
        <w:tc>
          <w:tcPr>
            <w:tcW w:w="2934" w:type="dxa"/>
            <w:tcBorders>
              <w:top w:val="nil"/>
              <w:left w:val="single" w:sz="8" w:space="0" w:color="000000"/>
              <w:bottom w:val="single" w:sz="8" w:space="0" w:color="000000"/>
              <w:right w:val="single" w:sz="8" w:space="0" w:color="000000"/>
            </w:tcBorders>
            <w:shd w:val="clear" w:color="auto" w:fill="auto"/>
            <w:vAlign w:val="bottom"/>
          </w:tcPr>
          <w:p w14:paraId="6DA02944" w14:textId="2CF84417" w:rsidR="0013680A" w:rsidRPr="00906448" w:rsidRDefault="00B5474B" w:rsidP="00AF6A18">
            <w:pPr>
              <w:spacing w:line="360" w:lineRule="auto"/>
              <w:rPr>
                <w:rFonts w:ascii="微软雅黑" w:eastAsia="微软雅黑" w:hAnsi="微软雅黑"/>
                <w:color w:val="000000" w:themeColor="text1"/>
                <w:szCs w:val="21"/>
              </w:rPr>
            </w:pPr>
            <w:r w:rsidRPr="00906448">
              <w:rPr>
                <w:rFonts w:ascii="微软雅黑" w:eastAsia="微软雅黑" w:hAnsi="微软雅黑" w:cs="宋体" w:hint="eastAsia"/>
                <w:color w:val="000000" w:themeColor="text1"/>
                <w:szCs w:val="21"/>
              </w:rPr>
              <w:lastRenderedPageBreak/>
              <w:t>courseContract</w:t>
            </w:r>
          </w:p>
        </w:tc>
        <w:tc>
          <w:tcPr>
            <w:tcW w:w="865" w:type="dxa"/>
            <w:tcBorders>
              <w:top w:val="nil"/>
              <w:left w:val="nil"/>
              <w:bottom w:val="single" w:sz="8" w:space="0" w:color="000000"/>
              <w:right w:val="single" w:sz="8" w:space="0" w:color="000000"/>
            </w:tcBorders>
            <w:shd w:val="clear" w:color="auto" w:fill="auto"/>
            <w:vAlign w:val="bottom"/>
          </w:tcPr>
          <w:p w14:paraId="345C0CD7" w14:textId="4F8D520C" w:rsidR="0013680A" w:rsidRPr="00906448" w:rsidRDefault="00E06CE1" w:rsidP="00AF6A18">
            <w:pPr>
              <w:spacing w:line="360" w:lineRule="auto"/>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p>
        </w:tc>
        <w:tc>
          <w:tcPr>
            <w:tcW w:w="1249" w:type="dxa"/>
            <w:tcBorders>
              <w:top w:val="nil"/>
              <w:left w:val="nil"/>
              <w:bottom w:val="single" w:sz="8" w:space="0" w:color="000000"/>
              <w:right w:val="single" w:sz="8" w:space="0" w:color="000000"/>
            </w:tcBorders>
            <w:shd w:val="clear" w:color="auto" w:fill="auto"/>
            <w:vAlign w:val="bottom"/>
          </w:tcPr>
          <w:p w14:paraId="4A6566C0" w14:textId="43FA981A" w:rsidR="0013680A" w:rsidRPr="00906448" w:rsidRDefault="0013680A"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3375" w:type="dxa"/>
            <w:tcBorders>
              <w:top w:val="nil"/>
              <w:left w:val="nil"/>
              <w:bottom w:val="single" w:sz="8" w:space="0" w:color="000000"/>
              <w:right w:val="single" w:sz="8" w:space="0" w:color="000000"/>
            </w:tcBorders>
            <w:shd w:val="clear" w:color="auto" w:fill="auto"/>
            <w:vAlign w:val="center"/>
          </w:tcPr>
          <w:p w14:paraId="2F23BB01" w14:textId="7DF91338" w:rsidR="0013680A" w:rsidRPr="00906448" w:rsidRDefault="0013680A" w:rsidP="00AF6A18">
            <w:pPr>
              <w:spacing w:line="360" w:lineRule="auto"/>
              <w:rPr>
                <w:rFonts w:ascii="微软雅黑" w:eastAsia="微软雅黑" w:hAnsi="微软雅黑" w:cs="宋体"/>
                <w:color w:val="000000" w:themeColor="text1"/>
                <w:szCs w:val="21"/>
              </w:rPr>
            </w:pPr>
            <w:r w:rsidRPr="00906448">
              <w:rPr>
                <w:rFonts w:ascii="微软雅黑" w:eastAsia="微软雅黑" w:hAnsi="微软雅黑" w:cs="宋体" w:hint="eastAsia"/>
                <w:color w:val="000000" w:themeColor="text1"/>
                <w:szCs w:val="21"/>
              </w:rPr>
              <w:t>教育销售合同，格式、地址同上</w:t>
            </w:r>
            <w:r w:rsidR="002E76CE">
              <w:rPr>
                <w:rFonts w:ascii="微软雅黑" w:eastAsia="微软雅黑" w:hAnsi="微软雅黑" w:cs="宋体" w:hint="eastAsia"/>
                <w:color w:val="000000" w:themeColor="text1"/>
                <w:szCs w:val="21"/>
              </w:rPr>
              <w:t>，参照文件传输命名规则章节中对应的相应文件的命名</w:t>
            </w:r>
          </w:p>
        </w:tc>
      </w:tr>
    </w:tbl>
    <w:p w14:paraId="608A03A2" w14:textId="77777777" w:rsidR="00B4213B" w:rsidRPr="00906448" w:rsidRDefault="00B4213B" w:rsidP="005864F8">
      <w:pPr>
        <w:spacing w:line="360" w:lineRule="auto"/>
        <w:rPr>
          <w:rFonts w:ascii="微软雅黑" w:eastAsia="微软雅黑" w:hAnsi="微软雅黑"/>
          <w:color w:val="000000" w:themeColor="text1"/>
        </w:rPr>
      </w:pPr>
    </w:p>
    <w:p w14:paraId="29BA3AB0" w14:textId="1BE5C0B2" w:rsidR="00B4213B" w:rsidRPr="00906448" w:rsidRDefault="00B4213B" w:rsidP="005864F8">
      <w:pPr>
        <w:spacing w:line="360" w:lineRule="auto"/>
        <w:rPr>
          <w:rFonts w:ascii="微软雅黑" w:eastAsia="微软雅黑" w:hAnsi="微软雅黑"/>
          <w:color w:val="000000" w:themeColor="text1"/>
        </w:rPr>
      </w:pPr>
    </w:p>
    <w:p w14:paraId="686A4DCC" w14:textId="77777777" w:rsidR="00B4213B" w:rsidRPr="00906448" w:rsidRDefault="00B4213B" w:rsidP="005864F8">
      <w:pPr>
        <w:spacing w:line="360" w:lineRule="auto"/>
        <w:rPr>
          <w:rFonts w:ascii="微软雅黑" w:eastAsia="微软雅黑" w:hAnsi="微软雅黑"/>
          <w:color w:val="000000" w:themeColor="text1"/>
        </w:rPr>
      </w:pPr>
    </w:p>
    <w:p w14:paraId="51377F79" w14:textId="77777777" w:rsidR="00B4213B" w:rsidRPr="00906448" w:rsidRDefault="00B4213B" w:rsidP="005864F8">
      <w:pPr>
        <w:spacing w:line="360" w:lineRule="auto"/>
        <w:rPr>
          <w:rFonts w:ascii="微软雅黑" w:eastAsia="微软雅黑" w:hAnsi="微软雅黑"/>
          <w:color w:val="000000" w:themeColor="text1"/>
        </w:rPr>
      </w:pPr>
    </w:p>
    <w:p w14:paraId="070F6914" w14:textId="77777777" w:rsidR="005864F8" w:rsidRPr="00906448" w:rsidRDefault="005864F8" w:rsidP="005864F8">
      <w:pPr>
        <w:spacing w:line="360" w:lineRule="auto"/>
        <w:rPr>
          <w:rFonts w:ascii="微软雅黑" w:eastAsia="微软雅黑" w:hAnsi="微软雅黑"/>
          <w:color w:val="000000" w:themeColor="text1"/>
        </w:rPr>
      </w:pPr>
      <w:r w:rsidRPr="00906448">
        <w:rPr>
          <w:rFonts w:ascii="微软雅黑" w:eastAsia="微软雅黑" w:hAnsi="微软雅黑"/>
          <w:color w:val="000000" w:themeColor="text1"/>
        </w:rPr>
        <w:t>返回参数</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1701"/>
        <w:gridCol w:w="5132"/>
      </w:tblGrid>
      <w:tr w:rsidR="00906448" w:rsidRPr="00906448" w14:paraId="557F4865" w14:textId="77777777" w:rsidTr="00AF6A18">
        <w:tc>
          <w:tcPr>
            <w:tcW w:w="1526" w:type="dxa"/>
          </w:tcPr>
          <w:p w14:paraId="753ED9FC"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参数名</w:t>
            </w:r>
          </w:p>
        </w:tc>
        <w:tc>
          <w:tcPr>
            <w:tcW w:w="1701" w:type="dxa"/>
          </w:tcPr>
          <w:p w14:paraId="073DA1D2"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类型及范围</w:t>
            </w:r>
          </w:p>
        </w:tc>
        <w:tc>
          <w:tcPr>
            <w:tcW w:w="5132" w:type="dxa"/>
          </w:tcPr>
          <w:p w14:paraId="62759FC6"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说明</w:t>
            </w:r>
          </w:p>
        </w:tc>
      </w:tr>
      <w:tr w:rsidR="00906448" w:rsidRPr="00906448" w14:paraId="0E8C90BA" w14:textId="77777777" w:rsidTr="00AF6A18">
        <w:trPr>
          <w:trHeight w:val="646"/>
        </w:trPr>
        <w:tc>
          <w:tcPr>
            <w:tcW w:w="1526" w:type="dxa"/>
          </w:tcPr>
          <w:p w14:paraId="0F091FE3"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re</w:t>
            </w:r>
            <w:r w:rsidRPr="00906448">
              <w:rPr>
                <w:rFonts w:ascii="微软雅黑" w:eastAsia="微软雅黑" w:hAnsi="微软雅黑"/>
                <w:color w:val="000000" w:themeColor="text1"/>
                <w:szCs w:val="21"/>
              </w:rPr>
              <w:t>sult</w:t>
            </w:r>
          </w:p>
        </w:tc>
        <w:tc>
          <w:tcPr>
            <w:tcW w:w="1701" w:type="dxa"/>
          </w:tcPr>
          <w:p w14:paraId="6C190F18"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5132" w:type="dxa"/>
          </w:tcPr>
          <w:p w14:paraId="1864FE70" w14:textId="7342B613" w:rsidR="005864F8" w:rsidRPr="00906448" w:rsidRDefault="005864F8" w:rsidP="005864F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0-</w:t>
            </w:r>
            <w:r w:rsidR="00656C89">
              <w:rPr>
                <w:rFonts w:ascii="微软雅黑" w:eastAsia="微软雅黑" w:hAnsi="微软雅黑" w:hint="eastAsia"/>
                <w:color w:val="000000" w:themeColor="text1"/>
                <w:szCs w:val="21"/>
              </w:rPr>
              <w:t>文件下载</w:t>
            </w:r>
            <w:r w:rsidRPr="00906448">
              <w:rPr>
                <w:rFonts w:ascii="微软雅黑" w:eastAsia="微软雅黑" w:hAnsi="微软雅黑" w:hint="eastAsia"/>
                <w:color w:val="000000" w:themeColor="text1"/>
                <w:szCs w:val="21"/>
              </w:rPr>
              <w:t>成功</w:t>
            </w:r>
            <w:r w:rsidR="00656C89">
              <w:rPr>
                <w:rFonts w:ascii="微软雅黑" w:eastAsia="微软雅黑" w:hAnsi="微软雅黑" w:hint="eastAsia"/>
                <w:color w:val="000000" w:themeColor="text1"/>
                <w:szCs w:val="21"/>
              </w:rPr>
              <w:t>，</w:t>
            </w:r>
            <w:r w:rsidRPr="00906448">
              <w:rPr>
                <w:rFonts w:ascii="微软雅黑" w:eastAsia="微软雅黑" w:hAnsi="微软雅黑" w:hint="eastAsia"/>
                <w:color w:val="000000" w:themeColor="text1"/>
                <w:szCs w:val="21"/>
              </w:rPr>
              <w:t>1-</w:t>
            </w:r>
            <w:r w:rsidR="00656C89">
              <w:rPr>
                <w:rFonts w:ascii="微软雅黑" w:eastAsia="微软雅黑" w:hAnsi="微软雅黑" w:hint="eastAsia"/>
                <w:color w:val="000000" w:themeColor="text1"/>
                <w:szCs w:val="21"/>
              </w:rPr>
              <w:t>文件下载</w:t>
            </w:r>
            <w:r w:rsidRPr="00906448">
              <w:rPr>
                <w:rFonts w:ascii="微软雅黑" w:eastAsia="微软雅黑" w:hAnsi="微软雅黑" w:hint="eastAsia"/>
                <w:color w:val="000000" w:themeColor="text1"/>
                <w:szCs w:val="21"/>
              </w:rPr>
              <w:t xml:space="preserve">失败， </w:t>
            </w:r>
            <w:r w:rsidR="00656C89">
              <w:rPr>
                <w:rFonts w:ascii="微软雅黑" w:eastAsia="微软雅黑" w:hAnsi="微软雅黑" w:hint="eastAsia"/>
                <w:color w:val="000000" w:themeColor="text1"/>
                <w:szCs w:val="21"/>
              </w:rPr>
              <w:t>2-文件格式不正确</w:t>
            </w:r>
            <w:r w:rsidR="00BD15BA">
              <w:rPr>
                <w:rFonts w:ascii="微软雅黑" w:eastAsia="微软雅黑" w:hAnsi="微软雅黑" w:hint="eastAsia"/>
                <w:color w:val="000000" w:themeColor="text1"/>
                <w:szCs w:val="21"/>
              </w:rPr>
              <w:t>，3-文件已存在</w:t>
            </w:r>
          </w:p>
          <w:p w14:paraId="7581C5C2"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系统错误则显示系统错误码</w:t>
            </w:r>
            <w:r w:rsidRPr="00906448">
              <w:rPr>
                <w:rFonts w:ascii="微软雅黑" w:eastAsia="微软雅黑" w:hAnsi="微软雅黑"/>
                <w:color w:val="000000" w:themeColor="text1"/>
                <w:szCs w:val="21"/>
              </w:rPr>
              <w:t>，</w:t>
            </w:r>
            <w:r w:rsidRPr="00906448">
              <w:rPr>
                <w:rFonts w:ascii="微软雅黑" w:eastAsia="微软雅黑" w:hAnsi="微软雅黑" w:hint="eastAsia"/>
                <w:color w:val="000000" w:themeColor="text1"/>
                <w:szCs w:val="21"/>
              </w:rPr>
              <w:t>错误码</w:t>
            </w:r>
            <w:r w:rsidRPr="00906448">
              <w:rPr>
                <w:rFonts w:ascii="微软雅黑" w:eastAsia="微软雅黑" w:hAnsi="微软雅黑"/>
                <w:color w:val="000000" w:themeColor="text1"/>
                <w:szCs w:val="21"/>
              </w:rPr>
              <w:t>枚举说明参见最后章节</w:t>
            </w:r>
          </w:p>
        </w:tc>
      </w:tr>
      <w:tr w:rsidR="00906448" w:rsidRPr="00906448" w14:paraId="2D64B9CE" w14:textId="77777777" w:rsidTr="00AF6A18">
        <w:tc>
          <w:tcPr>
            <w:tcW w:w="1526" w:type="dxa"/>
          </w:tcPr>
          <w:p w14:paraId="4198DCC1"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description</w:t>
            </w:r>
          </w:p>
        </w:tc>
        <w:tc>
          <w:tcPr>
            <w:tcW w:w="1701" w:type="dxa"/>
          </w:tcPr>
          <w:p w14:paraId="20599FE6"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string</w:t>
            </w:r>
          </w:p>
        </w:tc>
        <w:tc>
          <w:tcPr>
            <w:tcW w:w="5132" w:type="dxa"/>
          </w:tcPr>
          <w:p w14:paraId="2957EE7B" w14:textId="77777777" w:rsidR="005864F8" w:rsidRPr="00906448" w:rsidRDefault="005864F8" w:rsidP="00AF6A18">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结果描述,</w:t>
            </w:r>
            <w:r w:rsidRPr="00906448">
              <w:rPr>
                <w:rFonts w:ascii="微软雅黑" w:eastAsia="微软雅黑" w:hAnsi="微软雅黑" w:hint="eastAsia"/>
                <w:color w:val="000000" w:themeColor="text1"/>
                <w:szCs w:val="21"/>
              </w:rPr>
              <w:t>可</w:t>
            </w:r>
            <w:r w:rsidRPr="00906448">
              <w:rPr>
                <w:rFonts w:ascii="微软雅黑" w:eastAsia="微软雅黑" w:hAnsi="微软雅黑"/>
                <w:color w:val="000000" w:themeColor="text1"/>
                <w:szCs w:val="21"/>
              </w:rPr>
              <w:t>为空</w:t>
            </w:r>
          </w:p>
        </w:tc>
      </w:tr>
    </w:tbl>
    <w:p w14:paraId="7737261E" w14:textId="77777777" w:rsidR="0026291B" w:rsidRPr="00906448" w:rsidRDefault="0026291B" w:rsidP="0026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olor w:val="000000" w:themeColor="text1"/>
          <w:szCs w:val="21"/>
        </w:rPr>
      </w:pPr>
    </w:p>
    <w:p w14:paraId="7E348830" w14:textId="17963C7C" w:rsidR="005435EB" w:rsidRPr="00906448" w:rsidRDefault="005435EB" w:rsidP="00265491">
      <w:pPr>
        <w:pStyle w:val="1"/>
        <w:numPr>
          <w:ilvl w:val="1"/>
          <w:numId w:val="2"/>
        </w:numPr>
        <w:spacing w:line="360" w:lineRule="auto"/>
        <w:rPr>
          <w:rFonts w:ascii="微软雅黑" w:eastAsia="微软雅黑" w:hAnsi="微软雅黑"/>
          <w:color w:val="000000" w:themeColor="text1"/>
        </w:rPr>
      </w:pPr>
      <w:bookmarkStart w:id="145" w:name="_Toc496637143"/>
      <w:r w:rsidRPr="00906448">
        <w:rPr>
          <w:rFonts w:ascii="微软雅黑" w:eastAsia="微软雅黑" w:hAnsi="微软雅黑"/>
          <w:color w:val="000000" w:themeColor="text1"/>
        </w:rPr>
        <w:t>系统错误码</w:t>
      </w:r>
      <w:bookmarkEnd w:id="145"/>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6095"/>
      </w:tblGrid>
      <w:tr w:rsidR="00906448" w:rsidRPr="00906448" w14:paraId="613AC0D8" w14:textId="77777777" w:rsidTr="008B7CFA">
        <w:tc>
          <w:tcPr>
            <w:tcW w:w="2790" w:type="dxa"/>
          </w:tcPr>
          <w:p w14:paraId="42F37362" w14:textId="77777777" w:rsidR="008B7CFA" w:rsidRPr="00906448" w:rsidRDefault="008B7CFA" w:rsidP="00F024E3">
            <w:pPr>
              <w:snapToGrid w:val="0"/>
              <w:spacing w:line="360" w:lineRule="auto"/>
              <w:rPr>
                <w:rFonts w:ascii="微软雅黑" w:eastAsia="微软雅黑" w:hAnsi="微软雅黑"/>
                <w:b/>
                <w:color w:val="000000" w:themeColor="text1"/>
                <w:szCs w:val="21"/>
              </w:rPr>
            </w:pPr>
            <w:r w:rsidRPr="00906448">
              <w:rPr>
                <w:rFonts w:ascii="微软雅黑" w:eastAsia="微软雅黑" w:hAnsi="微软雅黑" w:hint="eastAsia"/>
                <w:b/>
                <w:color w:val="000000" w:themeColor="text1"/>
                <w:szCs w:val="21"/>
              </w:rPr>
              <w:t>错误码</w:t>
            </w:r>
          </w:p>
        </w:tc>
        <w:tc>
          <w:tcPr>
            <w:tcW w:w="6095" w:type="dxa"/>
          </w:tcPr>
          <w:p w14:paraId="109E51A5" w14:textId="77777777" w:rsidR="008B7CFA" w:rsidRPr="00906448" w:rsidRDefault="008B7CFA" w:rsidP="00F024E3">
            <w:pPr>
              <w:snapToGrid w:val="0"/>
              <w:spacing w:line="360" w:lineRule="auto"/>
              <w:rPr>
                <w:rFonts w:ascii="微软雅黑" w:eastAsia="微软雅黑" w:hAnsi="微软雅黑"/>
                <w:b/>
                <w:color w:val="000000" w:themeColor="text1"/>
                <w:szCs w:val="21"/>
              </w:rPr>
            </w:pPr>
            <w:r w:rsidRPr="00906448">
              <w:rPr>
                <w:rFonts w:ascii="微软雅黑" w:eastAsia="微软雅黑" w:hAnsi="微软雅黑" w:hint="eastAsia"/>
                <w:b/>
                <w:color w:val="000000" w:themeColor="text1"/>
                <w:szCs w:val="21"/>
              </w:rPr>
              <w:t>对应错误说明</w:t>
            </w:r>
          </w:p>
        </w:tc>
      </w:tr>
      <w:tr w:rsidR="00906448" w:rsidRPr="00906448" w14:paraId="143A7473" w14:textId="77777777" w:rsidTr="008B7CFA">
        <w:tc>
          <w:tcPr>
            <w:tcW w:w="2790" w:type="dxa"/>
          </w:tcPr>
          <w:p w14:paraId="2C9EE7DB" w14:textId="2AEBCA3E" w:rsidR="008B7CFA" w:rsidRPr="00906448" w:rsidRDefault="00391E46"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008B7CFA" w:rsidRPr="00906448">
              <w:rPr>
                <w:rFonts w:ascii="微软雅黑" w:eastAsia="微软雅黑" w:hAnsi="微软雅黑" w:hint="eastAsia"/>
                <w:color w:val="000000" w:themeColor="text1"/>
                <w:szCs w:val="21"/>
              </w:rPr>
              <w:t>0001</w:t>
            </w:r>
          </w:p>
        </w:tc>
        <w:tc>
          <w:tcPr>
            <w:tcW w:w="6095" w:type="dxa"/>
          </w:tcPr>
          <w:p w14:paraId="6731981E" w14:textId="5B15BBD3" w:rsidR="008B7CFA" w:rsidRPr="00906448" w:rsidRDefault="00AD2D7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登录超时</w:t>
            </w:r>
          </w:p>
        </w:tc>
      </w:tr>
      <w:tr w:rsidR="00906448" w:rsidRPr="00906448" w14:paraId="139F7FF5" w14:textId="77777777" w:rsidTr="008B7CFA">
        <w:tc>
          <w:tcPr>
            <w:tcW w:w="2790" w:type="dxa"/>
          </w:tcPr>
          <w:p w14:paraId="2F0ACB97" w14:textId="02F7025C" w:rsidR="00AD2D78" w:rsidRPr="00906448" w:rsidRDefault="00AD2D78"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E00</w:t>
            </w:r>
            <w:r w:rsidR="000F4681" w:rsidRPr="00906448">
              <w:rPr>
                <w:rFonts w:ascii="微软雅黑" w:eastAsia="微软雅黑" w:hAnsi="微软雅黑"/>
                <w:color w:val="000000" w:themeColor="text1"/>
                <w:szCs w:val="21"/>
              </w:rPr>
              <w:t>02</w:t>
            </w:r>
          </w:p>
        </w:tc>
        <w:tc>
          <w:tcPr>
            <w:tcW w:w="6095" w:type="dxa"/>
          </w:tcPr>
          <w:p w14:paraId="4C311FD8" w14:textId="6132B451" w:rsidR="00AD2D78" w:rsidRPr="00906448" w:rsidRDefault="00A8079F"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access</w:t>
            </w:r>
            <w:r w:rsidRPr="00906448">
              <w:rPr>
                <w:rFonts w:ascii="微软雅黑" w:eastAsia="微软雅黑" w:hAnsi="微软雅黑" w:hint="eastAsia"/>
                <w:color w:val="000000" w:themeColor="text1"/>
                <w:szCs w:val="21"/>
              </w:rPr>
              <w:t>T</w:t>
            </w:r>
            <w:r w:rsidR="000F4681" w:rsidRPr="00906448">
              <w:rPr>
                <w:rFonts w:ascii="微软雅黑" w:eastAsia="微软雅黑" w:hAnsi="微软雅黑" w:hint="eastAsia"/>
                <w:color w:val="000000" w:themeColor="text1"/>
                <w:szCs w:val="21"/>
              </w:rPr>
              <w:t>oken</w:t>
            </w:r>
            <w:r w:rsidR="000F4681" w:rsidRPr="00906448">
              <w:rPr>
                <w:rFonts w:ascii="微软雅黑" w:eastAsia="微软雅黑" w:hAnsi="微软雅黑"/>
                <w:color w:val="000000" w:themeColor="text1"/>
                <w:szCs w:val="21"/>
              </w:rPr>
              <w:t>不正确或</w:t>
            </w:r>
            <w:r w:rsidRPr="00906448">
              <w:rPr>
                <w:rFonts w:ascii="微软雅黑" w:eastAsia="微软雅黑" w:hAnsi="微软雅黑"/>
                <w:color w:val="000000" w:themeColor="text1"/>
                <w:szCs w:val="21"/>
              </w:rPr>
              <w:t>accessT</w:t>
            </w:r>
            <w:r w:rsidR="000F4681" w:rsidRPr="00906448">
              <w:rPr>
                <w:rFonts w:ascii="微软雅黑" w:eastAsia="微软雅黑" w:hAnsi="微软雅黑"/>
                <w:color w:val="000000" w:themeColor="text1"/>
                <w:szCs w:val="21"/>
              </w:rPr>
              <w:t>oken</w:t>
            </w:r>
            <w:r w:rsidR="000F4681" w:rsidRPr="00906448">
              <w:rPr>
                <w:rFonts w:ascii="微软雅黑" w:eastAsia="微软雅黑" w:hAnsi="微软雅黑" w:hint="eastAsia"/>
                <w:color w:val="000000" w:themeColor="text1"/>
                <w:szCs w:val="21"/>
              </w:rPr>
              <w:t>超时</w:t>
            </w:r>
          </w:p>
        </w:tc>
      </w:tr>
      <w:tr w:rsidR="00906448" w:rsidRPr="00906448" w14:paraId="65D666F3" w14:textId="77777777" w:rsidTr="008B7CFA">
        <w:tc>
          <w:tcPr>
            <w:tcW w:w="2790" w:type="dxa"/>
          </w:tcPr>
          <w:p w14:paraId="7B867B74" w14:textId="0A99EC3F" w:rsidR="008B7CFA" w:rsidRPr="00906448" w:rsidRDefault="00391E46"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008B7CFA" w:rsidRPr="00906448">
              <w:rPr>
                <w:rFonts w:ascii="微软雅黑" w:eastAsia="微软雅黑" w:hAnsi="微软雅黑" w:hint="eastAsia"/>
                <w:color w:val="000000" w:themeColor="text1"/>
                <w:szCs w:val="21"/>
              </w:rPr>
              <w:t>000</w:t>
            </w:r>
            <w:r w:rsidR="000F4681" w:rsidRPr="00906448">
              <w:rPr>
                <w:rFonts w:ascii="微软雅黑" w:eastAsia="微软雅黑" w:hAnsi="微软雅黑" w:hint="eastAsia"/>
                <w:color w:val="000000" w:themeColor="text1"/>
                <w:szCs w:val="21"/>
              </w:rPr>
              <w:t>3</w:t>
            </w:r>
          </w:p>
        </w:tc>
        <w:tc>
          <w:tcPr>
            <w:tcW w:w="6095" w:type="dxa"/>
          </w:tcPr>
          <w:p w14:paraId="713B1C48" w14:textId="0C90217A" w:rsidR="008B7CFA" w:rsidRPr="00906448" w:rsidRDefault="000F4681"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接口内容</w:t>
            </w:r>
            <w:r w:rsidRPr="00906448">
              <w:rPr>
                <w:rFonts w:ascii="微软雅黑" w:eastAsia="微软雅黑" w:hAnsi="微软雅黑"/>
                <w:color w:val="000000" w:themeColor="text1"/>
                <w:szCs w:val="21"/>
              </w:rPr>
              <w:t>为空</w:t>
            </w:r>
          </w:p>
        </w:tc>
      </w:tr>
      <w:tr w:rsidR="00906448" w:rsidRPr="00906448" w14:paraId="2BEE51A0" w14:textId="77777777" w:rsidTr="008B7CFA">
        <w:tc>
          <w:tcPr>
            <w:tcW w:w="2790" w:type="dxa"/>
          </w:tcPr>
          <w:p w14:paraId="3FE4DF3B" w14:textId="717893E3" w:rsidR="000F4681" w:rsidRPr="00906448" w:rsidRDefault="000F468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lastRenderedPageBreak/>
              <w:t>E</w:t>
            </w:r>
            <w:r w:rsidRPr="00906448">
              <w:rPr>
                <w:rFonts w:ascii="微软雅黑" w:eastAsia="微软雅黑" w:hAnsi="微软雅黑" w:hint="eastAsia"/>
                <w:color w:val="000000" w:themeColor="text1"/>
                <w:szCs w:val="21"/>
              </w:rPr>
              <w:t>0004</w:t>
            </w:r>
          </w:p>
        </w:tc>
        <w:tc>
          <w:tcPr>
            <w:tcW w:w="6095" w:type="dxa"/>
          </w:tcPr>
          <w:p w14:paraId="4A54A297" w14:textId="47BC24D1" w:rsidR="000F4681" w:rsidRPr="00906448" w:rsidRDefault="000F4681"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接口不符合规范</w:t>
            </w:r>
          </w:p>
        </w:tc>
      </w:tr>
      <w:tr w:rsidR="00906448" w:rsidRPr="00906448" w14:paraId="22D4CD5A" w14:textId="77777777" w:rsidTr="008B7CFA">
        <w:tc>
          <w:tcPr>
            <w:tcW w:w="2790" w:type="dxa"/>
          </w:tcPr>
          <w:p w14:paraId="25D56D83" w14:textId="4EAA725C" w:rsidR="008B7CFA" w:rsidRPr="00906448" w:rsidRDefault="00391E46"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008B7CFA" w:rsidRPr="00906448">
              <w:rPr>
                <w:rFonts w:ascii="微软雅黑" w:eastAsia="微软雅黑" w:hAnsi="微软雅黑" w:hint="eastAsia"/>
                <w:color w:val="000000" w:themeColor="text1"/>
                <w:szCs w:val="21"/>
              </w:rPr>
              <w:t>000</w:t>
            </w:r>
            <w:r w:rsidR="00CF3185" w:rsidRPr="00906448">
              <w:rPr>
                <w:rFonts w:ascii="微软雅黑" w:eastAsia="微软雅黑" w:hAnsi="微软雅黑" w:hint="eastAsia"/>
                <w:color w:val="000000" w:themeColor="text1"/>
                <w:szCs w:val="21"/>
              </w:rPr>
              <w:t>5</w:t>
            </w:r>
          </w:p>
        </w:tc>
        <w:tc>
          <w:tcPr>
            <w:tcW w:w="6095" w:type="dxa"/>
          </w:tcPr>
          <w:p w14:paraId="07D6F377" w14:textId="17DD4A55" w:rsidR="008B7CFA" w:rsidRPr="00906448" w:rsidRDefault="000F4681"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接口参数错误</w:t>
            </w:r>
          </w:p>
        </w:tc>
      </w:tr>
      <w:tr w:rsidR="00906448" w:rsidRPr="00906448" w14:paraId="2FF19657" w14:textId="77777777" w:rsidTr="00CF3185">
        <w:trPr>
          <w:trHeight w:val="577"/>
        </w:trPr>
        <w:tc>
          <w:tcPr>
            <w:tcW w:w="2790" w:type="dxa"/>
          </w:tcPr>
          <w:p w14:paraId="40721425" w14:textId="105B105C" w:rsidR="008B7CFA" w:rsidRPr="00906448" w:rsidRDefault="00391E46"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008B7CFA" w:rsidRPr="00906448">
              <w:rPr>
                <w:rFonts w:ascii="微软雅黑" w:eastAsia="微软雅黑" w:hAnsi="微软雅黑" w:hint="eastAsia"/>
                <w:color w:val="000000" w:themeColor="text1"/>
                <w:szCs w:val="21"/>
              </w:rPr>
              <w:t>000</w:t>
            </w:r>
            <w:r w:rsidR="00CF3185" w:rsidRPr="00906448">
              <w:rPr>
                <w:rFonts w:ascii="微软雅黑" w:eastAsia="微软雅黑" w:hAnsi="微软雅黑" w:hint="eastAsia"/>
                <w:color w:val="000000" w:themeColor="text1"/>
                <w:szCs w:val="21"/>
              </w:rPr>
              <w:t>6</w:t>
            </w:r>
          </w:p>
        </w:tc>
        <w:tc>
          <w:tcPr>
            <w:tcW w:w="6095" w:type="dxa"/>
          </w:tcPr>
          <w:p w14:paraId="737BA801" w14:textId="3B8E14AF" w:rsidR="008B7CFA" w:rsidRPr="00906448" w:rsidRDefault="00025CD7" w:rsidP="00F024E3">
            <w:pPr>
              <w:spacing w:line="360" w:lineRule="auto"/>
              <w:rPr>
                <w:rFonts w:ascii="微软雅黑" w:eastAsia="微软雅黑" w:hAnsi="微软雅黑"/>
                <w:color w:val="000000" w:themeColor="text1"/>
                <w:szCs w:val="21"/>
              </w:rPr>
            </w:pPr>
            <w:r w:rsidRPr="00906448">
              <w:rPr>
                <w:rFonts w:ascii="微软雅黑" w:eastAsia="微软雅黑" w:hAnsi="微软雅黑" w:hint="eastAsia"/>
                <w:color w:val="000000" w:themeColor="text1"/>
                <w:szCs w:val="21"/>
              </w:rPr>
              <w:t>认证平台内部错误</w:t>
            </w:r>
          </w:p>
        </w:tc>
      </w:tr>
      <w:tr w:rsidR="00906448" w:rsidRPr="00906448" w14:paraId="15387817" w14:textId="77777777" w:rsidTr="00CF3185">
        <w:trPr>
          <w:trHeight w:val="577"/>
        </w:trPr>
        <w:tc>
          <w:tcPr>
            <w:tcW w:w="2790" w:type="dxa"/>
          </w:tcPr>
          <w:p w14:paraId="11523477" w14:textId="01148F7C" w:rsidR="00CF3185" w:rsidRPr="00906448" w:rsidRDefault="00CF3185"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Pr="00906448">
              <w:rPr>
                <w:rFonts w:ascii="微软雅黑" w:eastAsia="微软雅黑" w:hAnsi="微软雅黑" w:hint="eastAsia"/>
                <w:color w:val="000000" w:themeColor="text1"/>
                <w:szCs w:val="21"/>
              </w:rPr>
              <w:t>0007</w:t>
            </w:r>
          </w:p>
        </w:tc>
        <w:tc>
          <w:tcPr>
            <w:tcW w:w="6095" w:type="dxa"/>
          </w:tcPr>
          <w:p w14:paraId="19B37912" w14:textId="1B3F0A3B" w:rsidR="00CF3185" w:rsidRPr="00906448" w:rsidRDefault="005E7B64"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数据服务无响应</w:t>
            </w:r>
          </w:p>
        </w:tc>
      </w:tr>
      <w:tr w:rsidR="00906448" w:rsidRPr="00906448" w14:paraId="45977451" w14:textId="77777777" w:rsidTr="00CF3185">
        <w:trPr>
          <w:trHeight w:val="577"/>
        </w:trPr>
        <w:tc>
          <w:tcPr>
            <w:tcW w:w="2790" w:type="dxa"/>
          </w:tcPr>
          <w:p w14:paraId="129F2DE9" w14:textId="4AC29966" w:rsidR="00645373" w:rsidRPr="00906448" w:rsidRDefault="00645373"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Pr="00906448">
              <w:rPr>
                <w:rFonts w:ascii="微软雅黑" w:eastAsia="微软雅黑" w:hAnsi="微软雅黑" w:hint="eastAsia"/>
                <w:color w:val="000000" w:themeColor="text1"/>
                <w:szCs w:val="21"/>
              </w:rPr>
              <w:t>0008</w:t>
            </w:r>
          </w:p>
        </w:tc>
        <w:tc>
          <w:tcPr>
            <w:tcW w:w="6095" w:type="dxa"/>
          </w:tcPr>
          <w:p w14:paraId="7FB10846" w14:textId="4C0804F5" w:rsidR="00645373" w:rsidRPr="00906448" w:rsidRDefault="00645373"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数据服务结果异常</w:t>
            </w:r>
          </w:p>
        </w:tc>
      </w:tr>
      <w:tr w:rsidR="00906448" w:rsidRPr="00906448" w14:paraId="296CB2E3" w14:textId="77777777" w:rsidTr="00CF3185">
        <w:trPr>
          <w:trHeight w:val="577"/>
        </w:trPr>
        <w:tc>
          <w:tcPr>
            <w:tcW w:w="2790" w:type="dxa"/>
          </w:tcPr>
          <w:p w14:paraId="13B5452F" w14:textId="123B6E06" w:rsidR="00A45675" w:rsidRPr="00906448" w:rsidRDefault="00A45675"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Pr="00906448">
              <w:rPr>
                <w:rFonts w:ascii="微软雅黑" w:eastAsia="微软雅黑" w:hAnsi="微软雅黑" w:hint="eastAsia"/>
                <w:color w:val="000000" w:themeColor="text1"/>
                <w:szCs w:val="21"/>
              </w:rPr>
              <w:t>000</w:t>
            </w:r>
            <w:r w:rsidR="00C070E1" w:rsidRPr="00906448">
              <w:rPr>
                <w:rFonts w:ascii="微软雅黑" w:eastAsia="微软雅黑" w:hAnsi="微软雅黑" w:hint="eastAsia"/>
                <w:color w:val="000000" w:themeColor="text1"/>
                <w:szCs w:val="21"/>
              </w:rPr>
              <w:t>9</w:t>
            </w:r>
          </w:p>
        </w:tc>
        <w:tc>
          <w:tcPr>
            <w:tcW w:w="6095" w:type="dxa"/>
          </w:tcPr>
          <w:p w14:paraId="2C2BDA91" w14:textId="5FE511EF" w:rsidR="00A45675" w:rsidRPr="00906448" w:rsidRDefault="00A45675"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总行系统无响应</w:t>
            </w:r>
          </w:p>
        </w:tc>
      </w:tr>
      <w:tr w:rsidR="00E117AB" w:rsidRPr="00906448" w14:paraId="045CD460" w14:textId="77777777" w:rsidTr="00CF3185">
        <w:trPr>
          <w:trHeight w:val="577"/>
        </w:trPr>
        <w:tc>
          <w:tcPr>
            <w:tcW w:w="2790" w:type="dxa"/>
          </w:tcPr>
          <w:p w14:paraId="11713B3E" w14:textId="7296C202" w:rsidR="00E117AB" w:rsidRPr="00906448" w:rsidRDefault="00E117A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E</w:t>
            </w:r>
            <w:r w:rsidRPr="00906448">
              <w:rPr>
                <w:rFonts w:ascii="微软雅黑" w:eastAsia="微软雅黑" w:hAnsi="微软雅黑" w:hint="eastAsia"/>
                <w:color w:val="000000" w:themeColor="text1"/>
                <w:szCs w:val="21"/>
              </w:rPr>
              <w:t>0010</w:t>
            </w:r>
          </w:p>
        </w:tc>
        <w:tc>
          <w:tcPr>
            <w:tcW w:w="6095" w:type="dxa"/>
          </w:tcPr>
          <w:p w14:paraId="3FFA6761" w14:textId="05AE2847" w:rsidR="00E117AB" w:rsidRPr="00906448" w:rsidRDefault="00E117AB" w:rsidP="00F024E3">
            <w:pPr>
              <w:spacing w:line="360" w:lineRule="auto"/>
              <w:rPr>
                <w:rFonts w:ascii="微软雅黑" w:eastAsia="微软雅黑" w:hAnsi="微软雅黑"/>
                <w:color w:val="000000" w:themeColor="text1"/>
                <w:szCs w:val="21"/>
              </w:rPr>
            </w:pPr>
            <w:r w:rsidRPr="00906448">
              <w:rPr>
                <w:rFonts w:ascii="微软雅黑" w:eastAsia="微软雅黑" w:hAnsi="微软雅黑"/>
                <w:color w:val="000000" w:themeColor="text1"/>
                <w:szCs w:val="21"/>
              </w:rPr>
              <w:t>总行系统</w:t>
            </w:r>
            <w:r w:rsidRPr="00906448">
              <w:rPr>
                <w:rFonts w:ascii="微软雅黑" w:eastAsia="微软雅黑" w:hAnsi="微软雅黑" w:hint="eastAsia"/>
                <w:color w:val="000000" w:themeColor="text1"/>
                <w:szCs w:val="21"/>
              </w:rPr>
              <w:t>处理</w:t>
            </w:r>
            <w:r w:rsidRPr="00906448">
              <w:rPr>
                <w:rFonts w:ascii="微软雅黑" w:eastAsia="微软雅黑" w:hAnsi="微软雅黑"/>
                <w:color w:val="000000" w:themeColor="text1"/>
                <w:szCs w:val="21"/>
              </w:rPr>
              <w:t>结果异常</w:t>
            </w:r>
          </w:p>
        </w:tc>
      </w:tr>
    </w:tbl>
    <w:p w14:paraId="14050A51" w14:textId="111FBF34" w:rsidR="00391E46" w:rsidRPr="00906448" w:rsidRDefault="00391E46" w:rsidP="00F024E3">
      <w:pPr>
        <w:spacing w:line="360" w:lineRule="auto"/>
        <w:rPr>
          <w:rFonts w:ascii="Xingkai SC Light" w:eastAsia="Xingkai SC Light" w:hAnsi="Xingkai SC Light"/>
          <w:color w:val="000000" w:themeColor="text1"/>
        </w:rPr>
      </w:pPr>
    </w:p>
    <w:sectPr w:rsidR="00391E46" w:rsidRPr="00906448" w:rsidSect="00CA047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FEBC6" w14:textId="77777777" w:rsidR="004D3313" w:rsidRDefault="004D3313" w:rsidP="00E32515">
      <w:r>
        <w:separator/>
      </w:r>
    </w:p>
  </w:endnote>
  <w:endnote w:type="continuationSeparator" w:id="0">
    <w:p w14:paraId="2DE0C18A" w14:textId="77777777" w:rsidR="004D3313" w:rsidRDefault="004D3313" w:rsidP="00E3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CF3C50" w:usb2="00000016" w:usb3="00000000" w:csb0="0004001F" w:csb1="00000000"/>
  </w:font>
  <w:font w:name="Damascus">
    <w:charset w:val="B2"/>
    <w:family w:val="auto"/>
    <w:pitch w:val="variable"/>
    <w:sig w:usb0="80002001" w:usb1="80000000" w:usb2="00000080" w:usb3="00000000" w:csb0="0000004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Microsoft YaHei UI"/>
    <w:charset w:val="00"/>
    <w:family w:val="auto"/>
    <w:pitch w:val="variable"/>
    <w:sig w:usb0="00000003" w:usb1="500079DB" w:usb2="00000010" w:usb3="00000000" w:csb0="00000001" w:csb1="00000000"/>
  </w:font>
  <w:font w:name="STHeiti">
    <w:altName w:val="Arial Unicode MS"/>
    <w:charset w:val="86"/>
    <w:family w:val="auto"/>
    <w:pitch w:val="variable"/>
    <w:sig w:usb0="00000000" w:usb1="080F0000" w:usb2="00000010" w:usb3="00000000" w:csb0="0004009F" w:csb1="00000000"/>
  </w:font>
  <w:font w:name="Xingkai SC Light">
    <w:altName w:val="Arial Unicode MS"/>
    <w:charset w:val="86"/>
    <w:family w:val="auto"/>
    <w:pitch w:val="variable"/>
    <w:sig w:usb0="00000000"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88C2DE" w14:textId="77777777" w:rsidR="004D3313" w:rsidRDefault="004D3313" w:rsidP="00E32515">
      <w:r>
        <w:separator/>
      </w:r>
    </w:p>
  </w:footnote>
  <w:footnote w:type="continuationSeparator" w:id="0">
    <w:p w14:paraId="4B08FAF0" w14:textId="77777777" w:rsidR="004D3313" w:rsidRDefault="004D3313" w:rsidP="00E325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29DC"/>
    <w:multiLevelType w:val="hybridMultilevel"/>
    <w:tmpl w:val="11D8EC6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D871A36"/>
    <w:multiLevelType w:val="hybridMultilevel"/>
    <w:tmpl w:val="A306994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D9378D6"/>
    <w:multiLevelType w:val="hybridMultilevel"/>
    <w:tmpl w:val="EBCA23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584C4F"/>
    <w:multiLevelType w:val="multilevel"/>
    <w:tmpl w:val="92148C6C"/>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4">
    <w:nsid w:val="0F845F7C"/>
    <w:multiLevelType w:val="hybridMultilevel"/>
    <w:tmpl w:val="B7803050"/>
    <w:lvl w:ilvl="0" w:tplc="085E6B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2A6C61"/>
    <w:multiLevelType w:val="hybridMultilevel"/>
    <w:tmpl w:val="1FD696EE"/>
    <w:lvl w:ilvl="0" w:tplc="C472DF7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15836A76"/>
    <w:multiLevelType w:val="hybridMultilevel"/>
    <w:tmpl w:val="193C814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6393C2F"/>
    <w:multiLevelType w:val="multilevel"/>
    <w:tmpl w:val="0409001D"/>
    <w:numStyleLink w:val="111111"/>
  </w:abstractNum>
  <w:abstractNum w:abstractNumId="8">
    <w:nsid w:val="19EF226A"/>
    <w:multiLevelType w:val="hybridMultilevel"/>
    <w:tmpl w:val="68BEB86C"/>
    <w:lvl w:ilvl="0" w:tplc="C0E8065C">
      <w:start w:val="1"/>
      <w:numFmt w:val="decimal"/>
      <w:lvlText w:val="%1."/>
      <w:lvlJc w:val="left"/>
      <w:pPr>
        <w:ind w:left="1020" w:hanging="360"/>
      </w:pPr>
      <w:rPr>
        <w:rFonts w:hint="default"/>
      </w:rPr>
    </w:lvl>
    <w:lvl w:ilvl="1" w:tplc="04090019" w:tentative="1">
      <w:start w:val="1"/>
      <w:numFmt w:val="lowerLetter"/>
      <w:lvlText w:val="%2)"/>
      <w:lvlJc w:val="left"/>
      <w:pPr>
        <w:ind w:left="1620" w:hanging="480"/>
      </w:pPr>
    </w:lvl>
    <w:lvl w:ilvl="2" w:tplc="0409001B" w:tentative="1">
      <w:start w:val="1"/>
      <w:numFmt w:val="lowerRoman"/>
      <w:lvlText w:val="%3."/>
      <w:lvlJc w:val="right"/>
      <w:pPr>
        <w:ind w:left="2100" w:hanging="480"/>
      </w:pPr>
    </w:lvl>
    <w:lvl w:ilvl="3" w:tplc="0409000F" w:tentative="1">
      <w:start w:val="1"/>
      <w:numFmt w:val="decimal"/>
      <w:lvlText w:val="%4."/>
      <w:lvlJc w:val="left"/>
      <w:pPr>
        <w:ind w:left="2580" w:hanging="480"/>
      </w:pPr>
    </w:lvl>
    <w:lvl w:ilvl="4" w:tplc="04090019" w:tentative="1">
      <w:start w:val="1"/>
      <w:numFmt w:val="lowerLetter"/>
      <w:lvlText w:val="%5)"/>
      <w:lvlJc w:val="left"/>
      <w:pPr>
        <w:ind w:left="3060" w:hanging="480"/>
      </w:pPr>
    </w:lvl>
    <w:lvl w:ilvl="5" w:tplc="0409001B" w:tentative="1">
      <w:start w:val="1"/>
      <w:numFmt w:val="lowerRoman"/>
      <w:lvlText w:val="%6."/>
      <w:lvlJc w:val="right"/>
      <w:pPr>
        <w:ind w:left="3540" w:hanging="480"/>
      </w:pPr>
    </w:lvl>
    <w:lvl w:ilvl="6" w:tplc="0409000F" w:tentative="1">
      <w:start w:val="1"/>
      <w:numFmt w:val="decimal"/>
      <w:lvlText w:val="%7."/>
      <w:lvlJc w:val="left"/>
      <w:pPr>
        <w:ind w:left="4020" w:hanging="480"/>
      </w:pPr>
    </w:lvl>
    <w:lvl w:ilvl="7" w:tplc="04090019" w:tentative="1">
      <w:start w:val="1"/>
      <w:numFmt w:val="lowerLetter"/>
      <w:lvlText w:val="%8)"/>
      <w:lvlJc w:val="left"/>
      <w:pPr>
        <w:ind w:left="4500" w:hanging="480"/>
      </w:pPr>
    </w:lvl>
    <w:lvl w:ilvl="8" w:tplc="0409001B" w:tentative="1">
      <w:start w:val="1"/>
      <w:numFmt w:val="lowerRoman"/>
      <w:lvlText w:val="%9."/>
      <w:lvlJc w:val="right"/>
      <w:pPr>
        <w:ind w:left="4980" w:hanging="480"/>
      </w:pPr>
    </w:lvl>
  </w:abstractNum>
  <w:abstractNum w:abstractNumId="9">
    <w:nsid w:val="227057ED"/>
    <w:multiLevelType w:val="multilevel"/>
    <w:tmpl w:val="AD0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AF0C17"/>
    <w:multiLevelType w:val="multilevel"/>
    <w:tmpl w:val="FFA022A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1">
    <w:nsid w:val="2B837D58"/>
    <w:multiLevelType w:val="hybridMultilevel"/>
    <w:tmpl w:val="E5C20B1E"/>
    <w:lvl w:ilvl="0" w:tplc="0409000F">
      <w:start w:val="1"/>
      <w:numFmt w:val="decimal"/>
      <w:lvlText w:val="%1."/>
      <w:lvlJc w:val="left"/>
      <w:pPr>
        <w:ind w:left="900" w:hanging="480"/>
      </w:p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2CBA1DE8"/>
    <w:multiLevelType w:val="hybridMultilevel"/>
    <w:tmpl w:val="C3288D28"/>
    <w:lvl w:ilvl="0" w:tplc="C0225650">
      <w:start w:val="1"/>
      <w:numFmt w:val="decimal"/>
      <w:lvlText w:val="%1）"/>
      <w:lvlJc w:val="left"/>
      <w:pPr>
        <w:ind w:left="1650" w:hanging="720"/>
      </w:pPr>
      <w:rPr>
        <w:rFonts w:hint="eastAsia"/>
      </w:rPr>
    </w:lvl>
    <w:lvl w:ilvl="1" w:tplc="04090019" w:tentative="1">
      <w:start w:val="1"/>
      <w:numFmt w:val="lowerLetter"/>
      <w:lvlText w:val="%2)"/>
      <w:lvlJc w:val="left"/>
      <w:pPr>
        <w:ind w:left="1890" w:hanging="480"/>
      </w:pPr>
    </w:lvl>
    <w:lvl w:ilvl="2" w:tplc="0409001B" w:tentative="1">
      <w:start w:val="1"/>
      <w:numFmt w:val="lowerRoman"/>
      <w:lvlText w:val="%3."/>
      <w:lvlJc w:val="right"/>
      <w:pPr>
        <w:ind w:left="2370" w:hanging="480"/>
      </w:pPr>
    </w:lvl>
    <w:lvl w:ilvl="3" w:tplc="0409000F" w:tentative="1">
      <w:start w:val="1"/>
      <w:numFmt w:val="decimal"/>
      <w:lvlText w:val="%4."/>
      <w:lvlJc w:val="left"/>
      <w:pPr>
        <w:ind w:left="2850" w:hanging="480"/>
      </w:pPr>
    </w:lvl>
    <w:lvl w:ilvl="4" w:tplc="04090019" w:tentative="1">
      <w:start w:val="1"/>
      <w:numFmt w:val="lowerLetter"/>
      <w:lvlText w:val="%5)"/>
      <w:lvlJc w:val="left"/>
      <w:pPr>
        <w:ind w:left="3330" w:hanging="480"/>
      </w:pPr>
    </w:lvl>
    <w:lvl w:ilvl="5" w:tplc="0409001B" w:tentative="1">
      <w:start w:val="1"/>
      <w:numFmt w:val="lowerRoman"/>
      <w:lvlText w:val="%6."/>
      <w:lvlJc w:val="right"/>
      <w:pPr>
        <w:ind w:left="3810" w:hanging="480"/>
      </w:pPr>
    </w:lvl>
    <w:lvl w:ilvl="6" w:tplc="0409000F" w:tentative="1">
      <w:start w:val="1"/>
      <w:numFmt w:val="decimal"/>
      <w:lvlText w:val="%7."/>
      <w:lvlJc w:val="left"/>
      <w:pPr>
        <w:ind w:left="4290" w:hanging="480"/>
      </w:pPr>
    </w:lvl>
    <w:lvl w:ilvl="7" w:tplc="04090019" w:tentative="1">
      <w:start w:val="1"/>
      <w:numFmt w:val="lowerLetter"/>
      <w:lvlText w:val="%8)"/>
      <w:lvlJc w:val="left"/>
      <w:pPr>
        <w:ind w:left="4770" w:hanging="480"/>
      </w:pPr>
    </w:lvl>
    <w:lvl w:ilvl="8" w:tplc="0409001B" w:tentative="1">
      <w:start w:val="1"/>
      <w:numFmt w:val="lowerRoman"/>
      <w:lvlText w:val="%9."/>
      <w:lvlJc w:val="right"/>
      <w:pPr>
        <w:ind w:left="5250" w:hanging="480"/>
      </w:pPr>
    </w:lvl>
  </w:abstractNum>
  <w:abstractNum w:abstractNumId="13">
    <w:nsid w:val="2D1E1768"/>
    <w:multiLevelType w:val="multilevel"/>
    <w:tmpl w:val="26A6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2422A3"/>
    <w:multiLevelType w:val="multilevel"/>
    <w:tmpl w:val="E71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EC4B5D"/>
    <w:multiLevelType w:val="hybridMultilevel"/>
    <w:tmpl w:val="DEA63BE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6D36DB2"/>
    <w:multiLevelType w:val="multilevel"/>
    <w:tmpl w:val="0732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D9411A"/>
    <w:multiLevelType w:val="multilevel"/>
    <w:tmpl w:val="0409001D"/>
    <w:numStyleLink w:val="111111"/>
  </w:abstractNum>
  <w:abstractNum w:abstractNumId="18">
    <w:nsid w:val="39AF22C0"/>
    <w:multiLevelType w:val="multilevel"/>
    <w:tmpl w:val="BB0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9C24F1"/>
    <w:multiLevelType w:val="multilevel"/>
    <w:tmpl w:val="0409001D"/>
    <w:numStyleLink w:val="111111"/>
  </w:abstractNum>
  <w:abstractNum w:abstractNumId="20">
    <w:nsid w:val="3AF62E44"/>
    <w:multiLevelType w:val="hybridMultilevel"/>
    <w:tmpl w:val="C25E4010"/>
    <w:lvl w:ilvl="0" w:tplc="04090011">
      <w:start w:val="1"/>
      <w:numFmt w:val="decimal"/>
      <w:lvlText w:val="%1)"/>
      <w:lvlJc w:val="left"/>
      <w:pPr>
        <w:ind w:left="1410" w:hanging="480"/>
      </w:pPr>
      <w:rPr>
        <w:rFonts w:hint="default"/>
      </w:rPr>
    </w:lvl>
    <w:lvl w:ilvl="1" w:tplc="04090019" w:tentative="1">
      <w:start w:val="1"/>
      <w:numFmt w:val="lowerLetter"/>
      <w:lvlText w:val="%2)"/>
      <w:lvlJc w:val="left"/>
      <w:pPr>
        <w:ind w:left="1890" w:hanging="480"/>
      </w:pPr>
    </w:lvl>
    <w:lvl w:ilvl="2" w:tplc="0409001B" w:tentative="1">
      <w:start w:val="1"/>
      <w:numFmt w:val="lowerRoman"/>
      <w:lvlText w:val="%3."/>
      <w:lvlJc w:val="right"/>
      <w:pPr>
        <w:ind w:left="2370" w:hanging="480"/>
      </w:pPr>
    </w:lvl>
    <w:lvl w:ilvl="3" w:tplc="0409000F" w:tentative="1">
      <w:start w:val="1"/>
      <w:numFmt w:val="decimal"/>
      <w:lvlText w:val="%4."/>
      <w:lvlJc w:val="left"/>
      <w:pPr>
        <w:ind w:left="2850" w:hanging="480"/>
      </w:pPr>
    </w:lvl>
    <w:lvl w:ilvl="4" w:tplc="04090019" w:tentative="1">
      <w:start w:val="1"/>
      <w:numFmt w:val="lowerLetter"/>
      <w:lvlText w:val="%5)"/>
      <w:lvlJc w:val="left"/>
      <w:pPr>
        <w:ind w:left="3330" w:hanging="480"/>
      </w:pPr>
    </w:lvl>
    <w:lvl w:ilvl="5" w:tplc="0409001B" w:tentative="1">
      <w:start w:val="1"/>
      <w:numFmt w:val="lowerRoman"/>
      <w:lvlText w:val="%6."/>
      <w:lvlJc w:val="right"/>
      <w:pPr>
        <w:ind w:left="3810" w:hanging="480"/>
      </w:pPr>
    </w:lvl>
    <w:lvl w:ilvl="6" w:tplc="0409000F" w:tentative="1">
      <w:start w:val="1"/>
      <w:numFmt w:val="decimal"/>
      <w:lvlText w:val="%7."/>
      <w:lvlJc w:val="left"/>
      <w:pPr>
        <w:ind w:left="4290" w:hanging="480"/>
      </w:pPr>
    </w:lvl>
    <w:lvl w:ilvl="7" w:tplc="04090019" w:tentative="1">
      <w:start w:val="1"/>
      <w:numFmt w:val="lowerLetter"/>
      <w:lvlText w:val="%8)"/>
      <w:lvlJc w:val="left"/>
      <w:pPr>
        <w:ind w:left="4770" w:hanging="480"/>
      </w:pPr>
    </w:lvl>
    <w:lvl w:ilvl="8" w:tplc="0409001B" w:tentative="1">
      <w:start w:val="1"/>
      <w:numFmt w:val="lowerRoman"/>
      <w:lvlText w:val="%9."/>
      <w:lvlJc w:val="right"/>
      <w:pPr>
        <w:ind w:left="5250" w:hanging="480"/>
      </w:pPr>
    </w:lvl>
  </w:abstractNum>
  <w:abstractNum w:abstractNumId="21">
    <w:nsid w:val="3C2819E4"/>
    <w:multiLevelType w:val="hybridMultilevel"/>
    <w:tmpl w:val="A858DD48"/>
    <w:lvl w:ilvl="0" w:tplc="36C805AA">
      <w:start w:val="1"/>
      <w:numFmt w:val="decimal"/>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2">
    <w:nsid w:val="41CF706C"/>
    <w:multiLevelType w:val="multilevel"/>
    <w:tmpl w:val="0409001D"/>
    <w:styleLink w:val="1111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9EF1CF4"/>
    <w:multiLevelType w:val="hybridMultilevel"/>
    <w:tmpl w:val="5B8EAD66"/>
    <w:lvl w:ilvl="0" w:tplc="8EC23C4A">
      <w:start w:val="6"/>
      <w:numFmt w:val="decimalZero"/>
      <w:lvlText w:val="%1-"/>
      <w:lvlJc w:val="left"/>
      <w:pPr>
        <w:ind w:left="380" w:hanging="380"/>
      </w:pPr>
      <w:rPr>
        <w:rFonts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0233EF"/>
    <w:multiLevelType w:val="hybridMultilevel"/>
    <w:tmpl w:val="806E58C8"/>
    <w:lvl w:ilvl="0" w:tplc="CBF4D68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5">
    <w:nsid w:val="52DA4B47"/>
    <w:multiLevelType w:val="hybridMultilevel"/>
    <w:tmpl w:val="349EEB3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3D85F21"/>
    <w:multiLevelType w:val="multilevel"/>
    <w:tmpl w:val="53D85F2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55D34CD2"/>
    <w:multiLevelType w:val="multilevel"/>
    <w:tmpl w:val="C59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6573DB"/>
    <w:multiLevelType w:val="multilevel"/>
    <w:tmpl w:val="DD5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25E1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9137D7A"/>
    <w:multiLevelType w:val="multilevel"/>
    <w:tmpl w:val="109A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3D3EC9"/>
    <w:multiLevelType w:val="hybridMultilevel"/>
    <w:tmpl w:val="D8B080F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59944DA4"/>
    <w:multiLevelType w:val="hybridMultilevel"/>
    <w:tmpl w:val="ABBE14D4"/>
    <w:lvl w:ilvl="0" w:tplc="347E4DC6">
      <w:start w:val="1"/>
      <w:numFmt w:val="bullet"/>
      <w:lvlText w:val="•"/>
      <w:lvlJc w:val="left"/>
      <w:pPr>
        <w:ind w:left="1320" w:hanging="480"/>
      </w:pPr>
      <w:rPr>
        <w:rFonts w:ascii="Arial" w:hAnsi="Arial"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3">
    <w:nsid w:val="5D775F8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rPr>
        <w:rFonts w:hint="eastAsia"/>
      </w:r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4">
    <w:nsid w:val="611C4B48"/>
    <w:multiLevelType w:val="hybridMultilevel"/>
    <w:tmpl w:val="7FB8158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4363DE6"/>
    <w:multiLevelType w:val="hybridMultilevel"/>
    <w:tmpl w:val="B1BCF82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70400E59"/>
    <w:multiLevelType w:val="hybridMultilevel"/>
    <w:tmpl w:val="3702A4F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7A402D87"/>
    <w:multiLevelType w:val="hybridMultilevel"/>
    <w:tmpl w:val="8B4A013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8">
    <w:nsid w:val="7C1A3771"/>
    <w:multiLevelType w:val="multilevel"/>
    <w:tmpl w:val="573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422259"/>
    <w:multiLevelType w:val="multilevel"/>
    <w:tmpl w:val="DD9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9"/>
  </w:num>
  <w:num w:numId="3">
    <w:abstractNumId w:val="22"/>
  </w:num>
  <w:num w:numId="4">
    <w:abstractNumId w:val="3"/>
  </w:num>
  <w:num w:numId="5">
    <w:abstractNumId w:val="10"/>
  </w:num>
  <w:num w:numId="6">
    <w:abstractNumId w:val="5"/>
  </w:num>
  <w:num w:numId="7">
    <w:abstractNumId w:val="20"/>
  </w:num>
  <w:num w:numId="8">
    <w:abstractNumId w:val="36"/>
  </w:num>
  <w:num w:numId="9">
    <w:abstractNumId w:val="35"/>
  </w:num>
  <w:num w:numId="10">
    <w:abstractNumId w:val="19"/>
  </w:num>
  <w:num w:numId="11">
    <w:abstractNumId w:val="17"/>
  </w:num>
  <w:num w:numId="12">
    <w:abstractNumId w:val="7"/>
  </w:num>
  <w:num w:numId="13">
    <w:abstractNumId w:val="1"/>
  </w:num>
  <w:num w:numId="14">
    <w:abstractNumId w:val="33"/>
  </w:num>
  <w:num w:numId="15">
    <w:abstractNumId w:val="31"/>
  </w:num>
  <w:num w:numId="16">
    <w:abstractNumId w:val="0"/>
  </w:num>
  <w:num w:numId="17">
    <w:abstractNumId w:val="6"/>
  </w:num>
  <w:num w:numId="18">
    <w:abstractNumId w:val="34"/>
  </w:num>
  <w:num w:numId="19">
    <w:abstractNumId w:val="24"/>
  </w:num>
  <w:num w:numId="20">
    <w:abstractNumId w:val="15"/>
  </w:num>
  <w:num w:numId="21">
    <w:abstractNumId w:val="11"/>
  </w:num>
  <w:num w:numId="22">
    <w:abstractNumId w:val="8"/>
  </w:num>
  <w:num w:numId="23">
    <w:abstractNumId w:val="25"/>
  </w:num>
  <w:num w:numId="24">
    <w:abstractNumId w:val="16"/>
  </w:num>
  <w:num w:numId="25">
    <w:abstractNumId w:val="9"/>
  </w:num>
  <w:num w:numId="26">
    <w:abstractNumId w:val="21"/>
  </w:num>
  <w:num w:numId="27">
    <w:abstractNumId w:val="23"/>
  </w:num>
  <w:num w:numId="28">
    <w:abstractNumId w:val="14"/>
  </w:num>
  <w:num w:numId="29">
    <w:abstractNumId w:val="38"/>
  </w:num>
  <w:num w:numId="30">
    <w:abstractNumId w:val="39"/>
  </w:num>
  <w:num w:numId="31">
    <w:abstractNumId w:val="13"/>
  </w:num>
  <w:num w:numId="32">
    <w:abstractNumId w:val="18"/>
  </w:num>
  <w:num w:numId="33">
    <w:abstractNumId w:val="28"/>
  </w:num>
  <w:num w:numId="34">
    <w:abstractNumId w:val="27"/>
  </w:num>
  <w:num w:numId="35">
    <w:abstractNumId w:val="32"/>
  </w:num>
  <w:num w:numId="36">
    <w:abstractNumId w:val="4"/>
  </w:num>
  <w:num w:numId="37">
    <w:abstractNumId w:val="37"/>
  </w:num>
  <w:num w:numId="38">
    <w:abstractNumId w:val="2"/>
  </w:num>
  <w:num w:numId="39">
    <w:abstractNumId w:val="12"/>
  </w:num>
  <w:num w:numId="40">
    <w:abstractNumId w:val="3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黄成康">
    <w15:presenceInfo w15:providerId="Windows Live" w15:userId="943d468f1a6fad49"/>
  </w15:person>
  <w15:person w15:author="cango">
    <w15:presenceInfo w15:providerId="None" w15:userId="can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D6"/>
    <w:rsid w:val="000014E8"/>
    <w:rsid w:val="00001840"/>
    <w:rsid w:val="00002B14"/>
    <w:rsid w:val="0000329E"/>
    <w:rsid w:val="0000435B"/>
    <w:rsid w:val="00005419"/>
    <w:rsid w:val="00005782"/>
    <w:rsid w:val="000061A6"/>
    <w:rsid w:val="0000691D"/>
    <w:rsid w:val="00006C1E"/>
    <w:rsid w:val="00007831"/>
    <w:rsid w:val="00010981"/>
    <w:rsid w:val="00011A94"/>
    <w:rsid w:val="00011BFB"/>
    <w:rsid w:val="00013A1C"/>
    <w:rsid w:val="00020974"/>
    <w:rsid w:val="00022D22"/>
    <w:rsid w:val="0002529B"/>
    <w:rsid w:val="00025CD7"/>
    <w:rsid w:val="000325CE"/>
    <w:rsid w:val="00033107"/>
    <w:rsid w:val="000339F4"/>
    <w:rsid w:val="00035BF5"/>
    <w:rsid w:val="000413CA"/>
    <w:rsid w:val="00041EDB"/>
    <w:rsid w:val="0004432E"/>
    <w:rsid w:val="000444C1"/>
    <w:rsid w:val="000472A9"/>
    <w:rsid w:val="00050F02"/>
    <w:rsid w:val="000541DC"/>
    <w:rsid w:val="00057244"/>
    <w:rsid w:val="00057896"/>
    <w:rsid w:val="000620BD"/>
    <w:rsid w:val="0006223E"/>
    <w:rsid w:val="000630E8"/>
    <w:rsid w:val="000634DB"/>
    <w:rsid w:val="00064D9E"/>
    <w:rsid w:val="00065328"/>
    <w:rsid w:val="00065B51"/>
    <w:rsid w:val="00065EA8"/>
    <w:rsid w:val="00065FCD"/>
    <w:rsid w:val="00065FFD"/>
    <w:rsid w:val="000660D2"/>
    <w:rsid w:val="00066828"/>
    <w:rsid w:val="00070D8F"/>
    <w:rsid w:val="00070F75"/>
    <w:rsid w:val="00071694"/>
    <w:rsid w:val="000736CE"/>
    <w:rsid w:val="00074130"/>
    <w:rsid w:val="000744D7"/>
    <w:rsid w:val="00074DC9"/>
    <w:rsid w:val="000752B9"/>
    <w:rsid w:val="000759B8"/>
    <w:rsid w:val="000765BB"/>
    <w:rsid w:val="000815F0"/>
    <w:rsid w:val="00081FCF"/>
    <w:rsid w:val="000824BF"/>
    <w:rsid w:val="0008356A"/>
    <w:rsid w:val="0008461F"/>
    <w:rsid w:val="0008529D"/>
    <w:rsid w:val="000917F8"/>
    <w:rsid w:val="00091AF4"/>
    <w:rsid w:val="000932CC"/>
    <w:rsid w:val="00093CDE"/>
    <w:rsid w:val="0009450D"/>
    <w:rsid w:val="000945EB"/>
    <w:rsid w:val="000948CF"/>
    <w:rsid w:val="00095AF0"/>
    <w:rsid w:val="00096172"/>
    <w:rsid w:val="00097E0F"/>
    <w:rsid w:val="000A1516"/>
    <w:rsid w:val="000A1BF3"/>
    <w:rsid w:val="000A2926"/>
    <w:rsid w:val="000A38D7"/>
    <w:rsid w:val="000A6F67"/>
    <w:rsid w:val="000A78FE"/>
    <w:rsid w:val="000B0E1A"/>
    <w:rsid w:val="000B0FA8"/>
    <w:rsid w:val="000B1DCE"/>
    <w:rsid w:val="000B3CFB"/>
    <w:rsid w:val="000B4AB3"/>
    <w:rsid w:val="000B4B70"/>
    <w:rsid w:val="000B608E"/>
    <w:rsid w:val="000B639F"/>
    <w:rsid w:val="000B6CCB"/>
    <w:rsid w:val="000C12F3"/>
    <w:rsid w:val="000C49A9"/>
    <w:rsid w:val="000C4C22"/>
    <w:rsid w:val="000C4D59"/>
    <w:rsid w:val="000C5094"/>
    <w:rsid w:val="000C53B4"/>
    <w:rsid w:val="000C5F2B"/>
    <w:rsid w:val="000C6DB2"/>
    <w:rsid w:val="000D0461"/>
    <w:rsid w:val="000D0C54"/>
    <w:rsid w:val="000D31B3"/>
    <w:rsid w:val="000D5C14"/>
    <w:rsid w:val="000D766B"/>
    <w:rsid w:val="000E004F"/>
    <w:rsid w:val="000E2678"/>
    <w:rsid w:val="000E2F0B"/>
    <w:rsid w:val="000E37E1"/>
    <w:rsid w:val="000E3C56"/>
    <w:rsid w:val="000E51A7"/>
    <w:rsid w:val="000E59CF"/>
    <w:rsid w:val="000E60BD"/>
    <w:rsid w:val="000E60E6"/>
    <w:rsid w:val="000E6514"/>
    <w:rsid w:val="000E6933"/>
    <w:rsid w:val="000E709D"/>
    <w:rsid w:val="000E7513"/>
    <w:rsid w:val="000F0FB9"/>
    <w:rsid w:val="000F14F5"/>
    <w:rsid w:val="000F26CB"/>
    <w:rsid w:val="000F2EB1"/>
    <w:rsid w:val="000F38BD"/>
    <w:rsid w:val="000F4681"/>
    <w:rsid w:val="000F4D6D"/>
    <w:rsid w:val="000F59DC"/>
    <w:rsid w:val="000F7DAF"/>
    <w:rsid w:val="000F7E9A"/>
    <w:rsid w:val="0010171D"/>
    <w:rsid w:val="001017B8"/>
    <w:rsid w:val="00103D37"/>
    <w:rsid w:val="0010589C"/>
    <w:rsid w:val="0010647A"/>
    <w:rsid w:val="0010661F"/>
    <w:rsid w:val="00106727"/>
    <w:rsid w:val="00107F9E"/>
    <w:rsid w:val="00110E71"/>
    <w:rsid w:val="001130FB"/>
    <w:rsid w:val="00114060"/>
    <w:rsid w:val="00114617"/>
    <w:rsid w:val="00114CD3"/>
    <w:rsid w:val="0011618D"/>
    <w:rsid w:val="001161B8"/>
    <w:rsid w:val="00116CD5"/>
    <w:rsid w:val="001175CE"/>
    <w:rsid w:val="001218D7"/>
    <w:rsid w:val="001224BD"/>
    <w:rsid w:val="00123014"/>
    <w:rsid w:val="00123408"/>
    <w:rsid w:val="001242A2"/>
    <w:rsid w:val="001250DF"/>
    <w:rsid w:val="00125EFB"/>
    <w:rsid w:val="00125F41"/>
    <w:rsid w:val="001263F0"/>
    <w:rsid w:val="00130EE5"/>
    <w:rsid w:val="00131358"/>
    <w:rsid w:val="00131905"/>
    <w:rsid w:val="00132D15"/>
    <w:rsid w:val="00133695"/>
    <w:rsid w:val="001354E8"/>
    <w:rsid w:val="00136678"/>
    <w:rsid w:val="0013680A"/>
    <w:rsid w:val="001417F9"/>
    <w:rsid w:val="00145E11"/>
    <w:rsid w:val="0015164B"/>
    <w:rsid w:val="00152FD4"/>
    <w:rsid w:val="001530B9"/>
    <w:rsid w:val="001534C2"/>
    <w:rsid w:val="00153CD0"/>
    <w:rsid w:val="00155FBB"/>
    <w:rsid w:val="0015670F"/>
    <w:rsid w:val="00156EB4"/>
    <w:rsid w:val="001573DE"/>
    <w:rsid w:val="0016049A"/>
    <w:rsid w:val="00161AD4"/>
    <w:rsid w:val="001626BC"/>
    <w:rsid w:val="001637CD"/>
    <w:rsid w:val="00165B0C"/>
    <w:rsid w:val="00166EAE"/>
    <w:rsid w:val="00170500"/>
    <w:rsid w:val="00172AB1"/>
    <w:rsid w:val="00173612"/>
    <w:rsid w:val="001737E2"/>
    <w:rsid w:val="00173B8F"/>
    <w:rsid w:val="001741BD"/>
    <w:rsid w:val="0017489C"/>
    <w:rsid w:val="0017562F"/>
    <w:rsid w:val="00175ECC"/>
    <w:rsid w:val="00176367"/>
    <w:rsid w:val="001771A7"/>
    <w:rsid w:val="00177954"/>
    <w:rsid w:val="00180868"/>
    <w:rsid w:val="00183D3E"/>
    <w:rsid w:val="0018447F"/>
    <w:rsid w:val="00184F2A"/>
    <w:rsid w:val="00184FED"/>
    <w:rsid w:val="00184FEE"/>
    <w:rsid w:val="001853DD"/>
    <w:rsid w:val="001868C9"/>
    <w:rsid w:val="00186D21"/>
    <w:rsid w:val="00186F21"/>
    <w:rsid w:val="00191542"/>
    <w:rsid w:val="00193489"/>
    <w:rsid w:val="00193768"/>
    <w:rsid w:val="00195BB6"/>
    <w:rsid w:val="00195F1B"/>
    <w:rsid w:val="00197A59"/>
    <w:rsid w:val="001A1087"/>
    <w:rsid w:val="001A1A24"/>
    <w:rsid w:val="001A20C1"/>
    <w:rsid w:val="001A2315"/>
    <w:rsid w:val="001A5B6F"/>
    <w:rsid w:val="001A68A7"/>
    <w:rsid w:val="001A7948"/>
    <w:rsid w:val="001B05D8"/>
    <w:rsid w:val="001B0912"/>
    <w:rsid w:val="001B38FA"/>
    <w:rsid w:val="001B47ED"/>
    <w:rsid w:val="001B521E"/>
    <w:rsid w:val="001B5A0A"/>
    <w:rsid w:val="001B5B83"/>
    <w:rsid w:val="001B62BF"/>
    <w:rsid w:val="001B775D"/>
    <w:rsid w:val="001B7F61"/>
    <w:rsid w:val="001C09CE"/>
    <w:rsid w:val="001C250F"/>
    <w:rsid w:val="001C4031"/>
    <w:rsid w:val="001C4C98"/>
    <w:rsid w:val="001C6554"/>
    <w:rsid w:val="001D4A33"/>
    <w:rsid w:val="001D4CD4"/>
    <w:rsid w:val="001D4E8B"/>
    <w:rsid w:val="001D5057"/>
    <w:rsid w:val="001D6AF1"/>
    <w:rsid w:val="001D6EA6"/>
    <w:rsid w:val="001E0248"/>
    <w:rsid w:val="001E3ECC"/>
    <w:rsid w:val="001E5391"/>
    <w:rsid w:val="001E6E2C"/>
    <w:rsid w:val="001F09B1"/>
    <w:rsid w:val="001F09FE"/>
    <w:rsid w:val="001F5187"/>
    <w:rsid w:val="001F6C6F"/>
    <w:rsid w:val="001F7C3F"/>
    <w:rsid w:val="002009C8"/>
    <w:rsid w:val="0020785E"/>
    <w:rsid w:val="00210251"/>
    <w:rsid w:val="0021113F"/>
    <w:rsid w:val="002116ED"/>
    <w:rsid w:val="0021203C"/>
    <w:rsid w:val="00213110"/>
    <w:rsid w:val="0021320C"/>
    <w:rsid w:val="002155D7"/>
    <w:rsid w:val="002162BE"/>
    <w:rsid w:val="0022222C"/>
    <w:rsid w:val="00223BC6"/>
    <w:rsid w:val="00223BD4"/>
    <w:rsid w:val="00224736"/>
    <w:rsid w:val="00226B3F"/>
    <w:rsid w:val="00226E4E"/>
    <w:rsid w:val="00226F45"/>
    <w:rsid w:val="0022724E"/>
    <w:rsid w:val="00227EB1"/>
    <w:rsid w:val="00230322"/>
    <w:rsid w:val="00230CD3"/>
    <w:rsid w:val="00230E15"/>
    <w:rsid w:val="00231040"/>
    <w:rsid w:val="002332B4"/>
    <w:rsid w:val="002335E4"/>
    <w:rsid w:val="00233C61"/>
    <w:rsid w:val="00235673"/>
    <w:rsid w:val="0023644A"/>
    <w:rsid w:val="00236D76"/>
    <w:rsid w:val="0023700A"/>
    <w:rsid w:val="0024080C"/>
    <w:rsid w:val="0024212F"/>
    <w:rsid w:val="00243A91"/>
    <w:rsid w:val="00243F85"/>
    <w:rsid w:val="00244868"/>
    <w:rsid w:val="00244D9D"/>
    <w:rsid w:val="00246BE0"/>
    <w:rsid w:val="00246DAD"/>
    <w:rsid w:val="00246E49"/>
    <w:rsid w:val="00247D18"/>
    <w:rsid w:val="00251D11"/>
    <w:rsid w:val="0025221B"/>
    <w:rsid w:val="002527DD"/>
    <w:rsid w:val="00252ADC"/>
    <w:rsid w:val="00252D75"/>
    <w:rsid w:val="002565BE"/>
    <w:rsid w:val="00256C39"/>
    <w:rsid w:val="002576F5"/>
    <w:rsid w:val="002609C4"/>
    <w:rsid w:val="00261219"/>
    <w:rsid w:val="0026291B"/>
    <w:rsid w:val="00263B0F"/>
    <w:rsid w:val="00264584"/>
    <w:rsid w:val="00265491"/>
    <w:rsid w:val="00267C37"/>
    <w:rsid w:val="00267C7E"/>
    <w:rsid w:val="002720A3"/>
    <w:rsid w:val="00272322"/>
    <w:rsid w:val="002724F5"/>
    <w:rsid w:val="002730FC"/>
    <w:rsid w:val="002755DC"/>
    <w:rsid w:val="002761B3"/>
    <w:rsid w:val="00276D70"/>
    <w:rsid w:val="00281F9C"/>
    <w:rsid w:val="00283EF9"/>
    <w:rsid w:val="00286F66"/>
    <w:rsid w:val="0028754F"/>
    <w:rsid w:val="002878E0"/>
    <w:rsid w:val="00287CF6"/>
    <w:rsid w:val="00291068"/>
    <w:rsid w:val="00291331"/>
    <w:rsid w:val="00292F1E"/>
    <w:rsid w:val="00296C0E"/>
    <w:rsid w:val="00296DC5"/>
    <w:rsid w:val="00296F14"/>
    <w:rsid w:val="00297715"/>
    <w:rsid w:val="00297F02"/>
    <w:rsid w:val="002A0D48"/>
    <w:rsid w:val="002A10EE"/>
    <w:rsid w:val="002A1A44"/>
    <w:rsid w:val="002A3C6C"/>
    <w:rsid w:val="002A4834"/>
    <w:rsid w:val="002A578B"/>
    <w:rsid w:val="002A5AE0"/>
    <w:rsid w:val="002A64F2"/>
    <w:rsid w:val="002A6C71"/>
    <w:rsid w:val="002A7176"/>
    <w:rsid w:val="002A7BAC"/>
    <w:rsid w:val="002B0A55"/>
    <w:rsid w:val="002B0C34"/>
    <w:rsid w:val="002B0F21"/>
    <w:rsid w:val="002B1278"/>
    <w:rsid w:val="002B15B8"/>
    <w:rsid w:val="002B15E9"/>
    <w:rsid w:val="002B2D1D"/>
    <w:rsid w:val="002B3B11"/>
    <w:rsid w:val="002B564D"/>
    <w:rsid w:val="002B6528"/>
    <w:rsid w:val="002B6C56"/>
    <w:rsid w:val="002C07B7"/>
    <w:rsid w:val="002C08A6"/>
    <w:rsid w:val="002C268A"/>
    <w:rsid w:val="002C3798"/>
    <w:rsid w:val="002C4974"/>
    <w:rsid w:val="002C4B47"/>
    <w:rsid w:val="002C50C1"/>
    <w:rsid w:val="002D0DF1"/>
    <w:rsid w:val="002D1230"/>
    <w:rsid w:val="002D1BD3"/>
    <w:rsid w:val="002D1F72"/>
    <w:rsid w:val="002D2E05"/>
    <w:rsid w:val="002D309B"/>
    <w:rsid w:val="002D3259"/>
    <w:rsid w:val="002D3449"/>
    <w:rsid w:val="002D404F"/>
    <w:rsid w:val="002D48B5"/>
    <w:rsid w:val="002D634C"/>
    <w:rsid w:val="002D63DB"/>
    <w:rsid w:val="002D6A61"/>
    <w:rsid w:val="002D719B"/>
    <w:rsid w:val="002E0187"/>
    <w:rsid w:val="002E027E"/>
    <w:rsid w:val="002E2976"/>
    <w:rsid w:val="002E2C3B"/>
    <w:rsid w:val="002E2EAA"/>
    <w:rsid w:val="002E374D"/>
    <w:rsid w:val="002E546D"/>
    <w:rsid w:val="002E61C3"/>
    <w:rsid w:val="002E672F"/>
    <w:rsid w:val="002E696F"/>
    <w:rsid w:val="002E6C99"/>
    <w:rsid w:val="002E76CE"/>
    <w:rsid w:val="002E7AB3"/>
    <w:rsid w:val="002E7AEC"/>
    <w:rsid w:val="002F0D11"/>
    <w:rsid w:val="002F1E83"/>
    <w:rsid w:val="002F42BE"/>
    <w:rsid w:val="002F45E9"/>
    <w:rsid w:val="002F5B20"/>
    <w:rsid w:val="002F5CF4"/>
    <w:rsid w:val="002F613D"/>
    <w:rsid w:val="002F634D"/>
    <w:rsid w:val="002F6BD6"/>
    <w:rsid w:val="002F7A12"/>
    <w:rsid w:val="00301746"/>
    <w:rsid w:val="00301B31"/>
    <w:rsid w:val="00302112"/>
    <w:rsid w:val="00304AFC"/>
    <w:rsid w:val="00307464"/>
    <w:rsid w:val="00307DCE"/>
    <w:rsid w:val="00311165"/>
    <w:rsid w:val="0031160A"/>
    <w:rsid w:val="003124A4"/>
    <w:rsid w:val="00314BA4"/>
    <w:rsid w:val="00316364"/>
    <w:rsid w:val="00316A23"/>
    <w:rsid w:val="00316ADD"/>
    <w:rsid w:val="00317991"/>
    <w:rsid w:val="00321F30"/>
    <w:rsid w:val="00323913"/>
    <w:rsid w:val="003262F0"/>
    <w:rsid w:val="00326EBC"/>
    <w:rsid w:val="003273B1"/>
    <w:rsid w:val="00327EFD"/>
    <w:rsid w:val="003323F9"/>
    <w:rsid w:val="003372FB"/>
    <w:rsid w:val="0033770A"/>
    <w:rsid w:val="00337A9A"/>
    <w:rsid w:val="00340AD5"/>
    <w:rsid w:val="00342B6F"/>
    <w:rsid w:val="00343875"/>
    <w:rsid w:val="0034460B"/>
    <w:rsid w:val="00344993"/>
    <w:rsid w:val="00345006"/>
    <w:rsid w:val="00345C2E"/>
    <w:rsid w:val="00351CAF"/>
    <w:rsid w:val="003542FE"/>
    <w:rsid w:val="00354DC1"/>
    <w:rsid w:val="00355540"/>
    <w:rsid w:val="00355F00"/>
    <w:rsid w:val="00356A72"/>
    <w:rsid w:val="00360B27"/>
    <w:rsid w:val="00363E3C"/>
    <w:rsid w:val="00364E2E"/>
    <w:rsid w:val="0036509E"/>
    <w:rsid w:val="003662E8"/>
    <w:rsid w:val="003664AD"/>
    <w:rsid w:val="00366F94"/>
    <w:rsid w:val="003672B4"/>
    <w:rsid w:val="00367B35"/>
    <w:rsid w:val="003705D1"/>
    <w:rsid w:val="00370F85"/>
    <w:rsid w:val="00371957"/>
    <w:rsid w:val="00372B0F"/>
    <w:rsid w:val="00377943"/>
    <w:rsid w:val="00377FDD"/>
    <w:rsid w:val="00380A6E"/>
    <w:rsid w:val="00380E97"/>
    <w:rsid w:val="003818E0"/>
    <w:rsid w:val="003820BF"/>
    <w:rsid w:val="00382D15"/>
    <w:rsid w:val="00383585"/>
    <w:rsid w:val="00383EB0"/>
    <w:rsid w:val="003849B5"/>
    <w:rsid w:val="0038524E"/>
    <w:rsid w:val="0038729A"/>
    <w:rsid w:val="003872E4"/>
    <w:rsid w:val="00390463"/>
    <w:rsid w:val="00391E46"/>
    <w:rsid w:val="00394278"/>
    <w:rsid w:val="00394595"/>
    <w:rsid w:val="00394CF2"/>
    <w:rsid w:val="003A1582"/>
    <w:rsid w:val="003A3D5D"/>
    <w:rsid w:val="003A5195"/>
    <w:rsid w:val="003A5514"/>
    <w:rsid w:val="003A7544"/>
    <w:rsid w:val="003A7BDD"/>
    <w:rsid w:val="003B0446"/>
    <w:rsid w:val="003B2905"/>
    <w:rsid w:val="003B318B"/>
    <w:rsid w:val="003B42F9"/>
    <w:rsid w:val="003B465B"/>
    <w:rsid w:val="003B52E8"/>
    <w:rsid w:val="003B6189"/>
    <w:rsid w:val="003B6DEA"/>
    <w:rsid w:val="003C0420"/>
    <w:rsid w:val="003C0ED7"/>
    <w:rsid w:val="003C4562"/>
    <w:rsid w:val="003C50CF"/>
    <w:rsid w:val="003C5A91"/>
    <w:rsid w:val="003C5BAF"/>
    <w:rsid w:val="003C5D2F"/>
    <w:rsid w:val="003C5DBB"/>
    <w:rsid w:val="003C66A3"/>
    <w:rsid w:val="003C66F2"/>
    <w:rsid w:val="003C6E16"/>
    <w:rsid w:val="003C7021"/>
    <w:rsid w:val="003C7200"/>
    <w:rsid w:val="003C7665"/>
    <w:rsid w:val="003D0304"/>
    <w:rsid w:val="003D1FE8"/>
    <w:rsid w:val="003D2F56"/>
    <w:rsid w:val="003D44FD"/>
    <w:rsid w:val="003D5109"/>
    <w:rsid w:val="003D6AD5"/>
    <w:rsid w:val="003D7120"/>
    <w:rsid w:val="003D7800"/>
    <w:rsid w:val="003D7C50"/>
    <w:rsid w:val="003E0A83"/>
    <w:rsid w:val="003E4736"/>
    <w:rsid w:val="003E5370"/>
    <w:rsid w:val="003E5C9E"/>
    <w:rsid w:val="003E5D03"/>
    <w:rsid w:val="003E5E4A"/>
    <w:rsid w:val="003E5F1B"/>
    <w:rsid w:val="003E648C"/>
    <w:rsid w:val="003E73C5"/>
    <w:rsid w:val="003F0842"/>
    <w:rsid w:val="003F16D7"/>
    <w:rsid w:val="003F1AF5"/>
    <w:rsid w:val="003F2207"/>
    <w:rsid w:val="003F2E18"/>
    <w:rsid w:val="003F401E"/>
    <w:rsid w:val="003F48A7"/>
    <w:rsid w:val="003F4FB7"/>
    <w:rsid w:val="003F5C20"/>
    <w:rsid w:val="003F5E46"/>
    <w:rsid w:val="003F5E8B"/>
    <w:rsid w:val="003F6533"/>
    <w:rsid w:val="003F6C2F"/>
    <w:rsid w:val="004019E6"/>
    <w:rsid w:val="00402FB8"/>
    <w:rsid w:val="004037AE"/>
    <w:rsid w:val="00403B9F"/>
    <w:rsid w:val="00407D00"/>
    <w:rsid w:val="00411FD2"/>
    <w:rsid w:val="00412A81"/>
    <w:rsid w:val="00413B4D"/>
    <w:rsid w:val="00413BD5"/>
    <w:rsid w:val="004150F3"/>
    <w:rsid w:val="0041539B"/>
    <w:rsid w:val="00416515"/>
    <w:rsid w:val="004175E2"/>
    <w:rsid w:val="004221E3"/>
    <w:rsid w:val="00422FA7"/>
    <w:rsid w:val="00423927"/>
    <w:rsid w:val="00425615"/>
    <w:rsid w:val="00431819"/>
    <w:rsid w:val="00433895"/>
    <w:rsid w:val="00433EE1"/>
    <w:rsid w:val="00435698"/>
    <w:rsid w:val="004359F6"/>
    <w:rsid w:val="00437343"/>
    <w:rsid w:val="00437D96"/>
    <w:rsid w:val="0044177E"/>
    <w:rsid w:val="004420FD"/>
    <w:rsid w:val="0044276A"/>
    <w:rsid w:val="004440FF"/>
    <w:rsid w:val="0044673B"/>
    <w:rsid w:val="0044784F"/>
    <w:rsid w:val="004506A0"/>
    <w:rsid w:val="00451E62"/>
    <w:rsid w:val="00453EA7"/>
    <w:rsid w:val="0045412B"/>
    <w:rsid w:val="0045473E"/>
    <w:rsid w:val="00457201"/>
    <w:rsid w:val="00457335"/>
    <w:rsid w:val="00462B8F"/>
    <w:rsid w:val="00462EA7"/>
    <w:rsid w:val="00465920"/>
    <w:rsid w:val="004661DC"/>
    <w:rsid w:val="0047032B"/>
    <w:rsid w:val="0047516F"/>
    <w:rsid w:val="004800AC"/>
    <w:rsid w:val="00481CD3"/>
    <w:rsid w:val="00482B2F"/>
    <w:rsid w:val="004832BB"/>
    <w:rsid w:val="004843BE"/>
    <w:rsid w:val="004847AB"/>
    <w:rsid w:val="004858D4"/>
    <w:rsid w:val="00485CDA"/>
    <w:rsid w:val="00492EAF"/>
    <w:rsid w:val="004946AC"/>
    <w:rsid w:val="004959D7"/>
    <w:rsid w:val="00495C3E"/>
    <w:rsid w:val="00495D1F"/>
    <w:rsid w:val="00495DD5"/>
    <w:rsid w:val="0049738A"/>
    <w:rsid w:val="004974E7"/>
    <w:rsid w:val="004975FF"/>
    <w:rsid w:val="00497D83"/>
    <w:rsid w:val="004A0335"/>
    <w:rsid w:val="004A1CC0"/>
    <w:rsid w:val="004A1DE3"/>
    <w:rsid w:val="004A3888"/>
    <w:rsid w:val="004A5DFE"/>
    <w:rsid w:val="004A640E"/>
    <w:rsid w:val="004A7183"/>
    <w:rsid w:val="004A7643"/>
    <w:rsid w:val="004B00A9"/>
    <w:rsid w:val="004B2A4B"/>
    <w:rsid w:val="004B393E"/>
    <w:rsid w:val="004B3E0C"/>
    <w:rsid w:val="004B5BE0"/>
    <w:rsid w:val="004B6377"/>
    <w:rsid w:val="004B687D"/>
    <w:rsid w:val="004C3FCC"/>
    <w:rsid w:val="004C4900"/>
    <w:rsid w:val="004C4D57"/>
    <w:rsid w:val="004C5569"/>
    <w:rsid w:val="004C5D42"/>
    <w:rsid w:val="004C607A"/>
    <w:rsid w:val="004C7029"/>
    <w:rsid w:val="004D29F9"/>
    <w:rsid w:val="004D3313"/>
    <w:rsid w:val="004D5AA3"/>
    <w:rsid w:val="004E220E"/>
    <w:rsid w:val="004E26FA"/>
    <w:rsid w:val="004E42CC"/>
    <w:rsid w:val="004E4419"/>
    <w:rsid w:val="004E4B10"/>
    <w:rsid w:val="004E5060"/>
    <w:rsid w:val="004F060D"/>
    <w:rsid w:val="004F4699"/>
    <w:rsid w:val="004F4A17"/>
    <w:rsid w:val="004F658D"/>
    <w:rsid w:val="00500DA0"/>
    <w:rsid w:val="00501EC3"/>
    <w:rsid w:val="005022E4"/>
    <w:rsid w:val="00504696"/>
    <w:rsid w:val="00504FC4"/>
    <w:rsid w:val="00505258"/>
    <w:rsid w:val="00507339"/>
    <w:rsid w:val="0050778B"/>
    <w:rsid w:val="0051043C"/>
    <w:rsid w:val="00510949"/>
    <w:rsid w:val="0051106D"/>
    <w:rsid w:val="005116BF"/>
    <w:rsid w:val="00511E0C"/>
    <w:rsid w:val="00513DAF"/>
    <w:rsid w:val="00514118"/>
    <w:rsid w:val="0051607D"/>
    <w:rsid w:val="005178A6"/>
    <w:rsid w:val="005178AF"/>
    <w:rsid w:val="00521CB8"/>
    <w:rsid w:val="005224DC"/>
    <w:rsid w:val="00523D8A"/>
    <w:rsid w:val="00524694"/>
    <w:rsid w:val="0052720C"/>
    <w:rsid w:val="00527656"/>
    <w:rsid w:val="0053155E"/>
    <w:rsid w:val="005321A5"/>
    <w:rsid w:val="00532D56"/>
    <w:rsid w:val="00534F86"/>
    <w:rsid w:val="0054214E"/>
    <w:rsid w:val="005429E2"/>
    <w:rsid w:val="0054300F"/>
    <w:rsid w:val="005435EB"/>
    <w:rsid w:val="005450AB"/>
    <w:rsid w:val="005464A7"/>
    <w:rsid w:val="00550D33"/>
    <w:rsid w:val="00550E43"/>
    <w:rsid w:val="005510CA"/>
    <w:rsid w:val="0055224B"/>
    <w:rsid w:val="00555811"/>
    <w:rsid w:val="00555AB1"/>
    <w:rsid w:val="00555C1D"/>
    <w:rsid w:val="00557227"/>
    <w:rsid w:val="005576D5"/>
    <w:rsid w:val="00557E3A"/>
    <w:rsid w:val="0056044B"/>
    <w:rsid w:val="005608B7"/>
    <w:rsid w:val="00560AFA"/>
    <w:rsid w:val="00561106"/>
    <w:rsid w:val="00561A23"/>
    <w:rsid w:val="0056296A"/>
    <w:rsid w:val="005638C2"/>
    <w:rsid w:val="00564248"/>
    <w:rsid w:val="0056436B"/>
    <w:rsid w:val="00564B87"/>
    <w:rsid w:val="005663AF"/>
    <w:rsid w:val="00571347"/>
    <w:rsid w:val="00572C71"/>
    <w:rsid w:val="0057622C"/>
    <w:rsid w:val="005762CA"/>
    <w:rsid w:val="00577467"/>
    <w:rsid w:val="005807AE"/>
    <w:rsid w:val="00581D3A"/>
    <w:rsid w:val="0058459A"/>
    <w:rsid w:val="005864F8"/>
    <w:rsid w:val="0059093D"/>
    <w:rsid w:val="00590F24"/>
    <w:rsid w:val="00592DB2"/>
    <w:rsid w:val="00593E5C"/>
    <w:rsid w:val="00595E6D"/>
    <w:rsid w:val="005A0046"/>
    <w:rsid w:val="005A1CD5"/>
    <w:rsid w:val="005A44F9"/>
    <w:rsid w:val="005A7247"/>
    <w:rsid w:val="005A7FDC"/>
    <w:rsid w:val="005B189F"/>
    <w:rsid w:val="005B1F2F"/>
    <w:rsid w:val="005B2898"/>
    <w:rsid w:val="005B2E73"/>
    <w:rsid w:val="005B5AF6"/>
    <w:rsid w:val="005C0E81"/>
    <w:rsid w:val="005C2FA6"/>
    <w:rsid w:val="005C41E2"/>
    <w:rsid w:val="005C4B17"/>
    <w:rsid w:val="005C693D"/>
    <w:rsid w:val="005C7117"/>
    <w:rsid w:val="005D1EC9"/>
    <w:rsid w:val="005D1F89"/>
    <w:rsid w:val="005D25E1"/>
    <w:rsid w:val="005D4819"/>
    <w:rsid w:val="005D4D69"/>
    <w:rsid w:val="005D58AF"/>
    <w:rsid w:val="005D6069"/>
    <w:rsid w:val="005D655D"/>
    <w:rsid w:val="005D6578"/>
    <w:rsid w:val="005D6FAE"/>
    <w:rsid w:val="005E123C"/>
    <w:rsid w:val="005E2FEB"/>
    <w:rsid w:val="005E4706"/>
    <w:rsid w:val="005E5D6D"/>
    <w:rsid w:val="005E7B64"/>
    <w:rsid w:val="005F000E"/>
    <w:rsid w:val="005F3889"/>
    <w:rsid w:val="005F38A3"/>
    <w:rsid w:val="005F4EE4"/>
    <w:rsid w:val="005F576E"/>
    <w:rsid w:val="005F6C77"/>
    <w:rsid w:val="005F6E58"/>
    <w:rsid w:val="0060015E"/>
    <w:rsid w:val="00603E04"/>
    <w:rsid w:val="006042D4"/>
    <w:rsid w:val="0060485F"/>
    <w:rsid w:val="00607330"/>
    <w:rsid w:val="00610085"/>
    <w:rsid w:val="006106AB"/>
    <w:rsid w:val="00611F11"/>
    <w:rsid w:val="006120C8"/>
    <w:rsid w:val="006131FF"/>
    <w:rsid w:val="00613500"/>
    <w:rsid w:val="00613D03"/>
    <w:rsid w:val="006142AC"/>
    <w:rsid w:val="0062033A"/>
    <w:rsid w:val="00620DA7"/>
    <w:rsid w:val="00621278"/>
    <w:rsid w:val="00621304"/>
    <w:rsid w:val="006224BB"/>
    <w:rsid w:val="00623123"/>
    <w:rsid w:val="006239C5"/>
    <w:rsid w:val="00625219"/>
    <w:rsid w:val="006258B5"/>
    <w:rsid w:val="00625C2C"/>
    <w:rsid w:val="006263BD"/>
    <w:rsid w:val="006278ED"/>
    <w:rsid w:val="00630B41"/>
    <w:rsid w:val="006325CD"/>
    <w:rsid w:val="00634223"/>
    <w:rsid w:val="006342C0"/>
    <w:rsid w:val="006348CE"/>
    <w:rsid w:val="006417FE"/>
    <w:rsid w:val="00641EB3"/>
    <w:rsid w:val="00642E6D"/>
    <w:rsid w:val="00643AAE"/>
    <w:rsid w:val="00644CF5"/>
    <w:rsid w:val="006452CC"/>
    <w:rsid w:val="00645373"/>
    <w:rsid w:val="006459A1"/>
    <w:rsid w:val="00646AA3"/>
    <w:rsid w:val="006505DF"/>
    <w:rsid w:val="006527EA"/>
    <w:rsid w:val="00652AF2"/>
    <w:rsid w:val="00652BA0"/>
    <w:rsid w:val="00652CAE"/>
    <w:rsid w:val="006532A7"/>
    <w:rsid w:val="0065382F"/>
    <w:rsid w:val="00653B82"/>
    <w:rsid w:val="00654720"/>
    <w:rsid w:val="006547B9"/>
    <w:rsid w:val="00655082"/>
    <w:rsid w:val="00655531"/>
    <w:rsid w:val="00656252"/>
    <w:rsid w:val="006567AA"/>
    <w:rsid w:val="00656A34"/>
    <w:rsid w:val="00656C89"/>
    <w:rsid w:val="00657309"/>
    <w:rsid w:val="00660F81"/>
    <w:rsid w:val="0066124C"/>
    <w:rsid w:val="00662EB5"/>
    <w:rsid w:val="00665AEE"/>
    <w:rsid w:val="00665F3E"/>
    <w:rsid w:val="006662E6"/>
    <w:rsid w:val="00666B27"/>
    <w:rsid w:val="00667CAF"/>
    <w:rsid w:val="0067015A"/>
    <w:rsid w:val="00671C06"/>
    <w:rsid w:val="0067428A"/>
    <w:rsid w:val="00674618"/>
    <w:rsid w:val="0067612C"/>
    <w:rsid w:val="00677E65"/>
    <w:rsid w:val="006812B9"/>
    <w:rsid w:val="00681741"/>
    <w:rsid w:val="006833B0"/>
    <w:rsid w:val="006848E3"/>
    <w:rsid w:val="00685395"/>
    <w:rsid w:val="006867AA"/>
    <w:rsid w:val="00687ED2"/>
    <w:rsid w:val="006921E6"/>
    <w:rsid w:val="0069296E"/>
    <w:rsid w:val="006961C2"/>
    <w:rsid w:val="00697AA5"/>
    <w:rsid w:val="00697B4F"/>
    <w:rsid w:val="006A0DE9"/>
    <w:rsid w:val="006A2125"/>
    <w:rsid w:val="006A304A"/>
    <w:rsid w:val="006A4AAB"/>
    <w:rsid w:val="006A59E7"/>
    <w:rsid w:val="006A5CD9"/>
    <w:rsid w:val="006B230C"/>
    <w:rsid w:val="006B268A"/>
    <w:rsid w:val="006B2E78"/>
    <w:rsid w:val="006B3650"/>
    <w:rsid w:val="006B48D4"/>
    <w:rsid w:val="006B5D1F"/>
    <w:rsid w:val="006B72F6"/>
    <w:rsid w:val="006B7F29"/>
    <w:rsid w:val="006C0027"/>
    <w:rsid w:val="006C0097"/>
    <w:rsid w:val="006C0208"/>
    <w:rsid w:val="006C0FE8"/>
    <w:rsid w:val="006C4050"/>
    <w:rsid w:val="006C4F89"/>
    <w:rsid w:val="006C5EEF"/>
    <w:rsid w:val="006C66C6"/>
    <w:rsid w:val="006C757F"/>
    <w:rsid w:val="006D0921"/>
    <w:rsid w:val="006D201E"/>
    <w:rsid w:val="006D3E4D"/>
    <w:rsid w:val="006D4221"/>
    <w:rsid w:val="006D4494"/>
    <w:rsid w:val="006D5390"/>
    <w:rsid w:val="006D6042"/>
    <w:rsid w:val="006D7D4E"/>
    <w:rsid w:val="006D7DB8"/>
    <w:rsid w:val="006E40A2"/>
    <w:rsid w:val="006E4FDF"/>
    <w:rsid w:val="006E7772"/>
    <w:rsid w:val="006F0B9B"/>
    <w:rsid w:val="006F19F5"/>
    <w:rsid w:val="006F1FE3"/>
    <w:rsid w:val="006F239E"/>
    <w:rsid w:val="006F54AC"/>
    <w:rsid w:val="006F7D23"/>
    <w:rsid w:val="0070077F"/>
    <w:rsid w:val="0070169E"/>
    <w:rsid w:val="00702103"/>
    <w:rsid w:val="007037B9"/>
    <w:rsid w:val="00703C4A"/>
    <w:rsid w:val="00704B91"/>
    <w:rsid w:val="00705617"/>
    <w:rsid w:val="007111F5"/>
    <w:rsid w:val="00711B84"/>
    <w:rsid w:val="00711F28"/>
    <w:rsid w:val="0071407D"/>
    <w:rsid w:val="00716B88"/>
    <w:rsid w:val="007173A6"/>
    <w:rsid w:val="00717A9D"/>
    <w:rsid w:val="00717E2C"/>
    <w:rsid w:val="007200B2"/>
    <w:rsid w:val="00721DA9"/>
    <w:rsid w:val="0072289C"/>
    <w:rsid w:val="0072509A"/>
    <w:rsid w:val="00727D39"/>
    <w:rsid w:val="007311E8"/>
    <w:rsid w:val="007341A9"/>
    <w:rsid w:val="0073537B"/>
    <w:rsid w:val="007355C6"/>
    <w:rsid w:val="00735661"/>
    <w:rsid w:val="00736AE8"/>
    <w:rsid w:val="00737C8E"/>
    <w:rsid w:val="00737DDD"/>
    <w:rsid w:val="00740E9F"/>
    <w:rsid w:val="00741A0C"/>
    <w:rsid w:val="0074330A"/>
    <w:rsid w:val="00744919"/>
    <w:rsid w:val="007456F7"/>
    <w:rsid w:val="00745DB0"/>
    <w:rsid w:val="007467D5"/>
    <w:rsid w:val="00746F95"/>
    <w:rsid w:val="00747A92"/>
    <w:rsid w:val="00752751"/>
    <w:rsid w:val="00753EA9"/>
    <w:rsid w:val="007549ED"/>
    <w:rsid w:val="00755764"/>
    <w:rsid w:val="00757386"/>
    <w:rsid w:val="00757C43"/>
    <w:rsid w:val="00757CC1"/>
    <w:rsid w:val="0076124F"/>
    <w:rsid w:val="007618DA"/>
    <w:rsid w:val="00761EEF"/>
    <w:rsid w:val="00762ADF"/>
    <w:rsid w:val="00765960"/>
    <w:rsid w:val="007660F7"/>
    <w:rsid w:val="007669E1"/>
    <w:rsid w:val="007671F1"/>
    <w:rsid w:val="00767C88"/>
    <w:rsid w:val="007728E3"/>
    <w:rsid w:val="00773AAB"/>
    <w:rsid w:val="00775B56"/>
    <w:rsid w:val="00776CA0"/>
    <w:rsid w:val="00780080"/>
    <w:rsid w:val="00780416"/>
    <w:rsid w:val="0078053D"/>
    <w:rsid w:val="00780EC2"/>
    <w:rsid w:val="0078551A"/>
    <w:rsid w:val="007855D2"/>
    <w:rsid w:val="00786F56"/>
    <w:rsid w:val="007874B1"/>
    <w:rsid w:val="00794ACD"/>
    <w:rsid w:val="00796135"/>
    <w:rsid w:val="00797322"/>
    <w:rsid w:val="007A0676"/>
    <w:rsid w:val="007A0D15"/>
    <w:rsid w:val="007A11BB"/>
    <w:rsid w:val="007A223F"/>
    <w:rsid w:val="007A2E6C"/>
    <w:rsid w:val="007A50F1"/>
    <w:rsid w:val="007A7B82"/>
    <w:rsid w:val="007B0CF1"/>
    <w:rsid w:val="007B2B69"/>
    <w:rsid w:val="007B37C9"/>
    <w:rsid w:val="007B4A21"/>
    <w:rsid w:val="007B4FCE"/>
    <w:rsid w:val="007B5B01"/>
    <w:rsid w:val="007C0B65"/>
    <w:rsid w:val="007C222E"/>
    <w:rsid w:val="007C2A57"/>
    <w:rsid w:val="007C3711"/>
    <w:rsid w:val="007C4025"/>
    <w:rsid w:val="007C4833"/>
    <w:rsid w:val="007C5543"/>
    <w:rsid w:val="007C609A"/>
    <w:rsid w:val="007D04DE"/>
    <w:rsid w:val="007D222C"/>
    <w:rsid w:val="007D397B"/>
    <w:rsid w:val="007D76AF"/>
    <w:rsid w:val="007D7B51"/>
    <w:rsid w:val="007E0082"/>
    <w:rsid w:val="007E160B"/>
    <w:rsid w:val="007E1781"/>
    <w:rsid w:val="007E3CD8"/>
    <w:rsid w:val="007E570F"/>
    <w:rsid w:val="007E5C78"/>
    <w:rsid w:val="007F00BA"/>
    <w:rsid w:val="007F0269"/>
    <w:rsid w:val="007F2033"/>
    <w:rsid w:val="007F29DE"/>
    <w:rsid w:val="007F322A"/>
    <w:rsid w:val="007F3BD9"/>
    <w:rsid w:val="007F483C"/>
    <w:rsid w:val="007F5BC7"/>
    <w:rsid w:val="007F7C44"/>
    <w:rsid w:val="008003D1"/>
    <w:rsid w:val="00800EE2"/>
    <w:rsid w:val="008010B7"/>
    <w:rsid w:val="008032D8"/>
    <w:rsid w:val="00803EC5"/>
    <w:rsid w:val="008047AE"/>
    <w:rsid w:val="00805731"/>
    <w:rsid w:val="008069D3"/>
    <w:rsid w:val="00807C53"/>
    <w:rsid w:val="00807E4B"/>
    <w:rsid w:val="00812CA5"/>
    <w:rsid w:val="00813167"/>
    <w:rsid w:val="00813484"/>
    <w:rsid w:val="00813DA6"/>
    <w:rsid w:val="00815895"/>
    <w:rsid w:val="00817875"/>
    <w:rsid w:val="00823230"/>
    <w:rsid w:val="0082351F"/>
    <w:rsid w:val="00823BF8"/>
    <w:rsid w:val="008240CE"/>
    <w:rsid w:val="00824329"/>
    <w:rsid w:val="00824630"/>
    <w:rsid w:val="00825F07"/>
    <w:rsid w:val="00826303"/>
    <w:rsid w:val="0082632F"/>
    <w:rsid w:val="00827196"/>
    <w:rsid w:val="00827956"/>
    <w:rsid w:val="00827EB3"/>
    <w:rsid w:val="008300A7"/>
    <w:rsid w:val="00830653"/>
    <w:rsid w:val="00830969"/>
    <w:rsid w:val="00835AA8"/>
    <w:rsid w:val="00840236"/>
    <w:rsid w:val="008412D5"/>
    <w:rsid w:val="008426E4"/>
    <w:rsid w:val="00843A0D"/>
    <w:rsid w:val="00844DC0"/>
    <w:rsid w:val="00846A96"/>
    <w:rsid w:val="00846D26"/>
    <w:rsid w:val="00847385"/>
    <w:rsid w:val="00852CDD"/>
    <w:rsid w:val="00853278"/>
    <w:rsid w:val="00853AAC"/>
    <w:rsid w:val="00853BCA"/>
    <w:rsid w:val="00856B65"/>
    <w:rsid w:val="00856C5B"/>
    <w:rsid w:val="008604F7"/>
    <w:rsid w:val="00860CDA"/>
    <w:rsid w:val="00862211"/>
    <w:rsid w:val="008638F6"/>
    <w:rsid w:val="008649E8"/>
    <w:rsid w:val="00867AAB"/>
    <w:rsid w:val="00872C92"/>
    <w:rsid w:val="008756E4"/>
    <w:rsid w:val="008758E4"/>
    <w:rsid w:val="0087597C"/>
    <w:rsid w:val="00875ED0"/>
    <w:rsid w:val="00881A24"/>
    <w:rsid w:val="00881C9F"/>
    <w:rsid w:val="00883109"/>
    <w:rsid w:val="00886CAB"/>
    <w:rsid w:val="00886E04"/>
    <w:rsid w:val="00887333"/>
    <w:rsid w:val="008940A8"/>
    <w:rsid w:val="00895B34"/>
    <w:rsid w:val="00896032"/>
    <w:rsid w:val="008967A3"/>
    <w:rsid w:val="00896D78"/>
    <w:rsid w:val="008A0AC3"/>
    <w:rsid w:val="008A0F08"/>
    <w:rsid w:val="008A1088"/>
    <w:rsid w:val="008A16B8"/>
    <w:rsid w:val="008A1B5B"/>
    <w:rsid w:val="008A1C88"/>
    <w:rsid w:val="008A1E25"/>
    <w:rsid w:val="008A403F"/>
    <w:rsid w:val="008A462B"/>
    <w:rsid w:val="008A6192"/>
    <w:rsid w:val="008A6352"/>
    <w:rsid w:val="008A7B37"/>
    <w:rsid w:val="008B15B8"/>
    <w:rsid w:val="008B1AB6"/>
    <w:rsid w:val="008B1C17"/>
    <w:rsid w:val="008B271B"/>
    <w:rsid w:val="008B3C6D"/>
    <w:rsid w:val="008B7C35"/>
    <w:rsid w:val="008B7CFA"/>
    <w:rsid w:val="008C0B1E"/>
    <w:rsid w:val="008C1763"/>
    <w:rsid w:val="008C369D"/>
    <w:rsid w:val="008C3729"/>
    <w:rsid w:val="008C40EF"/>
    <w:rsid w:val="008C575C"/>
    <w:rsid w:val="008C5FC8"/>
    <w:rsid w:val="008C6EA3"/>
    <w:rsid w:val="008C7F79"/>
    <w:rsid w:val="008D0C66"/>
    <w:rsid w:val="008D15D7"/>
    <w:rsid w:val="008D17DF"/>
    <w:rsid w:val="008D2862"/>
    <w:rsid w:val="008D31BF"/>
    <w:rsid w:val="008D35F2"/>
    <w:rsid w:val="008D3736"/>
    <w:rsid w:val="008D47FC"/>
    <w:rsid w:val="008D4A36"/>
    <w:rsid w:val="008D5561"/>
    <w:rsid w:val="008E015A"/>
    <w:rsid w:val="008E0671"/>
    <w:rsid w:val="008E2968"/>
    <w:rsid w:val="008E2AB5"/>
    <w:rsid w:val="008E4292"/>
    <w:rsid w:val="008E451E"/>
    <w:rsid w:val="008E52DA"/>
    <w:rsid w:val="008E5EEE"/>
    <w:rsid w:val="008F02DE"/>
    <w:rsid w:val="008F0EA6"/>
    <w:rsid w:val="008F12CF"/>
    <w:rsid w:val="008F1566"/>
    <w:rsid w:val="008F1B80"/>
    <w:rsid w:val="008F1CDF"/>
    <w:rsid w:val="008F2CDD"/>
    <w:rsid w:val="008F2F82"/>
    <w:rsid w:val="008F412C"/>
    <w:rsid w:val="008F47DB"/>
    <w:rsid w:val="008F51B4"/>
    <w:rsid w:val="008F53AB"/>
    <w:rsid w:val="008F5F2E"/>
    <w:rsid w:val="008F7B46"/>
    <w:rsid w:val="008F7ED0"/>
    <w:rsid w:val="0090149E"/>
    <w:rsid w:val="009029F7"/>
    <w:rsid w:val="0090334C"/>
    <w:rsid w:val="00903D1F"/>
    <w:rsid w:val="00903FA8"/>
    <w:rsid w:val="00906448"/>
    <w:rsid w:val="00907B88"/>
    <w:rsid w:val="009108E0"/>
    <w:rsid w:val="00910A0F"/>
    <w:rsid w:val="00910CBB"/>
    <w:rsid w:val="0091228E"/>
    <w:rsid w:val="00913452"/>
    <w:rsid w:val="0091357D"/>
    <w:rsid w:val="00914786"/>
    <w:rsid w:val="00914B9C"/>
    <w:rsid w:val="00915127"/>
    <w:rsid w:val="00915D58"/>
    <w:rsid w:val="00916392"/>
    <w:rsid w:val="00916A57"/>
    <w:rsid w:val="0091718A"/>
    <w:rsid w:val="00917EF9"/>
    <w:rsid w:val="00920132"/>
    <w:rsid w:val="009206EB"/>
    <w:rsid w:val="0092146D"/>
    <w:rsid w:val="0092170A"/>
    <w:rsid w:val="00921CE6"/>
    <w:rsid w:val="00923173"/>
    <w:rsid w:val="00924AEE"/>
    <w:rsid w:val="00924DA5"/>
    <w:rsid w:val="00925302"/>
    <w:rsid w:val="009258C3"/>
    <w:rsid w:val="00925B79"/>
    <w:rsid w:val="00926720"/>
    <w:rsid w:val="00926DA9"/>
    <w:rsid w:val="009276DF"/>
    <w:rsid w:val="00927D01"/>
    <w:rsid w:val="009342D2"/>
    <w:rsid w:val="00934CDD"/>
    <w:rsid w:val="0093512C"/>
    <w:rsid w:val="0093568B"/>
    <w:rsid w:val="00935AE3"/>
    <w:rsid w:val="0093731C"/>
    <w:rsid w:val="00941258"/>
    <w:rsid w:val="00942061"/>
    <w:rsid w:val="009432C6"/>
    <w:rsid w:val="0094513F"/>
    <w:rsid w:val="009454BF"/>
    <w:rsid w:val="00945D69"/>
    <w:rsid w:val="00945E3A"/>
    <w:rsid w:val="00946D49"/>
    <w:rsid w:val="00947D2C"/>
    <w:rsid w:val="00950BA8"/>
    <w:rsid w:val="0095191A"/>
    <w:rsid w:val="00952677"/>
    <w:rsid w:val="00953416"/>
    <w:rsid w:val="00957869"/>
    <w:rsid w:val="00960540"/>
    <w:rsid w:val="00960CD6"/>
    <w:rsid w:val="0096169A"/>
    <w:rsid w:val="00961B0E"/>
    <w:rsid w:val="00961DA8"/>
    <w:rsid w:val="00962D35"/>
    <w:rsid w:val="009637CC"/>
    <w:rsid w:val="00964C54"/>
    <w:rsid w:val="009654D5"/>
    <w:rsid w:val="00965533"/>
    <w:rsid w:val="00966687"/>
    <w:rsid w:val="00967C31"/>
    <w:rsid w:val="00970135"/>
    <w:rsid w:val="00971520"/>
    <w:rsid w:val="00971AB0"/>
    <w:rsid w:val="009734DF"/>
    <w:rsid w:val="0097553B"/>
    <w:rsid w:val="00976599"/>
    <w:rsid w:val="009777C0"/>
    <w:rsid w:val="00977A9B"/>
    <w:rsid w:val="00980D0E"/>
    <w:rsid w:val="00982196"/>
    <w:rsid w:val="0098283B"/>
    <w:rsid w:val="00983AFE"/>
    <w:rsid w:val="009864BF"/>
    <w:rsid w:val="0099081C"/>
    <w:rsid w:val="00990B11"/>
    <w:rsid w:val="00992059"/>
    <w:rsid w:val="00992BB5"/>
    <w:rsid w:val="0099324E"/>
    <w:rsid w:val="00993419"/>
    <w:rsid w:val="00993DAF"/>
    <w:rsid w:val="0099521A"/>
    <w:rsid w:val="0099597F"/>
    <w:rsid w:val="009A0334"/>
    <w:rsid w:val="009A0392"/>
    <w:rsid w:val="009A2E1E"/>
    <w:rsid w:val="009A3A7A"/>
    <w:rsid w:val="009A3C7B"/>
    <w:rsid w:val="009A40F1"/>
    <w:rsid w:val="009A654D"/>
    <w:rsid w:val="009A6B04"/>
    <w:rsid w:val="009A7E53"/>
    <w:rsid w:val="009B0BA1"/>
    <w:rsid w:val="009B1E04"/>
    <w:rsid w:val="009B46CD"/>
    <w:rsid w:val="009B700C"/>
    <w:rsid w:val="009B708C"/>
    <w:rsid w:val="009B76CC"/>
    <w:rsid w:val="009B7824"/>
    <w:rsid w:val="009C0160"/>
    <w:rsid w:val="009C1258"/>
    <w:rsid w:val="009C196E"/>
    <w:rsid w:val="009C211F"/>
    <w:rsid w:val="009C2BF1"/>
    <w:rsid w:val="009C3585"/>
    <w:rsid w:val="009C3DE8"/>
    <w:rsid w:val="009C402F"/>
    <w:rsid w:val="009C4246"/>
    <w:rsid w:val="009C5425"/>
    <w:rsid w:val="009C729E"/>
    <w:rsid w:val="009C75CD"/>
    <w:rsid w:val="009C7AFD"/>
    <w:rsid w:val="009C7C57"/>
    <w:rsid w:val="009D11F7"/>
    <w:rsid w:val="009D36CA"/>
    <w:rsid w:val="009D3B7A"/>
    <w:rsid w:val="009D770E"/>
    <w:rsid w:val="009D7ED0"/>
    <w:rsid w:val="009E00EA"/>
    <w:rsid w:val="009E0487"/>
    <w:rsid w:val="009E10AB"/>
    <w:rsid w:val="009E1ED1"/>
    <w:rsid w:val="009E3282"/>
    <w:rsid w:val="009E3494"/>
    <w:rsid w:val="009E3C3C"/>
    <w:rsid w:val="009E4127"/>
    <w:rsid w:val="009E4202"/>
    <w:rsid w:val="009E4B17"/>
    <w:rsid w:val="009E601B"/>
    <w:rsid w:val="009E68EA"/>
    <w:rsid w:val="009F0677"/>
    <w:rsid w:val="009F13ED"/>
    <w:rsid w:val="009F18EC"/>
    <w:rsid w:val="009F3796"/>
    <w:rsid w:val="009F3FA8"/>
    <w:rsid w:val="009F4449"/>
    <w:rsid w:val="009F4735"/>
    <w:rsid w:val="009F50EC"/>
    <w:rsid w:val="009F5837"/>
    <w:rsid w:val="009F632E"/>
    <w:rsid w:val="009F7612"/>
    <w:rsid w:val="00A01CD3"/>
    <w:rsid w:val="00A051DB"/>
    <w:rsid w:val="00A0629D"/>
    <w:rsid w:val="00A11902"/>
    <w:rsid w:val="00A11A59"/>
    <w:rsid w:val="00A12A4E"/>
    <w:rsid w:val="00A13BFA"/>
    <w:rsid w:val="00A141EA"/>
    <w:rsid w:val="00A1483D"/>
    <w:rsid w:val="00A17518"/>
    <w:rsid w:val="00A202C8"/>
    <w:rsid w:val="00A203E5"/>
    <w:rsid w:val="00A21A5E"/>
    <w:rsid w:val="00A21BC3"/>
    <w:rsid w:val="00A223D4"/>
    <w:rsid w:val="00A23C6A"/>
    <w:rsid w:val="00A2568E"/>
    <w:rsid w:val="00A26014"/>
    <w:rsid w:val="00A27FC3"/>
    <w:rsid w:val="00A3179F"/>
    <w:rsid w:val="00A32F87"/>
    <w:rsid w:val="00A341EA"/>
    <w:rsid w:val="00A36396"/>
    <w:rsid w:val="00A3656D"/>
    <w:rsid w:val="00A40B5F"/>
    <w:rsid w:val="00A42D70"/>
    <w:rsid w:val="00A440ED"/>
    <w:rsid w:val="00A45675"/>
    <w:rsid w:val="00A4638B"/>
    <w:rsid w:val="00A50BB8"/>
    <w:rsid w:val="00A50D0E"/>
    <w:rsid w:val="00A51028"/>
    <w:rsid w:val="00A521EE"/>
    <w:rsid w:val="00A52577"/>
    <w:rsid w:val="00A52C40"/>
    <w:rsid w:val="00A534E6"/>
    <w:rsid w:val="00A55088"/>
    <w:rsid w:val="00A55C1D"/>
    <w:rsid w:val="00A564F1"/>
    <w:rsid w:val="00A56593"/>
    <w:rsid w:val="00A568C2"/>
    <w:rsid w:val="00A57590"/>
    <w:rsid w:val="00A62407"/>
    <w:rsid w:val="00A64ED4"/>
    <w:rsid w:val="00A6539B"/>
    <w:rsid w:val="00A65F2D"/>
    <w:rsid w:val="00A70AEF"/>
    <w:rsid w:val="00A71025"/>
    <w:rsid w:val="00A72128"/>
    <w:rsid w:val="00A73B69"/>
    <w:rsid w:val="00A7402C"/>
    <w:rsid w:val="00A7461A"/>
    <w:rsid w:val="00A806E9"/>
    <w:rsid w:val="00A8079F"/>
    <w:rsid w:val="00A80FC7"/>
    <w:rsid w:val="00A81B01"/>
    <w:rsid w:val="00A870B6"/>
    <w:rsid w:val="00A87E11"/>
    <w:rsid w:val="00A91189"/>
    <w:rsid w:val="00A9198B"/>
    <w:rsid w:val="00A919A7"/>
    <w:rsid w:val="00A93687"/>
    <w:rsid w:val="00A93704"/>
    <w:rsid w:val="00A952B3"/>
    <w:rsid w:val="00A956B8"/>
    <w:rsid w:val="00A9674F"/>
    <w:rsid w:val="00A97964"/>
    <w:rsid w:val="00AA3383"/>
    <w:rsid w:val="00AA3DD8"/>
    <w:rsid w:val="00AA4A13"/>
    <w:rsid w:val="00AA5517"/>
    <w:rsid w:val="00AA62CA"/>
    <w:rsid w:val="00AA6B53"/>
    <w:rsid w:val="00AA6E54"/>
    <w:rsid w:val="00AA737B"/>
    <w:rsid w:val="00AB05B1"/>
    <w:rsid w:val="00AB072E"/>
    <w:rsid w:val="00AB1709"/>
    <w:rsid w:val="00AB1833"/>
    <w:rsid w:val="00AB2055"/>
    <w:rsid w:val="00AB36E3"/>
    <w:rsid w:val="00AB5F75"/>
    <w:rsid w:val="00AB66C9"/>
    <w:rsid w:val="00AC1493"/>
    <w:rsid w:val="00AC2DFB"/>
    <w:rsid w:val="00AC366F"/>
    <w:rsid w:val="00AC370F"/>
    <w:rsid w:val="00AC56CE"/>
    <w:rsid w:val="00AC5968"/>
    <w:rsid w:val="00AC642A"/>
    <w:rsid w:val="00AC6A38"/>
    <w:rsid w:val="00AC76EB"/>
    <w:rsid w:val="00AD0669"/>
    <w:rsid w:val="00AD08DD"/>
    <w:rsid w:val="00AD2D78"/>
    <w:rsid w:val="00AD4172"/>
    <w:rsid w:val="00AE00B4"/>
    <w:rsid w:val="00AE2699"/>
    <w:rsid w:val="00AE5E5D"/>
    <w:rsid w:val="00AE6E9C"/>
    <w:rsid w:val="00AF0FB0"/>
    <w:rsid w:val="00AF2C97"/>
    <w:rsid w:val="00AF4E30"/>
    <w:rsid w:val="00AF6A18"/>
    <w:rsid w:val="00B01696"/>
    <w:rsid w:val="00B04781"/>
    <w:rsid w:val="00B048B4"/>
    <w:rsid w:val="00B04D2D"/>
    <w:rsid w:val="00B07381"/>
    <w:rsid w:val="00B07A5A"/>
    <w:rsid w:val="00B101CB"/>
    <w:rsid w:val="00B108B0"/>
    <w:rsid w:val="00B12812"/>
    <w:rsid w:val="00B12A71"/>
    <w:rsid w:val="00B132E5"/>
    <w:rsid w:val="00B133E9"/>
    <w:rsid w:val="00B13845"/>
    <w:rsid w:val="00B14B61"/>
    <w:rsid w:val="00B156E7"/>
    <w:rsid w:val="00B16813"/>
    <w:rsid w:val="00B169FA"/>
    <w:rsid w:val="00B17122"/>
    <w:rsid w:val="00B17270"/>
    <w:rsid w:val="00B17406"/>
    <w:rsid w:val="00B2039E"/>
    <w:rsid w:val="00B2051D"/>
    <w:rsid w:val="00B20BCB"/>
    <w:rsid w:val="00B21782"/>
    <w:rsid w:val="00B21CEF"/>
    <w:rsid w:val="00B2411A"/>
    <w:rsid w:val="00B24CB8"/>
    <w:rsid w:val="00B24CFB"/>
    <w:rsid w:val="00B24E52"/>
    <w:rsid w:val="00B26C92"/>
    <w:rsid w:val="00B2733C"/>
    <w:rsid w:val="00B27D45"/>
    <w:rsid w:val="00B3122F"/>
    <w:rsid w:val="00B32A74"/>
    <w:rsid w:val="00B32EA0"/>
    <w:rsid w:val="00B34E37"/>
    <w:rsid w:val="00B3636E"/>
    <w:rsid w:val="00B3680E"/>
    <w:rsid w:val="00B40428"/>
    <w:rsid w:val="00B4213B"/>
    <w:rsid w:val="00B42661"/>
    <w:rsid w:val="00B42761"/>
    <w:rsid w:val="00B45414"/>
    <w:rsid w:val="00B45E7B"/>
    <w:rsid w:val="00B46F37"/>
    <w:rsid w:val="00B47399"/>
    <w:rsid w:val="00B50EA6"/>
    <w:rsid w:val="00B518B7"/>
    <w:rsid w:val="00B5360D"/>
    <w:rsid w:val="00B5474B"/>
    <w:rsid w:val="00B54D05"/>
    <w:rsid w:val="00B54DDA"/>
    <w:rsid w:val="00B561C6"/>
    <w:rsid w:val="00B56655"/>
    <w:rsid w:val="00B571F6"/>
    <w:rsid w:val="00B57CE6"/>
    <w:rsid w:val="00B60A60"/>
    <w:rsid w:val="00B614FD"/>
    <w:rsid w:val="00B6421C"/>
    <w:rsid w:val="00B64312"/>
    <w:rsid w:val="00B64D7F"/>
    <w:rsid w:val="00B657F1"/>
    <w:rsid w:val="00B660FB"/>
    <w:rsid w:val="00B663BD"/>
    <w:rsid w:val="00B6798B"/>
    <w:rsid w:val="00B70C4B"/>
    <w:rsid w:val="00B72A65"/>
    <w:rsid w:val="00B73122"/>
    <w:rsid w:val="00B73239"/>
    <w:rsid w:val="00B741B5"/>
    <w:rsid w:val="00B7427A"/>
    <w:rsid w:val="00B77DA7"/>
    <w:rsid w:val="00B807D9"/>
    <w:rsid w:val="00B82B8B"/>
    <w:rsid w:val="00B8339E"/>
    <w:rsid w:val="00B83643"/>
    <w:rsid w:val="00B84779"/>
    <w:rsid w:val="00B85285"/>
    <w:rsid w:val="00B8717F"/>
    <w:rsid w:val="00B927FD"/>
    <w:rsid w:val="00B92B60"/>
    <w:rsid w:val="00B92EE9"/>
    <w:rsid w:val="00B95D37"/>
    <w:rsid w:val="00BA086C"/>
    <w:rsid w:val="00BA5E8E"/>
    <w:rsid w:val="00BA6763"/>
    <w:rsid w:val="00BA677D"/>
    <w:rsid w:val="00BB09C9"/>
    <w:rsid w:val="00BB27E8"/>
    <w:rsid w:val="00BB4720"/>
    <w:rsid w:val="00BB513E"/>
    <w:rsid w:val="00BB6342"/>
    <w:rsid w:val="00BB6867"/>
    <w:rsid w:val="00BB6874"/>
    <w:rsid w:val="00BB6CD3"/>
    <w:rsid w:val="00BB71C7"/>
    <w:rsid w:val="00BC1328"/>
    <w:rsid w:val="00BC459D"/>
    <w:rsid w:val="00BC4C90"/>
    <w:rsid w:val="00BC5ACE"/>
    <w:rsid w:val="00BC5E9F"/>
    <w:rsid w:val="00BC74FA"/>
    <w:rsid w:val="00BC76A7"/>
    <w:rsid w:val="00BD073F"/>
    <w:rsid w:val="00BD1333"/>
    <w:rsid w:val="00BD15BA"/>
    <w:rsid w:val="00BD2468"/>
    <w:rsid w:val="00BD3EA1"/>
    <w:rsid w:val="00BE0F78"/>
    <w:rsid w:val="00BE1DF2"/>
    <w:rsid w:val="00BE3E92"/>
    <w:rsid w:val="00BE5CB8"/>
    <w:rsid w:val="00BE5E64"/>
    <w:rsid w:val="00BE6767"/>
    <w:rsid w:val="00BF0028"/>
    <w:rsid w:val="00BF0A9E"/>
    <w:rsid w:val="00BF278C"/>
    <w:rsid w:val="00BF514B"/>
    <w:rsid w:val="00BF5FEF"/>
    <w:rsid w:val="00BF7E70"/>
    <w:rsid w:val="00C03B6E"/>
    <w:rsid w:val="00C04129"/>
    <w:rsid w:val="00C055EA"/>
    <w:rsid w:val="00C0696D"/>
    <w:rsid w:val="00C06A61"/>
    <w:rsid w:val="00C070E1"/>
    <w:rsid w:val="00C07340"/>
    <w:rsid w:val="00C07B68"/>
    <w:rsid w:val="00C100E2"/>
    <w:rsid w:val="00C11285"/>
    <w:rsid w:val="00C142B8"/>
    <w:rsid w:val="00C16CCA"/>
    <w:rsid w:val="00C22C70"/>
    <w:rsid w:val="00C23534"/>
    <w:rsid w:val="00C24867"/>
    <w:rsid w:val="00C25DD7"/>
    <w:rsid w:val="00C26D58"/>
    <w:rsid w:val="00C27027"/>
    <w:rsid w:val="00C3010D"/>
    <w:rsid w:val="00C3081E"/>
    <w:rsid w:val="00C3266E"/>
    <w:rsid w:val="00C33556"/>
    <w:rsid w:val="00C35AD5"/>
    <w:rsid w:val="00C426EE"/>
    <w:rsid w:val="00C43034"/>
    <w:rsid w:val="00C43C00"/>
    <w:rsid w:val="00C43F27"/>
    <w:rsid w:val="00C44CFE"/>
    <w:rsid w:val="00C45E3B"/>
    <w:rsid w:val="00C46138"/>
    <w:rsid w:val="00C466F6"/>
    <w:rsid w:val="00C47934"/>
    <w:rsid w:val="00C47BFA"/>
    <w:rsid w:val="00C5013B"/>
    <w:rsid w:val="00C50996"/>
    <w:rsid w:val="00C509C0"/>
    <w:rsid w:val="00C50BF5"/>
    <w:rsid w:val="00C50E35"/>
    <w:rsid w:val="00C51C2F"/>
    <w:rsid w:val="00C527E4"/>
    <w:rsid w:val="00C53FDD"/>
    <w:rsid w:val="00C546BE"/>
    <w:rsid w:val="00C56270"/>
    <w:rsid w:val="00C572D2"/>
    <w:rsid w:val="00C60302"/>
    <w:rsid w:val="00C6065A"/>
    <w:rsid w:val="00C60E6C"/>
    <w:rsid w:val="00C61145"/>
    <w:rsid w:val="00C61446"/>
    <w:rsid w:val="00C61EC9"/>
    <w:rsid w:val="00C65449"/>
    <w:rsid w:val="00C654B6"/>
    <w:rsid w:val="00C65B9A"/>
    <w:rsid w:val="00C67EA8"/>
    <w:rsid w:val="00C701A8"/>
    <w:rsid w:val="00C725BA"/>
    <w:rsid w:val="00C7416B"/>
    <w:rsid w:val="00C747AD"/>
    <w:rsid w:val="00C748A1"/>
    <w:rsid w:val="00C75B36"/>
    <w:rsid w:val="00C77323"/>
    <w:rsid w:val="00C80411"/>
    <w:rsid w:val="00C80493"/>
    <w:rsid w:val="00C812E8"/>
    <w:rsid w:val="00C81BAC"/>
    <w:rsid w:val="00C821C3"/>
    <w:rsid w:val="00C82EC9"/>
    <w:rsid w:val="00C83293"/>
    <w:rsid w:val="00C84D95"/>
    <w:rsid w:val="00C84FCF"/>
    <w:rsid w:val="00C8515A"/>
    <w:rsid w:val="00C86736"/>
    <w:rsid w:val="00C87D97"/>
    <w:rsid w:val="00C95026"/>
    <w:rsid w:val="00C96252"/>
    <w:rsid w:val="00C96590"/>
    <w:rsid w:val="00C96737"/>
    <w:rsid w:val="00CA0321"/>
    <w:rsid w:val="00CA047B"/>
    <w:rsid w:val="00CA14A3"/>
    <w:rsid w:val="00CA2644"/>
    <w:rsid w:val="00CA4574"/>
    <w:rsid w:val="00CA63CB"/>
    <w:rsid w:val="00CB0BDC"/>
    <w:rsid w:val="00CB11E6"/>
    <w:rsid w:val="00CB1940"/>
    <w:rsid w:val="00CB236F"/>
    <w:rsid w:val="00CB2AB3"/>
    <w:rsid w:val="00CB3ACE"/>
    <w:rsid w:val="00CB4772"/>
    <w:rsid w:val="00CB48F2"/>
    <w:rsid w:val="00CC1144"/>
    <w:rsid w:val="00CC2094"/>
    <w:rsid w:val="00CC280B"/>
    <w:rsid w:val="00CC30BA"/>
    <w:rsid w:val="00CC58E9"/>
    <w:rsid w:val="00CC6B58"/>
    <w:rsid w:val="00CD14AC"/>
    <w:rsid w:val="00CD2EFC"/>
    <w:rsid w:val="00CD2FD6"/>
    <w:rsid w:val="00CD424A"/>
    <w:rsid w:val="00CD600C"/>
    <w:rsid w:val="00CD7308"/>
    <w:rsid w:val="00CE1045"/>
    <w:rsid w:val="00CE2350"/>
    <w:rsid w:val="00CE2E54"/>
    <w:rsid w:val="00CE5541"/>
    <w:rsid w:val="00CE57BC"/>
    <w:rsid w:val="00CF0583"/>
    <w:rsid w:val="00CF3185"/>
    <w:rsid w:val="00CF4CF5"/>
    <w:rsid w:val="00CF587A"/>
    <w:rsid w:val="00CF6240"/>
    <w:rsid w:val="00D001A5"/>
    <w:rsid w:val="00D013AC"/>
    <w:rsid w:val="00D01DB0"/>
    <w:rsid w:val="00D02669"/>
    <w:rsid w:val="00D03C89"/>
    <w:rsid w:val="00D03D13"/>
    <w:rsid w:val="00D04892"/>
    <w:rsid w:val="00D055CF"/>
    <w:rsid w:val="00D070B2"/>
    <w:rsid w:val="00D07EF1"/>
    <w:rsid w:val="00D1097D"/>
    <w:rsid w:val="00D11792"/>
    <w:rsid w:val="00D1226A"/>
    <w:rsid w:val="00D13F7E"/>
    <w:rsid w:val="00D173A6"/>
    <w:rsid w:val="00D174E4"/>
    <w:rsid w:val="00D234D7"/>
    <w:rsid w:val="00D2454B"/>
    <w:rsid w:val="00D24BC9"/>
    <w:rsid w:val="00D25394"/>
    <w:rsid w:val="00D2603A"/>
    <w:rsid w:val="00D27FE4"/>
    <w:rsid w:val="00D32003"/>
    <w:rsid w:val="00D33276"/>
    <w:rsid w:val="00D35EBD"/>
    <w:rsid w:val="00D41C7C"/>
    <w:rsid w:val="00D45ABA"/>
    <w:rsid w:val="00D467B9"/>
    <w:rsid w:val="00D468DB"/>
    <w:rsid w:val="00D46FF3"/>
    <w:rsid w:val="00D50388"/>
    <w:rsid w:val="00D510F7"/>
    <w:rsid w:val="00D5123D"/>
    <w:rsid w:val="00D52DD8"/>
    <w:rsid w:val="00D545E7"/>
    <w:rsid w:val="00D55057"/>
    <w:rsid w:val="00D55380"/>
    <w:rsid w:val="00D574A9"/>
    <w:rsid w:val="00D57A70"/>
    <w:rsid w:val="00D57F7E"/>
    <w:rsid w:val="00D6081A"/>
    <w:rsid w:val="00D60CBA"/>
    <w:rsid w:val="00D64DEA"/>
    <w:rsid w:val="00D657A6"/>
    <w:rsid w:val="00D673AA"/>
    <w:rsid w:val="00D70EFF"/>
    <w:rsid w:val="00D714BB"/>
    <w:rsid w:val="00D7208D"/>
    <w:rsid w:val="00D72802"/>
    <w:rsid w:val="00D72DC6"/>
    <w:rsid w:val="00D73399"/>
    <w:rsid w:val="00D738F1"/>
    <w:rsid w:val="00D73D0E"/>
    <w:rsid w:val="00D76492"/>
    <w:rsid w:val="00D77305"/>
    <w:rsid w:val="00D80752"/>
    <w:rsid w:val="00D83047"/>
    <w:rsid w:val="00D84B92"/>
    <w:rsid w:val="00D8576C"/>
    <w:rsid w:val="00D90F21"/>
    <w:rsid w:val="00D92C5E"/>
    <w:rsid w:val="00D96C8B"/>
    <w:rsid w:val="00D97341"/>
    <w:rsid w:val="00D97374"/>
    <w:rsid w:val="00DA02E1"/>
    <w:rsid w:val="00DA0974"/>
    <w:rsid w:val="00DA1333"/>
    <w:rsid w:val="00DA185D"/>
    <w:rsid w:val="00DA209E"/>
    <w:rsid w:val="00DA5D82"/>
    <w:rsid w:val="00DA6C08"/>
    <w:rsid w:val="00DA7955"/>
    <w:rsid w:val="00DA799A"/>
    <w:rsid w:val="00DB0E8C"/>
    <w:rsid w:val="00DB2F8A"/>
    <w:rsid w:val="00DB6E15"/>
    <w:rsid w:val="00DB75F9"/>
    <w:rsid w:val="00DC0FA8"/>
    <w:rsid w:val="00DC13F4"/>
    <w:rsid w:val="00DC1F82"/>
    <w:rsid w:val="00DC4222"/>
    <w:rsid w:val="00DC43BC"/>
    <w:rsid w:val="00DC517B"/>
    <w:rsid w:val="00DC7089"/>
    <w:rsid w:val="00DC749F"/>
    <w:rsid w:val="00DC7615"/>
    <w:rsid w:val="00DD1397"/>
    <w:rsid w:val="00DD18C8"/>
    <w:rsid w:val="00DD608E"/>
    <w:rsid w:val="00DD67B4"/>
    <w:rsid w:val="00DD73EE"/>
    <w:rsid w:val="00DE314C"/>
    <w:rsid w:val="00DE4020"/>
    <w:rsid w:val="00DE4AC1"/>
    <w:rsid w:val="00DE4C1C"/>
    <w:rsid w:val="00DE4D89"/>
    <w:rsid w:val="00DE4E99"/>
    <w:rsid w:val="00DE51A7"/>
    <w:rsid w:val="00DE53D9"/>
    <w:rsid w:val="00DE56D4"/>
    <w:rsid w:val="00DE5EF9"/>
    <w:rsid w:val="00DE6936"/>
    <w:rsid w:val="00DF0431"/>
    <w:rsid w:val="00DF04D4"/>
    <w:rsid w:val="00DF2A7F"/>
    <w:rsid w:val="00DF3A8F"/>
    <w:rsid w:val="00DF3FCE"/>
    <w:rsid w:val="00DF4816"/>
    <w:rsid w:val="00DF5587"/>
    <w:rsid w:val="00DF5E6B"/>
    <w:rsid w:val="00DF72F9"/>
    <w:rsid w:val="00E00AAB"/>
    <w:rsid w:val="00E00F2B"/>
    <w:rsid w:val="00E019D5"/>
    <w:rsid w:val="00E0466F"/>
    <w:rsid w:val="00E047CA"/>
    <w:rsid w:val="00E04C1F"/>
    <w:rsid w:val="00E051B9"/>
    <w:rsid w:val="00E05F30"/>
    <w:rsid w:val="00E05F9D"/>
    <w:rsid w:val="00E06CE1"/>
    <w:rsid w:val="00E0786F"/>
    <w:rsid w:val="00E117AB"/>
    <w:rsid w:val="00E11CB8"/>
    <w:rsid w:val="00E14541"/>
    <w:rsid w:val="00E14DEA"/>
    <w:rsid w:val="00E16D16"/>
    <w:rsid w:val="00E23D08"/>
    <w:rsid w:val="00E2401F"/>
    <w:rsid w:val="00E244BF"/>
    <w:rsid w:val="00E24FA4"/>
    <w:rsid w:val="00E27A5C"/>
    <w:rsid w:val="00E30758"/>
    <w:rsid w:val="00E30C9A"/>
    <w:rsid w:val="00E30CBB"/>
    <w:rsid w:val="00E322EE"/>
    <w:rsid w:val="00E32515"/>
    <w:rsid w:val="00E33B7E"/>
    <w:rsid w:val="00E33EFF"/>
    <w:rsid w:val="00E3624F"/>
    <w:rsid w:val="00E36521"/>
    <w:rsid w:val="00E37C97"/>
    <w:rsid w:val="00E404ED"/>
    <w:rsid w:val="00E40EEA"/>
    <w:rsid w:val="00E42ECE"/>
    <w:rsid w:val="00E46EB1"/>
    <w:rsid w:val="00E504A0"/>
    <w:rsid w:val="00E52F58"/>
    <w:rsid w:val="00E533C8"/>
    <w:rsid w:val="00E54395"/>
    <w:rsid w:val="00E621D7"/>
    <w:rsid w:val="00E627A2"/>
    <w:rsid w:val="00E632F8"/>
    <w:rsid w:val="00E63B05"/>
    <w:rsid w:val="00E6415A"/>
    <w:rsid w:val="00E65DA7"/>
    <w:rsid w:val="00E66425"/>
    <w:rsid w:val="00E6755E"/>
    <w:rsid w:val="00E70642"/>
    <w:rsid w:val="00E71753"/>
    <w:rsid w:val="00E73C4D"/>
    <w:rsid w:val="00E7510E"/>
    <w:rsid w:val="00E776A1"/>
    <w:rsid w:val="00E8284C"/>
    <w:rsid w:val="00E83377"/>
    <w:rsid w:val="00E8638E"/>
    <w:rsid w:val="00E8667A"/>
    <w:rsid w:val="00E87385"/>
    <w:rsid w:val="00E90A61"/>
    <w:rsid w:val="00E92C5C"/>
    <w:rsid w:val="00E94BEC"/>
    <w:rsid w:val="00E97467"/>
    <w:rsid w:val="00E9783A"/>
    <w:rsid w:val="00EA172C"/>
    <w:rsid w:val="00EA3E57"/>
    <w:rsid w:val="00EA4D66"/>
    <w:rsid w:val="00EA545F"/>
    <w:rsid w:val="00EA7772"/>
    <w:rsid w:val="00EB030A"/>
    <w:rsid w:val="00EB054D"/>
    <w:rsid w:val="00EB063A"/>
    <w:rsid w:val="00EB10A7"/>
    <w:rsid w:val="00EB2887"/>
    <w:rsid w:val="00EB5E5E"/>
    <w:rsid w:val="00EB6534"/>
    <w:rsid w:val="00EB7AA8"/>
    <w:rsid w:val="00EC003F"/>
    <w:rsid w:val="00EC1007"/>
    <w:rsid w:val="00EC1740"/>
    <w:rsid w:val="00EC1A3D"/>
    <w:rsid w:val="00EC1BA1"/>
    <w:rsid w:val="00EC3656"/>
    <w:rsid w:val="00EC61C9"/>
    <w:rsid w:val="00EC6EAA"/>
    <w:rsid w:val="00ED0A50"/>
    <w:rsid w:val="00ED23C1"/>
    <w:rsid w:val="00ED484A"/>
    <w:rsid w:val="00ED774F"/>
    <w:rsid w:val="00ED77B4"/>
    <w:rsid w:val="00EE1E45"/>
    <w:rsid w:val="00EE2A4F"/>
    <w:rsid w:val="00EE2C89"/>
    <w:rsid w:val="00EE2F0A"/>
    <w:rsid w:val="00EE392D"/>
    <w:rsid w:val="00EE3BCE"/>
    <w:rsid w:val="00EE4DB5"/>
    <w:rsid w:val="00EE6CA1"/>
    <w:rsid w:val="00EE72B9"/>
    <w:rsid w:val="00EF0899"/>
    <w:rsid w:val="00EF1BF1"/>
    <w:rsid w:val="00EF1EF6"/>
    <w:rsid w:val="00EF2116"/>
    <w:rsid w:val="00EF223C"/>
    <w:rsid w:val="00EF451D"/>
    <w:rsid w:val="00EF4EB6"/>
    <w:rsid w:val="00EF4FA7"/>
    <w:rsid w:val="00EF6E26"/>
    <w:rsid w:val="00EF797C"/>
    <w:rsid w:val="00F0027A"/>
    <w:rsid w:val="00F019AD"/>
    <w:rsid w:val="00F024E3"/>
    <w:rsid w:val="00F029F9"/>
    <w:rsid w:val="00F02ED7"/>
    <w:rsid w:val="00F04128"/>
    <w:rsid w:val="00F05797"/>
    <w:rsid w:val="00F07EB2"/>
    <w:rsid w:val="00F10FB9"/>
    <w:rsid w:val="00F111B5"/>
    <w:rsid w:val="00F11C3F"/>
    <w:rsid w:val="00F1328D"/>
    <w:rsid w:val="00F13FF9"/>
    <w:rsid w:val="00F15770"/>
    <w:rsid w:val="00F2008F"/>
    <w:rsid w:val="00F208C4"/>
    <w:rsid w:val="00F20D12"/>
    <w:rsid w:val="00F220DC"/>
    <w:rsid w:val="00F23FA5"/>
    <w:rsid w:val="00F24DCD"/>
    <w:rsid w:val="00F2564E"/>
    <w:rsid w:val="00F25C72"/>
    <w:rsid w:val="00F262D1"/>
    <w:rsid w:val="00F27157"/>
    <w:rsid w:val="00F273E4"/>
    <w:rsid w:val="00F27557"/>
    <w:rsid w:val="00F30659"/>
    <w:rsid w:val="00F31800"/>
    <w:rsid w:val="00F3286E"/>
    <w:rsid w:val="00F3338F"/>
    <w:rsid w:val="00F334FF"/>
    <w:rsid w:val="00F352B9"/>
    <w:rsid w:val="00F354CA"/>
    <w:rsid w:val="00F36FD7"/>
    <w:rsid w:val="00F37A9F"/>
    <w:rsid w:val="00F40DB1"/>
    <w:rsid w:val="00F412A9"/>
    <w:rsid w:val="00F419D1"/>
    <w:rsid w:val="00F43D7F"/>
    <w:rsid w:val="00F442CF"/>
    <w:rsid w:val="00F47089"/>
    <w:rsid w:val="00F474CB"/>
    <w:rsid w:val="00F50552"/>
    <w:rsid w:val="00F508A8"/>
    <w:rsid w:val="00F51898"/>
    <w:rsid w:val="00F51F8F"/>
    <w:rsid w:val="00F5231F"/>
    <w:rsid w:val="00F530B6"/>
    <w:rsid w:val="00F55199"/>
    <w:rsid w:val="00F551C7"/>
    <w:rsid w:val="00F55D9F"/>
    <w:rsid w:val="00F56071"/>
    <w:rsid w:val="00F562E8"/>
    <w:rsid w:val="00F562F7"/>
    <w:rsid w:val="00F57502"/>
    <w:rsid w:val="00F60CD7"/>
    <w:rsid w:val="00F61052"/>
    <w:rsid w:val="00F61E4D"/>
    <w:rsid w:val="00F62902"/>
    <w:rsid w:val="00F630C4"/>
    <w:rsid w:val="00F6336A"/>
    <w:rsid w:val="00F64349"/>
    <w:rsid w:val="00F643BE"/>
    <w:rsid w:val="00F65B2A"/>
    <w:rsid w:val="00F6612C"/>
    <w:rsid w:val="00F7231E"/>
    <w:rsid w:val="00F72CB8"/>
    <w:rsid w:val="00F72E1B"/>
    <w:rsid w:val="00F81190"/>
    <w:rsid w:val="00F8624E"/>
    <w:rsid w:val="00F866D7"/>
    <w:rsid w:val="00F876E6"/>
    <w:rsid w:val="00F90063"/>
    <w:rsid w:val="00F905A6"/>
    <w:rsid w:val="00F91963"/>
    <w:rsid w:val="00F91D6A"/>
    <w:rsid w:val="00F926F7"/>
    <w:rsid w:val="00F93340"/>
    <w:rsid w:val="00F94506"/>
    <w:rsid w:val="00F95F0C"/>
    <w:rsid w:val="00F96344"/>
    <w:rsid w:val="00FA0821"/>
    <w:rsid w:val="00FA1D6C"/>
    <w:rsid w:val="00FA26E5"/>
    <w:rsid w:val="00FA63ED"/>
    <w:rsid w:val="00FA71F8"/>
    <w:rsid w:val="00FB0A7E"/>
    <w:rsid w:val="00FB0F2E"/>
    <w:rsid w:val="00FB14FC"/>
    <w:rsid w:val="00FB1E0A"/>
    <w:rsid w:val="00FB1E87"/>
    <w:rsid w:val="00FB249D"/>
    <w:rsid w:val="00FB5A83"/>
    <w:rsid w:val="00FB5F21"/>
    <w:rsid w:val="00FB6FD2"/>
    <w:rsid w:val="00FB724B"/>
    <w:rsid w:val="00FC0518"/>
    <w:rsid w:val="00FC10EE"/>
    <w:rsid w:val="00FC12F9"/>
    <w:rsid w:val="00FC12FF"/>
    <w:rsid w:val="00FC403C"/>
    <w:rsid w:val="00FC433A"/>
    <w:rsid w:val="00FC4FD7"/>
    <w:rsid w:val="00FC608C"/>
    <w:rsid w:val="00FC6154"/>
    <w:rsid w:val="00FD0140"/>
    <w:rsid w:val="00FD096D"/>
    <w:rsid w:val="00FD17C2"/>
    <w:rsid w:val="00FD2627"/>
    <w:rsid w:val="00FD4F9C"/>
    <w:rsid w:val="00FD7D98"/>
    <w:rsid w:val="00FE022E"/>
    <w:rsid w:val="00FE0508"/>
    <w:rsid w:val="00FE083C"/>
    <w:rsid w:val="00FE148D"/>
    <w:rsid w:val="00FE3997"/>
    <w:rsid w:val="00FE5774"/>
    <w:rsid w:val="00FF0A8C"/>
    <w:rsid w:val="00FF2B4F"/>
    <w:rsid w:val="00FF2BBE"/>
    <w:rsid w:val="00FF4C4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B2790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26E4"/>
    <w:rPr>
      <w:rFonts w:ascii="Times New Roman" w:hAnsi="Times New Roman"/>
      <w:kern w:val="0"/>
    </w:rPr>
  </w:style>
  <w:style w:type="paragraph" w:styleId="1">
    <w:name w:val="heading 1"/>
    <w:basedOn w:val="a"/>
    <w:next w:val="a"/>
    <w:link w:val="1Char"/>
    <w:uiPriority w:val="9"/>
    <w:qFormat/>
    <w:pPr>
      <w:keepNext/>
      <w:keepLines/>
      <w:widowControl w:val="0"/>
      <w:spacing w:before="340" w:after="330" w:line="578" w:lineRule="auto"/>
      <w:jc w:val="both"/>
      <w:outlineLvl w:val="0"/>
    </w:pPr>
    <w:rPr>
      <w:rFonts w:ascii="Calibri" w:hAnsi="Calibri"/>
      <w:b/>
      <w:bCs/>
      <w:kern w:val="44"/>
      <w:sz w:val="44"/>
      <w:szCs w:val="44"/>
    </w:rPr>
  </w:style>
  <w:style w:type="paragraph" w:styleId="2">
    <w:name w:val="heading 2"/>
    <w:basedOn w:val="a"/>
    <w:next w:val="a"/>
    <w:link w:val="2Char"/>
    <w:uiPriority w:val="9"/>
    <w:unhideWhenUsed/>
    <w:qFormat/>
    <w:pPr>
      <w:keepNext/>
      <w:keepLines/>
      <w:widowControl w:val="0"/>
      <w:spacing w:before="260" w:after="260" w:line="416" w:lineRule="auto"/>
      <w:jc w:val="both"/>
      <w:outlineLvl w:val="1"/>
    </w:pPr>
    <w:rPr>
      <w:rFonts w:ascii="Cambria" w:hAnsi="Cambria"/>
      <w:b/>
      <w:bCs/>
      <w:kern w:val="2"/>
      <w:sz w:val="32"/>
      <w:szCs w:val="32"/>
    </w:rPr>
  </w:style>
  <w:style w:type="paragraph" w:styleId="3">
    <w:name w:val="heading 3"/>
    <w:basedOn w:val="a"/>
    <w:next w:val="a"/>
    <w:link w:val="3Char"/>
    <w:uiPriority w:val="9"/>
    <w:unhideWhenUsed/>
    <w:qFormat/>
    <w:pPr>
      <w:keepNext/>
      <w:keepLines/>
      <w:widowControl w:val="0"/>
      <w:spacing w:before="260" w:after="260" w:line="416" w:lineRule="auto"/>
      <w:jc w:val="both"/>
      <w:outlineLvl w:val="2"/>
    </w:pPr>
    <w:rPr>
      <w:rFonts w:ascii="Calibri" w:hAnsi="Calibri"/>
      <w:b/>
      <w:bCs/>
      <w:kern w:val="2"/>
      <w:sz w:val="32"/>
      <w:szCs w:val="32"/>
    </w:rPr>
  </w:style>
  <w:style w:type="paragraph" w:styleId="5">
    <w:name w:val="heading 5"/>
    <w:basedOn w:val="a"/>
    <w:next w:val="a"/>
    <w:link w:val="5Char"/>
    <w:uiPriority w:val="9"/>
    <w:unhideWhenUsed/>
    <w:qFormat/>
    <w:rsid w:val="00CD2EFC"/>
    <w:pPr>
      <w:keepNext/>
      <w:keepLines/>
      <w:widowControl w:val="0"/>
      <w:spacing w:before="280" w:after="290" w:line="376" w:lineRule="auto"/>
      <w:jc w:val="both"/>
      <w:outlineLvl w:val="4"/>
    </w:pPr>
    <w:rPr>
      <w:rFonts w:asciiTheme="minorHAnsi" w:eastAsiaTheme="minorEastAsia"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widowControl w:val="0"/>
      <w:ind w:left="420"/>
    </w:pPr>
    <w:rPr>
      <w:rFonts w:asciiTheme="minorHAnsi" w:hAnsiTheme="minorHAnsi"/>
      <w:kern w:val="2"/>
      <w:sz w:val="22"/>
      <w:szCs w:val="22"/>
    </w:rPr>
  </w:style>
  <w:style w:type="paragraph" w:styleId="a3">
    <w:name w:val="Date"/>
    <w:basedOn w:val="a"/>
    <w:next w:val="a"/>
    <w:link w:val="Char"/>
    <w:uiPriority w:val="99"/>
    <w:semiHidden/>
    <w:unhideWhenUsed/>
    <w:pPr>
      <w:widowControl w:val="0"/>
      <w:ind w:leftChars="2500" w:left="100"/>
      <w:jc w:val="both"/>
    </w:pPr>
    <w:rPr>
      <w:rFonts w:ascii="Calibri" w:hAnsi="Calibri"/>
      <w:kern w:val="2"/>
      <w:sz w:val="21"/>
      <w:szCs w:val="22"/>
    </w:rPr>
  </w:style>
  <w:style w:type="paragraph" w:styleId="a4">
    <w:name w:val="Balloon Text"/>
    <w:basedOn w:val="a"/>
    <w:link w:val="Char0"/>
    <w:uiPriority w:val="99"/>
    <w:semiHidden/>
    <w:unhideWhenUsed/>
    <w:pPr>
      <w:widowControl w:val="0"/>
      <w:jc w:val="both"/>
    </w:pPr>
    <w:rPr>
      <w:rFonts w:ascii="Calibri" w:hAnsi="Calibri"/>
      <w:kern w:val="2"/>
      <w:sz w:val="18"/>
      <w:szCs w:val="18"/>
    </w:rPr>
  </w:style>
  <w:style w:type="paragraph" w:styleId="a5">
    <w:name w:val="footer"/>
    <w:basedOn w:val="a"/>
    <w:link w:val="Char1"/>
    <w:uiPriority w:val="99"/>
    <w:unhideWhenUsed/>
    <w:pPr>
      <w:widowControl w:val="0"/>
      <w:tabs>
        <w:tab w:val="center" w:pos="4153"/>
        <w:tab w:val="right" w:pos="8306"/>
      </w:tabs>
      <w:snapToGrid w:val="0"/>
    </w:pPr>
    <w:rPr>
      <w:rFonts w:ascii="Calibri" w:hAnsi="Calibri"/>
      <w:kern w:val="2"/>
      <w:sz w:val="18"/>
      <w:szCs w:val="18"/>
    </w:rPr>
  </w:style>
  <w:style w:type="paragraph" w:styleId="a6">
    <w:name w:val="header"/>
    <w:basedOn w:val="a"/>
    <w:link w:val="Char2"/>
    <w:uiPriority w:val="99"/>
    <w:unhideWhenUsed/>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10">
    <w:name w:val="toc 1"/>
    <w:basedOn w:val="a"/>
    <w:next w:val="a"/>
    <w:uiPriority w:val="39"/>
    <w:unhideWhenUsed/>
    <w:pPr>
      <w:widowControl w:val="0"/>
      <w:spacing w:before="120"/>
    </w:pPr>
    <w:rPr>
      <w:rFonts w:asciiTheme="minorHAnsi" w:hAnsiTheme="minorHAnsi"/>
      <w:b/>
      <w:kern w:val="2"/>
    </w:rPr>
  </w:style>
  <w:style w:type="paragraph" w:styleId="20">
    <w:name w:val="toc 2"/>
    <w:basedOn w:val="a"/>
    <w:next w:val="a"/>
    <w:uiPriority w:val="39"/>
    <w:unhideWhenUsed/>
    <w:pPr>
      <w:widowControl w:val="0"/>
      <w:ind w:left="210"/>
    </w:pPr>
    <w:rPr>
      <w:rFonts w:asciiTheme="minorHAnsi" w:hAnsiTheme="minorHAnsi"/>
      <w:b/>
      <w:kern w:val="2"/>
      <w:sz w:val="22"/>
      <w:szCs w:val="22"/>
    </w:rPr>
  </w:style>
  <w:style w:type="character" w:styleId="a7">
    <w:name w:val="Hyperlink"/>
    <w:basedOn w:val="a0"/>
    <w:uiPriority w:val="99"/>
    <w:unhideWhenUsed/>
    <w:rPr>
      <w:color w:val="0000FF"/>
      <w:u w:val="single"/>
    </w:rPr>
  </w:style>
  <w:style w:type="paragraph" w:customStyle="1" w:styleId="NormalParagraph">
    <w:name w:val="Normal Paragraph"/>
    <w:basedOn w:val="a"/>
    <w:pPr>
      <w:spacing w:before="120" w:line="360" w:lineRule="auto"/>
      <w:ind w:firstLine="425"/>
      <w:jc w:val="both"/>
    </w:pPr>
    <w:rPr>
      <w:szCs w:val="20"/>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0"/>
      <w:kern w:val="0"/>
      <w:sz w:val="28"/>
      <w:szCs w:val="28"/>
    </w:rPr>
  </w:style>
  <w:style w:type="paragraph" w:customStyle="1" w:styleId="11">
    <w:name w:val="列出段落1"/>
    <w:basedOn w:val="a"/>
    <w:uiPriority w:val="34"/>
    <w:qFormat/>
    <w:pPr>
      <w:widowControl w:val="0"/>
      <w:ind w:firstLineChars="200" w:firstLine="420"/>
      <w:jc w:val="both"/>
    </w:pPr>
    <w:rPr>
      <w:rFonts w:ascii="Calibri" w:hAnsi="Calibri"/>
      <w:kern w:val="2"/>
      <w:sz w:val="21"/>
      <w:szCs w:val="22"/>
    </w:r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rPr>
      <w:sz w:val="18"/>
      <w:szCs w:val="18"/>
    </w:rPr>
  </w:style>
  <w:style w:type="character" w:customStyle="1" w:styleId="Char">
    <w:name w:val="日期 Char"/>
    <w:basedOn w:val="a0"/>
    <w:link w:val="a3"/>
    <w:uiPriority w:val="99"/>
    <w:semiHidden/>
  </w:style>
  <w:style w:type="character" w:customStyle="1" w:styleId="1Char">
    <w:name w:val="标题 1 Char"/>
    <w:basedOn w:val="a0"/>
    <w:link w:val="1"/>
    <w:uiPriority w:val="9"/>
    <w:rPr>
      <w:b/>
      <w:bCs/>
      <w:kern w:val="44"/>
      <w:sz w:val="44"/>
      <w:szCs w:val="44"/>
    </w:rPr>
  </w:style>
  <w:style w:type="character" w:customStyle="1" w:styleId="Char0">
    <w:name w:val="批注框文本 Char"/>
    <w:basedOn w:val="a0"/>
    <w:link w:val="a4"/>
    <w:uiPriority w:val="99"/>
    <w:semiHidden/>
    <w:rPr>
      <w:sz w:val="18"/>
      <w:szCs w:val="18"/>
    </w:rPr>
  </w:style>
  <w:style w:type="character" w:customStyle="1" w:styleId="2Char">
    <w:name w:val="标题 2 Char"/>
    <w:basedOn w:val="a0"/>
    <w:link w:val="2"/>
    <w:uiPriority w:val="9"/>
    <w:rPr>
      <w:rFonts w:ascii="Cambria" w:eastAsia="宋体" w:hAnsi="Cambria"/>
      <w:b/>
      <w:bCs/>
      <w:sz w:val="32"/>
      <w:szCs w:val="32"/>
    </w:rPr>
  </w:style>
  <w:style w:type="character" w:customStyle="1" w:styleId="3Char">
    <w:name w:val="标题 3 Char"/>
    <w:basedOn w:val="a0"/>
    <w:link w:val="3"/>
    <w:uiPriority w:val="9"/>
    <w:rPr>
      <w:b/>
      <w:bCs/>
      <w:sz w:val="32"/>
      <w:szCs w:val="32"/>
    </w:rPr>
  </w:style>
  <w:style w:type="character" w:customStyle="1" w:styleId="apple-converted-space">
    <w:name w:val="apple-converted-space"/>
    <w:basedOn w:val="a0"/>
  </w:style>
  <w:style w:type="paragraph" w:styleId="a8">
    <w:name w:val="Document Map"/>
    <w:basedOn w:val="a"/>
    <w:link w:val="Char3"/>
    <w:semiHidden/>
    <w:unhideWhenUsed/>
    <w:rsid w:val="004E4B10"/>
    <w:pPr>
      <w:widowControl w:val="0"/>
      <w:jc w:val="both"/>
    </w:pPr>
    <w:rPr>
      <w:rFonts w:ascii="Heiti SC Light" w:eastAsia="Heiti SC Light" w:hAnsi="Calibri"/>
      <w:kern w:val="2"/>
    </w:rPr>
  </w:style>
  <w:style w:type="character" w:customStyle="1" w:styleId="Char3">
    <w:name w:val="文档结构图 Char"/>
    <w:basedOn w:val="a0"/>
    <w:link w:val="a8"/>
    <w:semiHidden/>
    <w:rsid w:val="004E4B10"/>
    <w:rPr>
      <w:rFonts w:ascii="Heiti SC Light" w:eastAsia="Heiti SC Light" w:hAnsi="Calibri"/>
      <w:kern w:val="2"/>
      <w:sz w:val="24"/>
      <w:szCs w:val="24"/>
    </w:rPr>
  </w:style>
  <w:style w:type="paragraph" w:styleId="a9">
    <w:name w:val="List Paragraph"/>
    <w:basedOn w:val="a"/>
    <w:uiPriority w:val="34"/>
    <w:qFormat/>
    <w:rsid w:val="00C5013B"/>
    <w:pPr>
      <w:widowControl w:val="0"/>
      <w:ind w:firstLineChars="200" w:firstLine="420"/>
      <w:jc w:val="both"/>
    </w:pPr>
    <w:rPr>
      <w:rFonts w:ascii="Calibri" w:hAnsi="Calibri"/>
      <w:kern w:val="2"/>
      <w:sz w:val="21"/>
      <w:szCs w:val="22"/>
    </w:rPr>
  </w:style>
  <w:style w:type="character" w:styleId="aa">
    <w:name w:val="Emphasis"/>
    <w:basedOn w:val="a0"/>
    <w:uiPriority w:val="20"/>
    <w:qFormat/>
    <w:rsid w:val="0093568B"/>
    <w:rPr>
      <w:i/>
      <w:iCs/>
    </w:rPr>
  </w:style>
  <w:style w:type="paragraph" w:styleId="ab">
    <w:name w:val="Revision"/>
    <w:hidden/>
    <w:uiPriority w:val="99"/>
    <w:semiHidden/>
    <w:rsid w:val="00DC13F4"/>
    <w:rPr>
      <w:rFonts w:ascii="Calibri" w:hAnsi="Calibri"/>
      <w:sz w:val="21"/>
      <w:szCs w:val="22"/>
    </w:rPr>
  </w:style>
  <w:style w:type="character" w:styleId="ac">
    <w:name w:val="annotation reference"/>
    <w:basedOn w:val="a0"/>
    <w:semiHidden/>
    <w:unhideWhenUsed/>
    <w:rsid w:val="007618DA"/>
    <w:rPr>
      <w:sz w:val="21"/>
      <w:szCs w:val="21"/>
    </w:rPr>
  </w:style>
  <w:style w:type="paragraph" w:styleId="ad">
    <w:name w:val="annotation text"/>
    <w:basedOn w:val="a"/>
    <w:link w:val="Char4"/>
    <w:semiHidden/>
    <w:unhideWhenUsed/>
    <w:rsid w:val="007618DA"/>
    <w:pPr>
      <w:widowControl w:val="0"/>
    </w:pPr>
    <w:rPr>
      <w:rFonts w:ascii="Calibri" w:hAnsi="Calibri"/>
      <w:kern w:val="2"/>
      <w:sz w:val="21"/>
      <w:szCs w:val="22"/>
    </w:rPr>
  </w:style>
  <w:style w:type="character" w:customStyle="1" w:styleId="Char4">
    <w:name w:val="批注文字 Char"/>
    <w:basedOn w:val="a0"/>
    <w:link w:val="ad"/>
    <w:semiHidden/>
    <w:rsid w:val="007618DA"/>
    <w:rPr>
      <w:rFonts w:ascii="Calibri" w:hAnsi="Calibri"/>
      <w:kern w:val="2"/>
      <w:sz w:val="21"/>
      <w:szCs w:val="22"/>
    </w:rPr>
  </w:style>
  <w:style w:type="paragraph" w:styleId="ae">
    <w:name w:val="annotation subject"/>
    <w:basedOn w:val="ad"/>
    <w:next w:val="ad"/>
    <w:link w:val="Char5"/>
    <w:semiHidden/>
    <w:unhideWhenUsed/>
    <w:rsid w:val="007618DA"/>
    <w:rPr>
      <w:b/>
      <w:bCs/>
    </w:rPr>
  </w:style>
  <w:style w:type="character" w:customStyle="1" w:styleId="Char5">
    <w:name w:val="批注主题 Char"/>
    <w:basedOn w:val="Char4"/>
    <w:link w:val="ae"/>
    <w:semiHidden/>
    <w:rsid w:val="007618DA"/>
    <w:rPr>
      <w:rFonts w:ascii="Calibri" w:hAnsi="Calibri"/>
      <w:b/>
      <w:bCs/>
      <w:kern w:val="2"/>
      <w:sz w:val="21"/>
      <w:szCs w:val="22"/>
    </w:rPr>
  </w:style>
  <w:style w:type="character" w:customStyle="1" w:styleId="5Char">
    <w:name w:val="标题 5 Char"/>
    <w:basedOn w:val="a0"/>
    <w:link w:val="5"/>
    <w:uiPriority w:val="9"/>
    <w:rsid w:val="00CD2EFC"/>
    <w:rPr>
      <w:rFonts w:asciiTheme="minorHAnsi" w:eastAsiaTheme="minorEastAsia" w:hAnsiTheme="minorHAnsi" w:cstheme="minorBidi"/>
      <w:b/>
      <w:bCs/>
      <w:kern w:val="2"/>
      <w:sz w:val="28"/>
      <w:szCs w:val="28"/>
    </w:rPr>
  </w:style>
  <w:style w:type="table" w:styleId="af">
    <w:name w:val="Table Grid"/>
    <w:basedOn w:val="a1"/>
    <w:uiPriority w:val="59"/>
    <w:rsid w:val="00CD2EFC"/>
    <w:rPr>
      <w:rFonts w:eastAsiaTheme="minorEastAsia" w:cstheme="minorBidi"/>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F3338F"/>
    <w:pPr>
      <w:widowControl w:val="0"/>
      <w:jc w:val="both"/>
    </w:pPr>
    <w:rPr>
      <w:rFonts w:ascii="Calibri" w:hAnsi="Calibri"/>
      <w:sz w:val="21"/>
      <w:szCs w:val="22"/>
    </w:rPr>
  </w:style>
  <w:style w:type="table" w:customStyle="1" w:styleId="12">
    <w:name w:val="网格型浅色1"/>
    <w:basedOn w:val="a1"/>
    <w:uiPriority w:val="40"/>
    <w:rsid w:val="00671C0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
    <w:name w:val="TOC Heading"/>
    <w:basedOn w:val="1"/>
    <w:next w:val="a"/>
    <w:uiPriority w:val="39"/>
    <w:unhideWhenUsed/>
    <w:qFormat/>
    <w:rsid w:val="002D6A6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4">
    <w:name w:val="toc 4"/>
    <w:basedOn w:val="a"/>
    <w:next w:val="a"/>
    <w:autoRedefine/>
    <w:uiPriority w:val="39"/>
    <w:semiHidden/>
    <w:unhideWhenUsed/>
    <w:rsid w:val="002D6A61"/>
    <w:pPr>
      <w:widowControl w:val="0"/>
      <w:ind w:left="630"/>
    </w:pPr>
    <w:rPr>
      <w:rFonts w:asciiTheme="minorHAnsi" w:hAnsiTheme="minorHAnsi"/>
      <w:kern w:val="2"/>
      <w:sz w:val="20"/>
      <w:szCs w:val="20"/>
    </w:rPr>
  </w:style>
  <w:style w:type="paragraph" w:styleId="50">
    <w:name w:val="toc 5"/>
    <w:basedOn w:val="a"/>
    <w:next w:val="a"/>
    <w:autoRedefine/>
    <w:uiPriority w:val="39"/>
    <w:semiHidden/>
    <w:unhideWhenUsed/>
    <w:rsid w:val="002D6A61"/>
    <w:pPr>
      <w:widowControl w:val="0"/>
      <w:ind w:left="840"/>
    </w:pPr>
    <w:rPr>
      <w:rFonts w:asciiTheme="minorHAnsi" w:hAnsiTheme="minorHAnsi"/>
      <w:kern w:val="2"/>
      <w:sz w:val="20"/>
      <w:szCs w:val="20"/>
    </w:rPr>
  </w:style>
  <w:style w:type="paragraph" w:styleId="6">
    <w:name w:val="toc 6"/>
    <w:basedOn w:val="a"/>
    <w:next w:val="a"/>
    <w:autoRedefine/>
    <w:uiPriority w:val="39"/>
    <w:semiHidden/>
    <w:unhideWhenUsed/>
    <w:rsid w:val="002D6A61"/>
    <w:pPr>
      <w:widowControl w:val="0"/>
      <w:ind w:left="1050"/>
    </w:pPr>
    <w:rPr>
      <w:rFonts w:asciiTheme="minorHAnsi" w:hAnsiTheme="minorHAnsi"/>
      <w:kern w:val="2"/>
      <w:sz w:val="20"/>
      <w:szCs w:val="20"/>
    </w:rPr>
  </w:style>
  <w:style w:type="paragraph" w:styleId="7">
    <w:name w:val="toc 7"/>
    <w:basedOn w:val="a"/>
    <w:next w:val="a"/>
    <w:autoRedefine/>
    <w:uiPriority w:val="39"/>
    <w:semiHidden/>
    <w:unhideWhenUsed/>
    <w:rsid w:val="002D6A61"/>
    <w:pPr>
      <w:widowControl w:val="0"/>
      <w:ind w:left="1260"/>
    </w:pPr>
    <w:rPr>
      <w:rFonts w:asciiTheme="minorHAnsi" w:hAnsiTheme="minorHAnsi"/>
      <w:kern w:val="2"/>
      <w:sz w:val="20"/>
      <w:szCs w:val="20"/>
    </w:rPr>
  </w:style>
  <w:style w:type="paragraph" w:styleId="8">
    <w:name w:val="toc 8"/>
    <w:basedOn w:val="a"/>
    <w:next w:val="a"/>
    <w:autoRedefine/>
    <w:uiPriority w:val="39"/>
    <w:semiHidden/>
    <w:unhideWhenUsed/>
    <w:rsid w:val="002D6A61"/>
    <w:pPr>
      <w:widowControl w:val="0"/>
      <w:ind w:left="1470"/>
    </w:pPr>
    <w:rPr>
      <w:rFonts w:asciiTheme="minorHAnsi" w:hAnsiTheme="minorHAnsi"/>
      <w:kern w:val="2"/>
      <w:sz w:val="20"/>
      <w:szCs w:val="20"/>
    </w:rPr>
  </w:style>
  <w:style w:type="paragraph" w:styleId="9">
    <w:name w:val="toc 9"/>
    <w:basedOn w:val="a"/>
    <w:next w:val="a"/>
    <w:autoRedefine/>
    <w:uiPriority w:val="39"/>
    <w:semiHidden/>
    <w:unhideWhenUsed/>
    <w:rsid w:val="002D6A61"/>
    <w:pPr>
      <w:widowControl w:val="0"/>
      <w:ind w:left="1680"/>
    </w:pPr>
    <w:rPr>
      <w:rFonts w:asciiTheme="minorHAnsi" w:hAnsiTheme="minorHAnsi"/>
      <w:kern w:val="2"/>
      <w:sz w:val="20"/>
      <w:szCs w:val="20"/>
    </w:rPr>
  </w:style>
  <w:style w:type="numbering" w:styleId="111111">
    <w:name w:val="Outline List 1"/>
    <w:basedOn w:val="a2"/>
    <w:uiPriority w:val="99"/>
    <w:semiHidden/>
    <w:unhideWhenUsed/>
    <w:rsid w:val="00AB05B1"/>
    <w:pPr>
      <w:numPr>
        <w:numId w:val="3"/>
      </w:numPr>
    </w:pPr>
  </w:style>
  <w:style w:type="character" w:customStyle="1" w:styleId="opdicttext2">
    <w:name w:val="op_dict_text2"/>
    <w:basedOn w:val="a0"/>
    <w:rsid w:val="00E632F8"/>
  </w:style>
  <w:style w:type="paragraph" w:styleId="HTML">
    <w:name w:val="HTML Preformatted"/>
    <w:basedOn w:val="a"/>
    <w:link w:val="HTMLChar"/>
    <w:uiPriority w:val="99"/>
    <w:unhideWhenUsed/>
    <w:rsid w:val="00924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character" w:customStyle="1" w:styleId="HTMLChar">
    <w:name w:val="HTML 预设格式 Char"/>
    <w:basedOn w:val="a0"/>
    <w:link w:val="HTML"/>
    <w:uiPriority w:val="99"/>
    <w:rsid w:val="00924AEE"/>
    <w:rPr>
      <w:rFonts w:ascii="宋体" w:hAnsi="宋体" w:cs="宋体"/>
      <w:kern w:val="0"/>
    </w:rPr>
  </w:style>
  <w:style w:type="paragraph" w:styleId="af1">
    <w:name w:val="Normal (Web)"/>
    <w:basedOn w:val="a"/>
    <w:uiPriority w:val="99"/>
    <w:semiHidden/>
    <w:unhideWhenUsed/>
    <w:rsid w:val="00E54395"/>
    <w:pPr>
      <w:spacing w:before="100" w:beforeAutospacing="1" w:after="100" w:afterAutospacing="1"/>
    </w:pPr>
    <w:rPr>
      <w:rFonts w:ascii="宋体" w:hAnsi="宋体" w:cs="宋体"/>
    </w:rPr>
  </w:style>
  <w:style w:type="character" w:customStyle="1" w:styleId="def">
    <w:name w:val="def"/>
    <w:basedOn w:val="a0"/>
    <w:rsid w:val="0026291B"/>
  </w:style>
  <w:style w:type="character" w:customStyle="1" w:styleId="keyword">
    <w:name w:val="keyword"/>
    <w:basedOn w:val="a0"/>
    <w:rsid w:val="0026291B"/>
  </w:style>
  <w:style w:type="character" w:styleId="af2">
    <w:name w:val="FollowedHyperlink"/>
    <w:basedOn w:val="a0"/>
    <w:semiHidden/>
    <w:unhideWhenUsed/>
    <w:rsid w:val="00136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787">
      <w:bodyDiv w:val="1"/>
      <w:marLeft w:val="0"/>
      <w:marRight w:val="0"/>
      <w:marTop w:val="0"/>
      <w:marBottom w:val="0"/>
      <w:divBdr>
        <w:top w:val="none" w:sz="0" w:space="0" w:color="auto"/>
        <w:left w:val="none" w:sz="0" w:space="0" w:color="auto"/>
        <w:bottom w:val="none" w:sz="0" w:space="0" w:color="auto"/>
        <w:right w:val="none" w:sz="0" w:space="0" w:color="auto"/>
      </w:divBdr>
    </w:div>
    <w:div w:id="6299341">
      <w:bodyDiv w:val="1"/>
      <w:marLeft w:val="0"/>
      <w:marRight w:val="0"/>
      <w:marTop w:val="0"/>
      <w:marBottom w:val="0"/>
      <w:divBdr>
        <w:top w:val="none" w:sz="0" w:space="0" w:color="auto"/>
        <w:left w:val="none" w:sz="0" w:space="0" w:color="auto"/>
        <w:bottom w:val="none" w:sz="0" w:space="0" w:color="auto"/>
        <w:right w:val="none" w:sz="0" w:space="0" w:color="auto"/>
      </w:divBdr>
    </w:div>
    <w:div w:id="9723504">
      <w:bodyDiv w:val="1"/>
      <w:marLeft w:val="0"/>
      <w:marRight w:val="0"/>
      <w:marTop w:val="0"/>
      <w:marBottom w:val="0"/>
      <w:divBdr>
        <w:top w:val="none" w:sz="0" w:space="0" w:color="auto"/>
        <w:left w:val="none" w:sz="0" w:space="0" w:color="auto"/>
        <w:bottom w:val="none" w:sz="0" w:space="0" w:color="auto"/>
        <w:right w:val="none" w:sz="0" w:space="0" w:color="auto"/>
      </w:divBdr>
    </w:div>
    <w:div w:id="17314499">
      <w:bodyDiv w:val="1"/>
      <w:marLeft w:val="0"/>
      <w:marRight w:val="0"/>
      <w:marTop w:val="0"/>
      <w:marBottom w:val="0"/>
      <w:divBdr>
        <w:top w:val="none" w:sz="0" w:space="0" w:color="auto"/>
        <w:left w:val="none" w:sz="0" w:space="0" w:color="auto"/>
        <w:bottom w:val="none" w:sz="0" w:space="0" w:color="auto"/>
        <w:right w:val="none" w:sz="0" w:space="0" w:color="auto"/>
      </w:divBdr>
    </w:div>
    <w:div w:id="37901165">
      <w:bodyDiv w:val="1"/>
      <w:marLeft w:val="0"/>
      <w:marRight w:val="0"/>
      <w:marTop w:val="0"/>
      <w:marBottom w:val="0"/>
      <w:divBdr>
        <w:top w:val="none" w:sz="0" w:space="0" w:color="auto"/>
        <w:left w:val="none" w:sz="0" w:space="0" w:color="auto"/>
        <w:bottom w:val="none" w:sz="0" w:space="0" w:color="auto"/>
        <w:right w:val="none" w:sz="0" w:space="0" w:color="auto"/>
      </w:divBdr>
    </w:div>
    <w:div w:id="45885230">
      <w:bodyDiv w:val="1"/>
      <w:marLeft w:val="0"/>
      <w:marRight w:val="0"/>
      <w:marTop w:val="0"/>
      <w:marBottom w:val="0"/>
      <w:divBdr>
        <w:top w:val="none" w:sz="0" w:space="0" w:color="auto"/>
        <w:left w:val="none" w:sz="0" w:space="0" w:color="auto"/>
        <w:bottom w:val="none" w:sz="0" w:space="0" w:color="auto"/>
        <w:right w:val="none" w:sz="0" w:space="0" w:color="auto"/>
      </w:divBdr>
      <w:divsChild>
        <w:div w:id="2043631919">
          <w:marLeft w:val="0"/>
          <w:marRight w:val="0"/>
          <w:marTop w:val="0"/>
          <w:marBottom w:val="0"/>
          <w:divBdr>
            <w:top w:val="none" w:sz="0" w:space="0" w:color="auto"/>
            <w:left w:val="none" w:sz="0" w:space="0" w:color="auto"/>
            <w:bottom w:val="none" w:sz="0" w:space="0" w:color="auto"/>
            <w:right w:val="none" w:sz="0" w:space="0" w:color="auto"/>
          </w:divBdr>
          <w:divsChild>
            <w:div w:id="318272677">
              <w:marLeft w:val="0"/>
              <w:marRight w:val="0"/>
              <w:marTop w:val="0"/>
              <w:marBottom w:val="0"/>
              <w:divBdr>
                <w:top w:val="none" w:sz="0" w:space="0" w:color="auto"/>
                <w:left w:val="none" w:sz="0" w:space="0" w:color="auto"/>
                <w:bottom w:val="none" w:sz="0" w:space="0" w:color="auto"/>
                <w:right w:val="none" w:sz="0" w:space="0" w:color="auto"/>
              </w:divBdr>
              <w:divsChild>
                <w:div w:id="728380527">
                  <w:marLeft w:val="0"/>
                  <w:marRight w:val="0"/>
                  <w:marTop w:val="0"/>
                  <w:marBottom w:val="0"/>
                  <w:divBdr>
                    <w:top w:val="none" w:sz="0" w:space="0" w:color="auto"/>
                    <w:left w:val="none" w:sz="0" w:space="0" w:color="auto"/>
                    <w:bottom w:val="none" w:sz="0" w:space="0" w:color="auto"/>
                    <w:right w:val="none" w:sz="0" w:space="0" w:color="auto"/>
                  </w:divBdr>
                  <w:divsChild>
                    <w:div w:id="5316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6611">
      <w:bodyDiv w:val="1"/>
      <w:marLeft w:val="0"/>
      <w:marRight w:val="0"/>
      <w:marTop w:val="0"/>
      <w:marBottom w:val="0"/>
      <w:divBdr>
        <w:top w:val="none" w:sz="0" w:space="0" w:color="auto"/>
        <w:left w:val="none" w:sz="0" w:space="0" w:color="auto"/>
        <w:bottom w:val="none" w:sz="0" w:space="0" w:color="auto"/>
        <w:right w:val="none" w:sz="0" w:space="0" w:color="auto"/>
      </w:divBdr>
    </w:div>
    <w:div w:id="73363849">
      <w:bodyDiv w:val="1"/>
      <w:marLeft w:val="0"/>
      <w:marRight w:val="0"/>
      <w:marTop w:val="0"/>
      <w:marBottom w:val="0"/>
      <w:divBdr>
        <w:top w:val="none" w:sz="0" w:space="0" w:color="auto"/>
        <w:left w:val="none" w:sz="0" w:space="0" w:color="auto"/>
        <w:bottom w:val="none" w:sz="0" w:space="0" w:color="auto"/>
        <w:right w:val="none" w:sz="0" w:space="0" w:color="auto"/>
      </w:divBdr>
    </w:div>
    <w:div w:id="75442987">
      <w:bodyDiv w:val="1"/>
      <w:marLeft w:val="0"/>
      <w:marRight w:val="0"/>
      <w:marTop w:val="0"/>
      <w:marBottom w:val="0"/>
      <w:divBdr>
        <w:top w:val="none" w:sz="0" w:space="0" w:color="auto"/>
        <w:left w:val="none" w:sz="0" w:space="0" w:color="auto"/>
        <w:bottom w:val="none" w:sz="0" w:space="0" w:color="auto"/>
        <w:right w:val="none" w:sz="0" w:space="0" w:color="auto"/>
      </w:divBdr>
    </w:div>
    <w:div w:id="75790600">
      <w:bodyDiv w:val="1"/>
      <w:marLeft w:val="0"/>
      <w:marRight w:val="0"/>
      <w:marTop w:val="0"/>
      <w:marBottom w:val="0"/>
      <w:divBdr>
        <w:top w:val="none" w:sz="0" w:space="0" w:color="auto"/>
        <w:left w:val="none" w:sz="0" w:space="0" w:color="auto"/>
        <w:bottom w:val="none" w:sz="0" w:space="0" w:color="auto"/>
        <w:right w:val="none" w:sz="0" w:space="0" w:color="auto"/>
      </w:divBdr>
    </w:div>
    <w:div w:id="101733771">
      <w:bodyDiv w:val="1"/>
      <w:marLeft w:val="0"/>
      <w:marRight w:val="0"/>
      <w:marTop w:val="0"/>
      <w:marBottom w:val="0"/>
      <w:divBdr>
        <w:top w:val="none" w:sz="0" w:space="0" w:color="auto"/>
        <w:left w:val="none" w:sz="0" w:space="0" w:color="auto"/>
        <w:bottom w:val="none" w:sz="0" w:space="0" w:color="auto"/>
        <w:right w:val="none" w:sz="0" w:space="0" w:color="auto"/>
      </w:divBdr>
    </w:div>
    <w:div w:id="106583942">
      <w:bodyDiv w:val="1"/>
      <w:marLeft w:val="0"/>
      <w:marRight w:val="0"/>
      <w:marTop w:val="0"/>
      <w:marBottom w:val="0"/>
      <w:divBdr>
        <w:top w:val="none" w:sz="0" w:space="0" w:color="auto"/>
        <w:left w:val="none" w:sz="0" w:space="0" w:color="auto"/>
        <w:bottom w:val="none" w:sz="0" w:space="0" w:color="auto"/>
        <w:right w:val="none" w:sz="0" w:space="0" w:color="auto"/>
      </w:divBdr>
    </w:div>
    <w:div w:id="111559795">
      <w:bodyDiv w:val="1"/>
      <w:marLeft w:val="0"/>
      <w:marRight w:val="0"/>
      <w:marTop w:val="0"/>
      <w:marBottom w:val="0"/>
      <w:divBdr>
        <w:top w:val="none" w:sz="0" w:space="0" w:color="auto"/>
        <w:left w:val="none" w:sz="0" w:space="0" w:color="auto"/>
        <w:bottom w:val="none" w:sz="0" w:space="0" w:color="auto"/>
        <w:right w:val="none" w:sz="0" w:space="0" w:color="auto"/>
      </w:divBdr>
    </w:div>
    <w:div w:id="127557524">
      <w:bodyDiv w:val="1"/>
      <w:marLeft w:val="0"/>
      <w:marRight w:val="0"/>
      <w:marTop w:val="0"/>
      <w:marBottom w:val="0"/>
      <w:divBdr>
        <w:top w:val="none" w:sz="0" w:space="0" w:color="auto"/>
        <w:left w:val="none" w:sz="0" w:space="0" w:color="auto"/>
        <w:bottom w:val="none" w:sz="0" w:space="0" w:color="auto"/>
        <w:right w:val="none" w:sz="0" w:space="0" w:color="auto"/>
      </w:divBdr>
    </w:div>
    <w:div w:id="130288629">
      <w:bodyDiv w:val="1"/>
      <w:marLeft w:val="0"/>
      <w:marRight w:val="0"/>
      <w:marTop w:val="0"/>
      <w:marBottom w:val="0"/>
      <w:divBdr>
        <w:top w:val="none" w:sz="0" w:space="0" w:color="auto"/>
        <w:left w:val="none" w:sz="0" w:space="0" w:color="auto"/>
        <w:bottom w:val="none" w:sz="0" w:space="0" w:color="auto"/>
        <w:right w:val="none" w:sz="0" w:space="0" w:color="auto"/>
      </w:divBdr>
      <w:divsChild>
        <w:div w:id="1129130564">
          <w:marLeft w:val="0"/>
          <w:marRight w:val="0"/>
          <w:marTop w:val="0"/>
          <w:marBottom w:val="0"/>
          <w:divBdr>
            <w:top w:val="none" w:sz="0" w:space="0" w:color="auto"/>
            <w:left w:val="none" w:sz="0" w:space="0" w:color="auto"/>
            <w:bottom w:val="none" w:sz="0" w:space="0" w:color="auto"/>
            <w:right w:val="none" w:sz="0" w:space="0" w:color="auto"/>
          </w:divBdr>
          <w:divsChild>
            <w:div w:id="1076434967">
              <w:marLeft w:val="0"/>
              <w:marRight w:val="0"/>
              <w:marTop w:val="0"/>
              <w:marBottom w:val="0"/>
              <w:divBdr>
                <w:top w:val="none" w:sz="0" w:space="0" w:color="auto"/>
                <w:left w:val="none" w:sz="0" w:space="0" w:color="auto"/>
                <w:bottom w:val="none" w:sz="0" w:space="0" w:color="auto"/>
                <w:right w:val="none" w:sz="0" w:space="0" w:color="auto"/>
              </w:divBdr>
              <w:divsChild>
                <w:div w:id="1958758553">
                  <w:marLeft w:val="0"/>
                  <w:marRight w:val="0"/>
                  <w:marTop w:val="0"/>
                  <w:marBottom w:val="0"/>
                  <w:divBdr>
                    <w:top w:val="none" w:sz="0" w:space="0" w:color="auto"/>
                    <w:left w:val="none" w:sz="0" w:space="0" w:color="auto"/>
                    <w:bottom w:val="none" w:sz="0" w:space="0" w:color="auto"/>
                    <w:right w:val="none" w:sz="0" w:space="0" w:color="auto"/>
                  </w:divBdr>
                  <w:divsChild>
                    <w:div w:id="649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4431">
      <w:bodyDiv w:val="1"/>
      <w:marLeft w:val="0"/>
      <w:marRight w:val="0"/>
      <w:marTop w:val="0"/>
      <w:marBottom w:val="0"/>
      <w:divBdr>
        <w:top w:val="none" w:sz="0" w:space="0" w:color="auto"/>
        <w:left w:val="none" w:sz="0" w:space="0" w:color="auto"/>
        <w:bottom w:val="none" w:sz="0" w:space="0" w:color="auto"/>
        <w:right w:val="none" w:sz="0" w:space="0" w:color="auto"/>
      </w:divBdr>
    </w:div>
    <w:div w:id="162402286">
      <w:bodyDiv w:val="1"/>
      <w:marLeft w:val="0"/>
      <w:marRight w:val="0"/>
      <w:marTop w:val="0"/>
      <w:marBottom w:val="0"/>
      <w:divBdr>
        <w:top w:val="none" w:sz="0" w:space="0" w:color="auto"/>
        <w:left w:val="none" w:sz="0" w:space="0" w:color="auto"/>
        <w:bottom w:val="none" w:sz="0" w:space="0" w:color="auto"/>
        <w:right w:val="none" w:sz="0" w:space="0" w:color="auto"/>
      </w:divBdr>
      <w:divsChild>
        <w:div w:id="687876383">
          <w:marLeft w:val="0"/>
          <w:marRight w:val="0"/>
          <w:marTop w:val="0"/>
          <w:marBottom w:val="0"/>
          <w:divBdr>
            <w:top w:val="none" w:sz="0" w:space="0" w:color="auto"/>
            <w:left w:val="none" w:sz="0" w:space="0" w:color="auto"/>
            <w:bottom w:val="none" w:sz="0" w:space="0" w:color="auto"/>
            <w:right w:val="none" w:sz="0" w:space="0" w:color="auto"/>
          </w:divBdr>
          <w:divsChild>
            <w:div w:id="875628399">
              <w:marLeft w:val="0"/>
              <w:marRight w:val="0"/>
              <w:marTop w:val="0"/>
              <w:marBottom w:val="0"/>
              <w:divBdr>
                <w:top w:val="none" w:sz="0" w:space="0" w:color="auto"/>
                <w:left w:val="none" w:sz="0" w:space="0" w:color="auto"/>
                <w:bottom w:val="none" w:sz="0" w:space="0" w:color="auto"/>
                <w:right w:val="none" w:sz="0" w:space="0" w:color="auto"/>
              </w:divBdr>
              <w:divsChild>
                <w:div w:id="858197888">
                  <w:marLeft w:val="0"/>
                  <w:marRight w:val="0"/>
                  <w:marTop w:val="0"/>
                  <w:marBottom w:val="0"/>
                  <w:divBdr>
                    <w:top w:val="none" w:sz="0" w:space="0" w:color="auto"/>
                    <w:left w:val="none" w:sz="0" w:space="0" w:color="auto"/>
                    <w:bottom w:val="none" w:sz="0" w:space="0" w:color="auto"/>
                    <w:right w:val="none" w:sz="0" w:space="0" w:color="auto"/>
                  </w:divBdr>
                  <w:divsChild>
                    <w:div w:id="13030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8683">
          <w:marLeft w:val="0"/>
          <w:marRight w:val="0"/>
          <w:marTop w:val="0"/>
          <w:marBottom w:val="0"/>
          <w:divBdr>
            <w:top w:val="none" w:sz="0" w:space="0" w:color="auto"/>
            <w:left w:val="none" w:sz="0" w:space="0" w:color="auto"/>
            <w:bottom w:val="none" w:sz="0" w:space="0" w:color="auto"/>
            <w:right w:val="none" w:sz="0" w:space="0" w:color="auto"/>
          </w:divBdr>
          <w:divsChild>
            <w:div w:id="1096710247">
              <w:marLeft w:val="0"/>
              <w:marRight w:val="0"/>
              <w:marTop w:val="0"/>
              <w:marBottom w:val="0"/>
              <w:divBdr>
                <w:top w:val="none" w:sz="0" w:space="0" w:color="auto"/>
                <w:left w:val="none" w:sz="0" w:space="0" w:color="auto"/>
                <w:bottom w:val="none" w:sz="0" w:space="0" w:color="auto"/>
                <w:right w:val="none" w:sz="0" w:space="0" w:color="auto"/>
              </w:divBdr>
              <w:divsChild>
                <w:div w:id="1235774079">
                  <w:marLeft w:val="0"/>
                  <w:marRight w:val="0"/>
                  <w:marTop w:val="0"/>
                  <w:marBottom w:val="0"/>
                  <w:divBdr>
                    <w:top w:val="none" w:sz="0" w:space="0" w:color="auto"/>
                    <w:left w:val="none" w:sz="0" w:space="0" w:color="auto"/>
                    <w:bottom w:val="none" w:sz="0" w:space="0" w:color="auto"/>
                    <w:right w:val="none" w:sz="0" w:space="0" w:color="auto"/>
                  </w:divBdr>
                  <w:divsChild>
                    <w:div w:id="5194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6285">
      <w:bodyDiv w:val="1"/>
      <w:marLeft w:val="0"/>
      <w:marRight w:val="0"/>
      <w:marTop w:val="0"/>
      <w:marBottom w:val="0"/>
      <w:divBdr>
        <w:top w:val="none" w:sz="0" w:space="0" w:color="auto"/>
        <w:left w:val="none" w:sz="0" w:space="0" w:color="auto"/>
        <w:bottom w:val="none" w:sz="0" w:space="0" w:color="auto"/>
        <w:right w:val="none" w:sz="0" w:space="0" w:color="auto"/>
      </w:divBdr>
    </w:div>
    <w:div w:id="166408361">
      <w:bodyDiv w:val="1"/>
      <w:marLeft w:val="0"/>
      <w:marRight w:val="0"/>
      <w:marTop w:val="0"/>
      <w:marBottom w:val="0"/>
      <w:divBdr>
        <w:top w:val="none" w:sz="0" w:space="0" w:color="auto"/>
        <w:left w:val="none" w:sz="0" w:space="0" w:color="auto"/>
        <w:bottom w:val="none" w:sz="0" w:space="0" w:color="auto"/>
        <w:right w:val="none" w:sz="0" w:space="0" w:color="auto"/>
      </w:divBdr>
    </w:div>
    <w:div w:id="195238208">
      <w:bodyDiv w:val="1"/>
      <w:marLeft w:val="0"/>
      <w:marRight w:val="0"/>
      <w:marTop w:val="0"/>
      <w:marBottom w:val="0"/>
      <w:divBdr>
        <w:top w:val="none" w:sz="0" w:space="0" w:color="auto"/>
        <w:left w:val="none" w:sz="0" w:space="0" w:color="auto"/>
        <w:bottom w:val="none" w:sz="0" w:space="0" w:color="auto"/>
        <w:right w:val="none" w:sz="0" w:space="0" w:color="auto"/>
      </w:divBdr>
    </w:div>
    <w:div w:id="220556872">
      <w:bodyDiv w:val="1"/>
      <w:marLeft w:val="0"/>
      <w:marRight w:val="0"/>
      <w:marTop w:val="0"/>
      <w:marBottom w:val="0"/>
      <w:divBdr>
        <w:top w:val="none" w:sz="0" w:space="0" w:color="auto"/>
        <w:left w:val="none" w:sz="0" w:space="0" w:color="auto"/>
        <w:bottom w:val="none" w:sz="0" w:space="0" w:color="auto"/>
        <w:right w:val="none" w:sz="0" w:space="0" w:color="auto"/>
      </w:divBdr>
    </w:div>
    <w:div w:id="227694840">
      <w:bodyDiv w:val="1"/>
      <w:marLeft w:val="0"/>
      <w:marRight w:val="0"/>
      <w:marTop w:val="0"/>
      <w:marBottom w:val="0"/>
      <w:divBdr>
        <w:top w:val="none" w:sz="0" w:space="0" w:color="auto"/>
        <w:left w:val="none" w:sz="0" w:space="0" w:color="auto"/>
        <w:bottom w:val="none" w:sz="0" w:space="0" w:color="auto"/>
        <w:right w:val="none" w:sz="0" w:space="0" w:color="auto"/>
      </w:divBdr>
      <w:divsChild>
        <w:div w:id="1955135929">
          <w:marLeft w:val="0"/>
          <w:marRight w:val="0"/>
          <w:marTop w:val="0"/>
          <w:marBottom w:val="0"/>
          <w:divBdr>
            <w:top w:val="none" w:sz="0" w:space="0" w:color="auto"/>
            <w:left w:val="none" w:sz="0" w:space="0" w:color="auto"/>
            <w:bottom w:val="none" w:sz="0" w:space="0" w:color="auto"/>
            <w:right w:val="none" w:sz="0" w:space="0" w:color="auto"/>
          </w:divBdr>
          <w:divsChild>
            <w:div w:id="1861774470">
              <w:marLeft w:val="0"/>
              <w:marRight w:val="0"/>
              <w:marTop w:val="0"/>
              <w:marBottom w:val="0"/>
              <w:divBdr>
                <w:top w:val="none" w:sz="0" w:space="0" w:color="auto"/>
                <w:left w:val="none" w:sz="0" w:space="0" w:color="auto"/>
                <w:bottom w:val="none" w:sz="0" w:space="0" w:color="auto"/>
                <w:right w:val="none" w:sz="0" w:space="0" w:color="auto"/>
              </w:divBdr>
              <w:divsChild>
                <w:div w:id="1977373014">
                  <w:marLeft w:val="0"/>
                  <w:marRight w:val="0"/>
                  <w:marTop w:val="0"/>
                  <w:marBottom w:val="0"/>
                  <w:divBdr>
                    <w:top w:val="none" w:sz="0" w:space="0" w:color="auto"/>
                    <w:left w:val="none" w:sz="0" w:space="0" w:color="auto"/>
                    <w:bottom w:val="none" w:sz="0" w:space="0" w:color="auto"/>
                    <w:right w:val="none" w:sz="0" w:space="0" w:color="auto"/>
                  </w:divBdr>
                  <w:divsChild>
                    <w:div w:id="3917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68858">
      <w:bodyDiv w:val="1"/>
      <w:marLeft w:val="0"/>
      <w:marRight w:val="0"/>
      <w:marTop w:val="0"/>
      <w:marBottom w:val="0"/>
      <w:divBdr>
        <w:top w:val="none" w:sz="0" w:space="0" w:color="auto"/>
        <w:left w:val="none" w:sz="0" w:space="0" w:color="auto"/>
        <w:bottom w:val="none" w:sz="0" w:space="0" w:color="auto"/>
        <w:right w:val="none" w:sz="0" w:space="0" w:color="auto"/>
      </w:divBdr>
      <w:divsChild>
        <w:div w:id="789980113">
          <w:marLeft w:val="0"/>
          <w:marRight w:val="0"/>
          <w:marTop w:val="0"/>
          <w:marBottom w:val="0"/>
          <w:divBdr>
            <w:top w:val="none" w:sz="0" w:space="0" w:color="auto"/>
            <w:left w:val="none" w:sz="0" w:space="0" w:color="auto"/>
            <w:bottom w:val="none" w:sz="0" w:space="0" w:color="auto"/>
            <w:right w:val="none" w:sz="0" w:space="0" w:color="auto"/>
          </w:divBdr>
          <w:divsChild>
            <w:div w:id="1026709131">
              <w:marLeft w:val="0"/>
              <w:marRight w:val="0"/>
              <w:marTop w:val="0"/>
              <w:marBottom w:val="0"/>
              <w:divBdr>
                <w:top w:val="none" w:sz="0" w:space="0" w:color="auto"/>
                <w:left w:val="none" w:sz="0" w:space="0" w:color="auto"/>
                <w:bottom w:val="none" w:sz="0" w:space="0" w:color="auto"/>
                <w:right w:val="none" w:sz="0" w:space="0" w:color="auto"/>
              </w:divBdr>
              <w:divsChild>
                <w:div w:id="7098892">
                  <w:marLeft w:val="0"/>
                  <w:marRight w:val="0"/>
                  <w:marTop w:val="0"/>
                  <w:marBottom w:val="0"/>
                  <w:divBdr>
                    <w:top w:val="none" w:sz="0" w:space="0" w:color="auto"/>
                    <w:left w:val="none" w:sz="0" w:space="0" w:color="auto"/>
                    <w:bottom w:val="none" w:sz="0" w:space="0" w:color="auto"/>
                    <w:right w:val="none" w:sz="0" w:space="0" w:color="auto"/>
                  </w:divBdr>
                  <w:divsChild>
                    <w:div w:id="9360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59999">
      <w:bodyDiv w:val="1"/>
      <w:marLeft w:val="0"/>
      <w:marRight w:val="0"/>
      <w:marTop w:val="0"/>
      <w:marBottom w:val="0"/>
      <w:divBdr>
        <w:top w:val="none" w:sz="0" w:space="0" w:color="auto"/>
        <w:left w:val="none" w:sz="0" w:space="0" w:color="auto"/>
        <w:bottom w:val="none" w:sz="0" w:space="0" w:color="auto"/>
        <w:right w:val="none" w:sz="0" w:space="0" w:color="auto"/>
      </w:divBdr>
    </w:div>
    <w:div w:id="298927071">
      <w:bodyDiv w:val="1"/>
      <w:marLeft w:val="0"/>
      <w:marRight w:val="0"/>
      <w:marTop w:val="0"/>
      <w:marBottom w:val="0"/>
      <w:divBdr>
        <w:top w:val="none" w:sz="0" w:space="0" w:color="auto"/>
        <w:left w:val="none" w:sz="0" w:space="0" w:color="auto"/>
        <w:bottom w:val="none" w:sz="0" w:space="0" w:color="auto"/>
        <w:right w:val="none" w:sz="0" w:space="0" w:color="auto"/>
      </w:divBdr>
    </w:div>
    <w:div w:id="310260024">
      <w:bodyDiv w:val="1"/>
      <w:marLeft w:val="0"/>
      <w:marRight w:val="0"/>
      <w:marTop w:val="0"/>
      <w:marBottom w:val="0"/>
      <w:divBdr>
        <w:top w:val="none" w:sz="0" w:space="0" w:color="auto"/>
        <w:left w:val="none" w:sz="0" w:space="0" w:color="auto"/>
        <w:bottom w:val="none" w:sz="0" w:space="0" w:color="auto"/>
        <w:right w:val="none" w:sz="0" w:space="0" w:color="auto"/>
      </w:divBdr>
      <w:divsChild>
        <w:div w:id="1429305480">
          <w:marLeft w:val="0"/>
          <w:marRight w:val="0"/>
          <w:marTop w:val="0"/>
          <w:marBottom w:val="0"/>
          <w:divBdr>
            <w:top w:val="none" w:sz="0" w:space="0" w:color="auto"/>
            <w:left w:val="none" w:sz="0" w:space="0" w:color="auto"/>
            <w:bottom w:val="none" w:sz="0" w:space="0" w:color="auto"/>
            <w:right w:val="none" w:sz="0" w:space="0" w:color="auto"/>
          </w:divBdr>
          <w:divsChild>
            <w:div w:id="770130881">
              <w:marLeft w:val="0"/>
              <w:marRight w:val="0"/>
              <w:marTop w:val="0"/>
              <w:marBottom w:val="0"/>
              <w:divBdr>
                <w:top w:val="none" w:sz="0" w:space="0" w:color="auto"/>
                <w:left w:val="none" w:sz="0" w:space="0" w:color="auto"/>
                <w:bottom w:val="none" w:sz="0" w:space="0" w:color="auto"/>
                <w:right w:val="none" w:sz="0" w:space="0" w:color="auto"/>
              </w:divBdr>
              <w:divsChild>
                <w:div w:id="1446538122">
                  <w:marLeft w:val="0"/>
                  <w:marRight w:val="0"/>
                  <w:marTop w:val="0"/>
                  <w:marBottom w:val="0"/>
                  <w:divBdr>
                    <w:top w:val="none" w:sz="0" w:space="0" w:color="auto"/>
                    <w:left w:val="none" w:sz="0" w:space="0" w:color="auto"/>
                    <w:bottom w:val="none" w:sz="0" w:space="0" w:color="auto"/>
                    <w:right w:val="none" w:sz="0" w:space="0" w:color="auto"/>
                  </w:divBdr>
                  <w:divsChild>
                    <w:div w:id="8502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93075">
      <w:bodyDiv w:val="1"/>
      <w:marLeft w:val="0"/>
      <w:marRight w:val="0"/>
      <w:marTop w:val="0"/>
      <w:marBottom w:val="0"/>
      <w:divBdr>
        <w:top w:val="none" w:sz="0" w:space="0" w:color="auto"/>
        <w:left w:val="none" w:sz="0" w:space="0" w:color="auto"/>
        <w:bottom w:val="none" w:sz="0" w:space="0" w:color="auto"/>
        <w:right w:val="none" w:sz="0" w:space="0" w:color="auto"/>
      </w:divBdr>
    </w:div>
    <w:div w:id="370762874">
      <w:bodyDiv w:val="1"/>
      <w:marLeft w:val="0"/>
      <w:marRight w:val="0"/>
      <w:marTop w:val="0"/>
      <w:marBottom w:val="0"/>
      <w:divBdr>
        <w:top w:val="none" w:sz="0" w:space="0" w:color="auto"/>
        <w:left w:val="none" w:sz="0" w:space="0" w:color="auto"/>
        <w:bottom w:val="none" w:sz="0" w:space="0" w:color="auto"/>
        <w:right w:val="none" w:sz="0" w:space="0" w:color="auto"/>
      </w:divBdr>
      <w:divsChild>
        <w:div w:id="475537374">
          <w:marLeft w:val="0"/>
          <w:marRight w:val="0"/>
          <w:marTop w:val="0"/>
          <w:marBottom w:val="0"/>
          <w:divBdr>
            <w:top w:val="none" w:sz="0" w:space="0" w:color="auto"/>
            <w:left w:val="none" w:sz="0" w:space="0" w:color="auto"/>
            <w:bottom w:val="none" w:sz="0" w:space="0" w:color="auto"/>
            <w:right w:val="none" w:sz="0" w:space="0" w:color="auto"/>
          </w:divBdr>
          <w:divsChild>
            <w:div w:id="65228966">
              <w:marLeft w:val="0"/>
              <w:marRight w:val="0"/>
              <w:marTop w:val="0"/>
              <w:marBottom w:val="0"/>
              <w:divBdr>
                <w:top w:val="none" w:sz="0" w:space="0" w:color="auto"/>
                <w:left w:val="none" w:sz="0" w:space="0" w:color="auto"/>
                <w:bottom w:val="none" w:sz="0" w:space="0" w:color="auto"/>
                <w:right w:val="none" w:sz="0" w:space="0" w:color="auto"/>
              </w:divBdr>
              <w:divsChild>
                <w:div w:id="1858428214">
                  <w:marLeft w:val="0"/>
                  <w:marRight w:val="0"/>
                  <w:marTop w:val="0"/>
                  <w:marBottom w:val="0"/>
                  <w:divBdr>
                    <w:top w:val="none" w:sz="0" w:space="0" w:color="auto"/>
                    <w:left w:val="none" w:sz="0" w:space="0" w:color="auto"/>
                    <w:bottom w:val="none" w:sz="0" w:space="0" w:color="auto"/>
                    <w:right w:val="none" w:sz="0" w:space="0" w:color="auto"/>
                  </w:divBdr>
                  <w:divsChild>
                    <w:div w:id="20911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50371">
      <w:bodyDiv w:val="1"/>
      <w:marLeft w:val="0"/>
      <w:marRight w:val="0"/>
      <w:marTop w:val="0"/>
      <w:marBottom w:val="0"/>
      <w:divBdr>
        <w:top w:val="none" w:sz="0" w:space="0" w:color="auto"/>
        <w:left w:val="none" w:sz="0" w:space="0" w:color="auto"/>
        <w:bottom w:val="none" w:sz="0" w:space="0" w:color="auto"/>
        <w:right w:val="none" w:sz="0" w:space="0" w:color="auto"/>
      </w:divBdr>
    </w:div>
    <w:div w:id="423379084">
      <w:bodyDiv w:val="1"/>
      <w:marLeft w:val="0"/>
      <w:marRight w:val="0"/>
      <w:marTop w:val="0"/>
      <w:marBottom w:val="0"/>
      <w:divBdr>
        <w:top w:val="none" w:sz="0" w:space="0" w:color="auto"/>
        <w:left w:val="none" w:sz="0" w:space="0" w:color="auto"/>
        <w:bottom w:val="none" w:sz="0" w:space="0" w:color="auto"/>
        <w:right w:val="none" w:sz="0" w:space="0" w:color="auto"/>
      </w:divBdr>
      <w:divsChild>
        <w:div w:id="384067929">
          <w:marLeft w:val="0"/>
          <w:marRight w:val="0"/>
          <w:marTop w:val="0"/>
          <w:marBottom w:val="0"/>
          <w:divBdr>
            <w:top w:val="none" w:sz="0" w:space="0" w:color="auto"/>
            <w:left w:val="none" w:sz="0" w:space="0" w:color="auto"/>
            <w:bottom w:val="none" w:sz="0" w:space="0" w:color="auto"/>
            <w:right w:val="none" w:sz="0" w:space="0" w:color="auto"/>
          </w:divBdr>
          <w:divsChild>
            <w:div w:id="1462378729">
              <w:marLeft w:val="0"/>
              <w:marRight w:val="0"/>
              <w:marTop w:val="0"/>
              <w:marBottom w:val="0"/>
              <w:divBdr>
                <w:top w:val="none" w:sz="0" w:space="0" w:color="auto"/>
                <w:left w:val="none" w:sz="0" w:space="0" w:color="auto"/>
                <w:bottom w:val="none" w:sz="0" w:space="0" w:color="auto"/>
                <w:right w:val="none" w:sz="0" w:space="0" w:color="auto"/>
              </w:divBdr>
              <w:divsChild>
                <w:div w:id="237254916">
                  <w:marLeft w:val="0"/>
                  <w:marRight w:val="0"/>
                  <w:marTop w:val="0"/>
                  <w:marBottom w:val="0"/>
                  <w:divBdr>
                    <w:top w:val="none" w:sz="0" w:space="0" w:color="auto"/>
                    <w:left w:val="none" w:sz="0" w:space="0" w:color="auto"/>
                    <w:bottom w:val="none" w:sz="0" w:space="0" w:color="auto"/>
                    <w:right w:val="none" w:sz="0" w:space="0" w:color="auto"/>
                  </w:divBdr>
                  <w:divsChild>
                    <w:div w:id="12121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171467">
      <w:bodyDiv w:val="1"/>
      <w:marLeft w:val="0"/>
      <w:marRight w:val="0"/>
      <w:marTop w:val="0"/>
      <w:marBottom w:val="0"/>
      <w:divBdr>
        <w:top w:val="none" w:sz="0" w:space="0" w:color="auto"/>
        <w:left w:val="none" w:sz="0" w:space="0" w:color="auto"/>
        <w:bottom w:val="none" w:sz="0" w:space="0" w:color="auto"/>
        <w:right w:val="none" w:sz="0" w:space="0" w:color="auto"/>
      </w:divBdr>
    </w:div>
    <w:div w:id="435711254">
      <w:bodyDiv w:val="1"/>
      <w:marLeft w:val="0"/>
      <w:marRight w:val="0"/>
      <w:marTop w:val="0"/>
      <w:marBottom w:val="0"/>
      <w:divBdr>
        <w:top w:val="none" w:sz="0" w:space="0" w:color="auto"/>
        <w:left w:val="none" w:sz="0" w:space="0" w:color="auto"/>
        <w:bottom w:val="none" w:sz="0" w:space="0" w:color="auto"/>
        <w:right w:val="none" w:sz="0" w:space="0" w:color="auto"/>
      </w:divBdr>
      <w:divsChild>
        <w:div w:id="572400600">
          <w:marLeft w:val="0"/>
          <w:marRight w:val="0"/>
          <w:marTop w:val="0"/>
          <w:marBottom w:val="0"/>
          <w:divBdr>
            <w:top w:val="none" w:sz="0" w:space="0" w:color="auto"/>
            <w:left w:val="none" w:sz="0" w:space="0" w:color="auto"/>
            <w:bottom w:val="none" w:sz="0" w:space="0" w:color="auto"/>
            <w:right w:val="none" w:sz="0" w:space="0" w:color="auto"/>
          </w:divBdr>
          <w:divsChild>
            <w:div w:id="626786545">
              <w:marLeft w:val="0"/>
              <w:marRight w:val="0"/>
              <w:marTop w:val="0"/>
              <w:marBottom w:val="0"/>
              <w:divBdr>
                <w:top w:val="none" w:sz="0" w:space="0" w:color="auto"/>
                <w:left w:val="none" w:sz="0" w:space="0" w:color="auto"/>
                <w:bottom w:val="none" w:sz="0" w:space="0" w:color="auto"/>
                <w:right w:val="none" w:sz="0" w:space="0" w:color="auto"/>
              </w:divBdr>
              <w:divsChild>
                <w:div w:id="619265776">
                  <w:marLeft w:val="0"/>
                  <w:marRight w:val="0"/>
                  <w:marTop w:val="0"/>
                  <w:marBottom w:val="0"/>
                  <w:divBdr>
                    <w:top w:val="none" w:sz="0" w:space="0" w:color="auto"/>
                    <w:left w:val="none" w:sz="0" w:space="0" w:color="auto"/>
                    <w:bottom w:val="none" w:sz="0" w:space="0" w:color="auto"/>
                    <w:right w:val="none" w:sz="0" w:space="0" w:color="auto"/>
                  </w:divBdr>
                  <w:divsChild>
                    <w:div w:id="15078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60105">
      <w:bodyDiv w:val="1"/>
      <w:marLeft w:val="0"/>
      <w:marRight w:val="0"/>
      <w:marTop w:val="0"/>
      <w:marBottom w:val="0"/>
      <w:divBdr>
        <w:top w:val="none" w:sz="0" w:space="0" w:color="auto"/>
        <w:left w:val="none" w:sz="0" w:space="0" w:color="auto"/>
        <w:bottom w:val="none" w:sz="0" w:space="0" w:color="auto"/>
        <w:right w:val="none" w:sz="0" w:space="0" w:color="auto"/>
      </w:divBdr>
      <w:divsChild>
        <w:div w:id="1201093733">
          <w:marLeft w:val="0"/>
          <w:marRight w:val="0"/>
          <w:marTop w:val="0"/>
          <w:marBottom w:val="0"/>
          <w:divBdr>
            <w:top w:val="none" w:sz="0" w:space="0" w:color="auto"/>
            <w:left w:val="none" w:sz="0" w:space="0" w:color="auto"/>
            <w:bottom w:val="none" w:sz="0" w:space="0" w:color="auto"/>
            <w:right w:val="none" w:sz="0" w:space="0" w:color="auto"/>
          </w:divBdr>
          <w:divsChild>
            <w:div w:id="1613786945">
              <w:marLeft w:val="0"/>
              <w:marRight w:val="0"/>
              <w:marTop w:val="0"/>
              <w:marBottom w:val="0"/>
              <w:divBdr>
                <w:top w:val="none" w:sz="0" w:space="0" w:color="auto"/>
                <w:left w:val="none" w:sz="0" w:space="0" w:color="auto"/>
                <w:bottom w:val="none" w:sz="0" w:space="0" w:color="auto"/>
                <w:right w:val="none" w:sz="0" w:space="0" w:color="auto"/>
              </w:divBdr>
              <w:divsChild>
                <w:div w:id="1671827846">
                  <w:marLeft w:val="0"/>
                  <w:marRight w:val="0"/>
                  <w:marTop w:val="0"/>
                  <w:marBottom w:val="0"/>
                  <w:divBdr>
                    <w:top w:val="none" w:sz="0" w:space="0" w:color="auto"/>
                    <w:left w:val="none" w:sz="0" w:space="0" w:color="auto"/>
                    <w:bottom w:val="none" w:sz="0" w:space="0" w:color="auto"/>
                    <w:right w:val="none" w:sz="0" w:space="0" w:color="auto"/>
                  </w:divBdr>
                  <w:divsChild>
                    <w:div w:id="64535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24117">
      <w:bodyDiv w:val="1"/>
      <w:marLeft w:val="0"/>
      <w:marRight w:val="0"/>
      <w:marTop w:val="0"/>
      <w:marBottom w:val="0"/>
      <w:divBdr>
        <w:top w:val="none" w:sz="0" w:space="0" w:color="auto"/>
        <w:left w:val="none" w:sz="0" w:space="0" w:color="auto"/>
        <w:bottom w:val="none" w:sz="0" w:space="0" w:color="auto"/>
        <w:right w:val="none" w:sz="0" w:space="0" w:color="auto"/>
      </w:divBdr>
    </w:div>
    <w:div w:id="464348251">
      <w:bodyDiv w:val="1"/>
      <w:marLeft w:val="0"/>
      <w:marRight w:val="0"/>
      <w:marTop w:val="0"/>
      <w:marBottom w:val="0"/>
      <w:divBdr>
        <w:top w:val="none" w:sz="0" w:space="0" w:color="auto"/>
        <w:left w:val="none" w:sz="0" w:space="0" w:color="auto"/>
        <w:bottom w:val="none" w:sz="0" w:space="0" w:color="auto"/>
        <w:right w:val="none" w:sz="0" w:space="0" w:color="auto"/>
      </w:divBdr>
    </w:div>
    <w:div w:id="466171167">
      <w:bodyDiv w:val="1"/>
      <w:marLeft w:val="0"/>
      <w:marRight w:val="0"/>
      <w:marTop w:val="0"/>
      <w:marBottom w:val="0"/>
      <w:divBdr>
        <w:top w:val="none" w:sz="0" w:space="0" w:color="auto"/>
        <w:left w:val="none" w:sz="0" w:space="0" w:color="auto"/>
        <w:bottom w:val="none" w:sz="0" w:space="0" w:color="auto"/>
        <w:right w:val="none" w:sz="0" w:space="0" w:color="auto"/>
      </w:divBdr>
      <w:divsChild>
        <w:div w:id="1459034815">
          <w:marLeft w:val="0"/>
          <w:marRight w:val="0"/>
          <w:marTop w:val="0"/>
          <w:marBottom w:val="0"/>
          <w:divBdr>
            <w:top w:val="none" w:sz="0" w:space="0" w:color="auto"/>
            <w:left w:val="none" w:sz="0" w:space="0" w:color="auto"/>
            <w:bottom w:val="none" w:sz="0" w:space="0" w:color="auto"/>
            <w:right w:val="none" w:sz="0" w:space="0" w:color="auto"/>
          </w:divBdr>
          <w:divsChild>
            <w:div w:id="1398549793">
              <w:marLeft w:val="0"/>
              <w:marRight w:val="0"/>
              <w:marTop w:val="0"/>
              <w:marBottom w:val="0"/>
              <w:divBdr>
                <w:top w:val="none" w:sz="0" w:space="0" w:color="auto"/>
                <w:left w:val="none" w:sz="0" w:space="0" w:color="auto"/>
                <w:bottom w:val="none" w:sz="0" w:space="0" w:color="auto"/>
                <w:right w:val="none" w:sz="0" w:space="0" w:color="auto"/>
              </w:divBdr>
              <w:divsChild>
                <w:div w:id="541209536">
                  <w:marLeft w:val="0"/>
                  <w:marRight w:val="0"/>
                  <w:marTop w:val="0"/>
                  <w:marBottom w:val="0"/>
                  <w:divBdr>
                    <w:top w:val="none" w:sz="0" w:space="0" w:color="auto"/>
                    <w:left w:val="none" w:sz="0" w:space="0" w:color="auto"/>
                    <w:bottom w:val="none" w:sz="0" w:space="0" w:color="auto"/>
                    <w:right w:val="none" w:sz="0" w:space="0" w:color="auto"/>
                  </w:divBdr>
                  <w:divsChild>
                    <w:div w:id="11687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9837">
      <w:bodyDiv w:val="1"/>
      <w:marLeft w:val="0"/>
      <w:marRight w:val="0"/>
      <w:marTop w:val="0"/>
      <w:marBottom w:val="0"/>
      <w:divBdr>
        <w:top w:val="none" w:sz="0" w:space="0" w:color="auto"/>
        <w:left w:val="none" w:sz="0" w:space="0" w:color="auto"/>
        <w:bottom w:val="none" w:sz="0" w:space="0" w:color="auto"/>
        <w:right w:val="none" w:sz="0" w:space="0" w:color="auto"/>
      </w:divBdr>
      <w:divsChild>
        <w:div w:id="452598259">
          <w:marLeft w:val="0"/>
          <w:marRight w:val="0"/>
          <w:marTop w:val="0"/>
          <w:marBottom w:val="0"/>
          <w:divBdr>
            <w:top w:val="none" w:sz="0" w:space="0" w:color="auto"/>
            <w:left w:val="none" w:sz="0" w:space="0" w:color="auto"/>
            <w:bottom w:val="none" w:sz="0" w:space="0" w:color="auto"/>
            <w:right w:val="none" w:sz="0" w:space="0" w:color="auto"/>
          </w:divBdr>
          <w:divsChild>
            <w:div w:id="1726563363">
              <w:marLeft w:val="0"/>
              <w:marRight w:val="0"/>
              <w:marTop w:val="0"/>
              <w:marBottom w:val="0"/>
              <w:divBdr>
                <w:top w:val="none" w:sz="0" w:space="0" w:color="auto"/>
                <w:left w:val="none" w:sz="0" w:space="0" w:color="auto"/>
                <w:bottom w:val="none" w:sz="0" w:space="0" w:color="auto"/>
                <w:right w:val="none" w:sz="0" w:space="0" w:color="auto"/>
              </w:divBdr>
              <w:divsChild>
                <w:div w:id="892931095">
                  <w:marLeft w:val="0"/>
                  <w:marRight w:val="0"/>
                  <w:marTop w:val="0"/>
                  <w:marBottom w:val="0"/>
                  <w:divBdr>
                    <w:top w:val="none" w:sz="0" w:space="0" w:color="auto"/>
                    <w:left w:val="none" w:sz="0" w:space="0" w:color="auto"/>
                    <w:bottom w:val="none" w:sz="0" w:space="0" w:color="auto"/>
                    <w:right w:val="none" w:sz="0" w:space="0" w:color="auto"/>
                  </w:divBdr>
                  <w:divsChild>
                    <w:div w:id="1264731737">
                      <w:marLeft w:val="0"/>
                      <w:marRight w:val="0"/>
                      <w:marTop w:val="0"/>
                      <w:marBottom w:val="0"/>
                      <w:divBdr>
                        <w:top w:val="none" w:sz="0" w:space="0" w:color="auto"/>
                        <w:left w:val="none" w:sz="0" w:space="0" w:color="auto"/>
                        <w:bottom w:val="none" w:sz="0" w:space="0" w:color="auto"/>
                        <w:right w:val="none" w:sz="0" w:space="0" w:color="auto"/>
                      </w:divBdr>
                    </w:div>
                    <w:div w:id="13740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318227">
      <w:bodyDiv w:val="1"/>
      <w:marLeft w:val="0"/>
      <w:marRight w:val="0"/>
      <w:marTop w:val="0"/>
      <w:marBottom w:val="0"/>
      <w:divBdr>
        <w:top w:val="none" w:sz="0" w:space="0" w:color="auto"/>
        <w:left w:val="none" w:sz="0" w:space="0" w:color="auto"/>
        <w:bottom w:val="none" w:sz="0" w:space="0" w:color="auto"/>
        <w:right w:val="none" w:sz="0" w:space="0" w:color="auto"/>
      </w:divBdr>
      <w:divsChild>
        <w:div w:id="1572808420">
          <w:marLeft w:val="0"/>
          <w:marRight w:val="0"/>
          <w:marTop w:val="0"/>
          <w:marBottom w:val="0"/>
          <w:divBdr>
            <w:top w:val="none" w:sz="0" w:space="0" w:color="auto"/>
            <w:left w:val="none" w:sz="0" w:space="0" w:color="auto"/>
            <w:bottom w:val="none" w:sz="0" w:space="0" w:color="auto"/>
            <w:right w:val="none" w:sz="0" w:space="0" w:color="auto"/>
          </w:divBdr>
          <w:divsChild>
            <w:div w:id="1800875567">
              <w:marLeft w:val="0"/>
              <w:marRight w:val="0"/>
              <w:marTop w:val="0"/>
              <w:marBottom w:val="0"/>
              <w:divBdr>
                <w:top w:val="none" w:sz="0" w:space="0" w:color="auto"/>
                <w:left w:val="none" w:sz="0" w:space="0" w:color="auto"/>
                <w:bottom w:val="none" w:sz="0" w:space="0" w:color="auto"/>
                <w:right w:val="none" w:sz="0" w:space="0" w:color="auto"/>
              </w:divBdr>
              <w:divsChild>
                <w:div w:id="92602617">
                  <w:marLeft w:val="0"/>
                  <w:marRight w:val="0"/>
                  <w:marTop w:val="0"/>
                  <w:marBottom w:val="0"/>
                  <w:divBdr>
                    <w:top w:val="none" w:sz="0" w:space="0" w:color="auto"/>
                    <w:left w:val="none" w:sz="0" w:space="0" w:color="auto"/>
                    <w:bottom w:val="none" w:sz="0" w:space="0" w:color="auto"/>
                    <w:right w:val="none" w:sz="0" w:space="0" w:color="auto"/>
                  </w:divBdr>
                  <w:divsChild>
                    <w:div w:id="15855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672355">
      <w:bodyDiv w:val="1"/>
      <w:marLeft w:val="0"/>
      <w:marRight w:val="0"/>
      <w:marTop w:val="0"/>
      <w:marBottom w:val="0"/>
      <w:divBdr>
        <w:top w:val="none" w:sz="0" w:space="0" w:color="auto"/>
        <w:left w:val="none" w:sz="0" w:space="0" w:color="auto"/>
        <w:bottom w:val="none" w:sz="0" w:space="0" w:color="auto"/>
        <w:right w:val="none" w:sz="0" w:space="0" w:color="auto"/>
      </w:divBdr>
    </w:div>
    <w:div w:id="513689949">
      <w:bodyDiv w:val="1"/>
      <w:marLeft w:val="0"/>
      <w:marRight w:val="0"/>
      <w:marTop w:val="0"/>
      <w:marBottom w:val="0"/>
      <w:divBdr>
        <w:top w:val="none" w:sz="0" w:space="0" w:color="auto"/>
        <w:left w:val="none" w:sz="0" w:space="0" w:color="auto"/>
        <w:bottom w:val="none" w:sz="0" w:space="0" w:color="auto"/>
        <w:right w:val="none" w:sz="0" w:space="0" w:color="auto"/>
      </w:divBdr>
    </w:div>
    <w:div w:id="513954841">
      <w:bodyDiv w:val="1"/>
      <w:marLeft w:val="0"/>
      <w:marRight w:val="0"/>
      <w:marTop w:val="0"/>
      <w:marBottom w:val="0"/>
      <w:divBdr>
        <w:top w:val="none" w:sz="0" w:space="0" w:color="auto"/>
        <w:left w:val="none" w:sz="0" w:space="0" w:color="auto"/>
        <w:bottom w:val="none" w:sz="0" w:space="0" w:color="auto"/>
        <w:right w:val="none" w:sz="0" w:space="0" w:color="auto"/>
      </w:divBdr>
    </w:div>
    <w:div w:id="580411827">
      <w:bodyDiv w:val="1"/>
      <w:marLeft w:val="0"/>
      <w:marRight w:val="0"/>
      <w:marTop w:val="0"/>
      <w:marBottom w:val="0"/>
      <w:divBdr>
        <w:top w:val="none" w:sz="0" w:space="0" w:color="auto"/>
        <w:left w:val="none" w:sz="0" w:space="0" w:color="auto"/>
        <w:bottom w:val="none" w:sz="0" w:space="0" w:color="auto"/>
        <w:right w:val="none" w:sz="0" w:space="0" w:color="auto"/>
      </w:divBdr>
      <w:divsChild>
        <w:div w:id="139422585">
          <w:marLeft w:val="0"/>
          <w:marRight w:val="0"/>
          <w:marTop w:val="0"/>
          <w:marBottom w:val="0"/>
          <w:divBdr>
            <w:top w:val="none" w:sz="0" w:space="0" w:color="auto"/>
            <w:left w:val="none" w:sz="0" w:space="0" w:color="auto"/>
            <w:bottom w:val="none" w:sz="0" w:space="0" w:color="auto"/>
            <w:right w:val="none" w:sz="0" w:space="0" w:color="auto"/>
          </w:divBdr>
          <w:divsChild>
            <w:div w:id="497843429">
              <w:marLeft w:val="0"/>
              <w:marRight w:val="0"/>
              <w:marTop w:val="0"/>
              <w:marBottom w:val="0"/>
              <w:divBdr>
                <w:top w:val="none" w:sz="0" w:space="0" w:color="auto"/>
                <w:left w:val="none" w:sz="0" w:space="0" w:color="auto"/>
                <w:bottom w:val="none" w:sz="0" w:space="0" w:color="auto"/>
                <w:right w:val="none" w:sz="0" w:space="0" w:color="auto"/>
              </w:divBdr>
              <w:divsChild>
                <w:div w:id="1122962313">
                  <w:marLeft w:val="0"/>
                  <w:marRight w:val="0"/>
                  <w:marTop w:val="0"/>
                  <w:marBottom w:val="0"/>
                  <w:divBdr>
                    <w:top w:val="none" w:sz="0" w:space="0" w:color="auto"/>
                    <w:left w:val="none" w:sz="0" w:space="0" w:color="auto"/>
                    <w:bottom w:val="none" w:sz="0" w:space="0" w:color="auto"/>
                    <w:right w:val="none" w:sz="0" w:space="0" w:color="auto"/>
                  </w:divBdr>
                  <w:divsChild>
                    <w:div w:id="9597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924007">
      <w:bodyDiv w:val="1"/>
      <w:marLeft w:val="0"/>
      <w:marRight w:val="0"/>
      <w:marTop w:val="0"/>
      <w:marBottom w:val="0"/>
      <w:divBdr>
        <w:top w:val="none" w:sz="0" w:space="0" w:color="auto"/>
        <w:left w:val="none" w:sz="0" w:space="0" w:color="auto"/>
        <w:bottom w:val="none" w:sz="0" w:space="0" w:color="auto"/>
        <w:right w:val="none" w:sz="0" w:space="0" w:color="auto"/>
      </w:divBdr>
    </w:div>
    <w:div w:id="631717990">
      <w:bodyDiv w:val="1"/>
      <w:marLeft w:val="0"/>
      <w:marRight w:val="0"/>
      <w:marTop w:val="0"/>
      <w:marBottom w:val="0"/>
      <w:divBdr>
        <w:top w:val="none" w:sz="0" w:space="0" w:color="auto"/>
        <w:left w:val="none" w:sz="0" w:space="0" w:color="auto"/>
        <w:bottom w:val="none" w:sz="0" w:space="0" w:color="auto"/>
        <w:right w:val="none" w:sz="0" w:space="0" w:color="auto"/>
      </w:divBdr>
      <w:divsChild>
        <w:div w:id="704523014">
          <w:marLeft w:val="0"/>
          <w:marRight w:val="0"/>
          <w:marTop w:val="0"/>
          <w:marBottom w:val="0"/>
          <w:divBdr>
            <w:top w:val="none" w:sz="0" w:space="0" w:color="auto"/>
            <w:left w:val="none" w:sz="0" w:space="0" w:color="auto"/>
            <w:bottom w:val="none" w:sz="0" w:space="0" w:color="auto"/>
            <w:right w:val="none" w:sz="0" w:space="0" w:color="auto"/>
          </w:divBdr>
          <w:divsChild>
            <w:div w:id="1467318005">
              <w:marLeft w:val="0"/>
              <w:marRight w:val="0"/>
              <w:marTop w:val="0"/>
              <w:marBottom w:val="0"/>
              <w:divBdr>
                <w:top w:val="none" w:sz="0" w:space="0" w:color="auto"/>
                <w:left w:val="none" w:sz="0" w:space="0" w:color="auto"/>
                <w:bottom w:val="none" w:sz="0" w:space="0" w:color="auto"/>
                <w:right w:val="none" w:sz="0" w:space="0" w:color="auto"/>
              </w:divBdr>
              <w:divsChild>
                <w:div w:id="1528178102">
                  <w:marLeft w:val="0"/>
                  <w:marRight w:val="0"/>
                  <w:marTop w:val="0"/>
                  <w:marBottom w:val="0"/>
                  <w:divBdr>
                    <w:top w:val="none" w:sz="0" w:space="0" w:color="auto"/>
                    <w:left w:val="none" w:sz="0" w:space="0" w:color="auto"/>
                    <w:bottom w:val="none" w:sz="0" w:space="0" w:color="auto"/>
                    <w:right w:val="none" w:sz="0" w:space="0" w:color="auto"/>
                  </w:divBdr>
                  <w:divsChild>
                    <w:div w:id="703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152040">
      <w:bodyDiv w:val="1"/>
      <w:marLeft w:val="0"/>
      <w:marRight w:val="0"/>
      <w:marTop w:val="0"/>
      <w:marBottom w:val="0"/>
      <w:divBdr>
        <w:top w:val="none" w:sz="0" w:space="0" w:color="auto"/>
        <w:left w:val="none" w:sz="0" w:space="0" w:color="auto"/>
        <w:bottom w:val="none" w:sz="0" w:space="0" w:color="auto"/>
        <w:right w:val="none" w:sz="0" w:space="0" w:color="auto"/>
      </w:divBdr>
    </w:div>
    <w:div w:id="645089785">
      <w:bodyDiv w:val="1"/>
      <w:marLeft w:val="0"/>
      <w:marRight w:val="0"/>
      <w:marTop w:val="0"/>
      <w:marBottom w:val="0"/>
      <w:divBdr>
        <w:top w:val="none" w:sz="0" w:space="0" w:color="auto"/>
        <w:left w:val="none" w:sz="0" w:space="0" w:color="auto"/>
        <w:bottom w:val="none" w:sz="0" w:space="0" w:color="auto"/>
        <w:right w:val="none" w:sz="0" w:space="0" w:color="auto"/>
      </w:divBdr>
      <w:divsChild>
        <w:div w:id="1355155140">
          <w:marLeft w:val="0"/>
          <w:marRight w:val="0"/>
          <w:marTop w:val="0"/>
          <w:marBottom w:val="0"/>
          <w:divBdr>
            <w:top w:val="none" w:sz="0" w:space="0" w:color="auto"/>
            <w:left w:val="none" w:sz="0" w:space="0" w:color="auto"/>
            <w:bottom w:val="none" w:sz="0" w:space="0" w:color="auto"/>
            <w:right w:val="none" w:sz="0" w:space="0" w:color="auto"/>
          </w:divBdr>
          <w:divsChild>
            <w:div w:id="930552432">
              <w:marLeft w:val="0"/>
              <w:marRight w:val="0"/>
              <w:marTop w:val="0"/>
              <w:marBottom w:val="0"/>
              <w:divBdr>
                <w:top w:val="none" w:sz="0" w:space="0" w:color="auto"/>
                <w:left w:val="none" w:sz="0" w:space="0" w:color="auto"/>
                <w:bottom w:val="none" w:sz="0" w:space="0" w:color="auto"/>
                <w:right w:val="none" w:sz="0" w:space="0" w:color="auto"/>
              </w:divBdr>
              <w:divsChild>
                <w:div w:id="1923105511">
                  <w:marLeft w:val="0"/>
                  <w:marRight w:val="0"/>
                  <w:marTop w:val="0"/>
                  <w:marBottom w:val="0"/>
                  <w:divBdr>
                    <w:top w:val="none" w:sz="0" w:space="0" w:color="auto"/>
                    <w:left w:val="none" w:sz="0" w:space="0" w:color="auto"/>
                    <w:bottom w:val="none" w:sz="0" w:space="0" w:color="auto"/>
                    <w:right w:val="none" w:sz="0" w:space="0" w:color="auto"/>
                  </w:divBdr>
                  <w:divsChild>
                    <w:div w:id="6062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864232">
      <w:bodyDiv w:val="1"/>
      <w:marLeft w:val="0"/>
      <w:marRight w:val="0"/>
      <w:marTop w:val="0"/>
      <w:marBottom w:val="0"/>
      <w:divBdr>
        <w:top w:val="none" w:sz="0" w:space="0" w:color="auto"/>
        <w:left w:val="none" w:sz="0" w:space="0" w:color="auto"/>
        <w:bottom w:val="none" w:sz="0" w:space="0" w:color="auto"/>
        <w:right w:val="none" w:sz="0" w:space="0" w:color="auto"/>
      </w:divBdr>
    </w:div>
    <w:div w:id="675307276">
      <w:bodyDiv w:val="1"/>
      <w:marLeft w:val="0"/>
      <w:marRight w:val="0"/>
      <w:marTop w:val="0"/>
      <w:marBottom w:val="0"/>
      <w:divBdr>
        <w:top w:val="none" w:sz="0" w:space="0" w:color="auto"/>
        <w:left w:val="none" w:sz="0" w:space="0" w:color="auto"/>
        <w:bottom w:val="none" w:sz="0" w:space="0" w:color="auto"/>
        <w:right w:val="none" w:sz="0" w:space="0" w:color="auto"/>
      </w:divBdr>
      <w:divsChild>
        <w:div w:id="1632587439">
          <w:marLeft w:val="0"/>
          <w:marRight w:val="0"/>
          <w:marTop w:val="0"/>
          <w:marBottom w:val="0"/>
          <w:divBdr>
            <w:top w:val="none" w:sz="0" w:space="0" w:color="auto"/>
            <w:left w:val="none" w:sz="0" w:space="0" w:color="auto"/>
            <w:bottom w:val="none" w:sz="0" w:space="0" w:color="auto"/>
            <w:right w:val="none" w:sz="0" w:space="0" w:color="auto"/>
          </w:divBdr>
          <w:divsChild>
            <w:div w:id="442263955">
              <w:marLeft w:val="0"/>
              <w:marRight w:val="0"/>
              <w:marTop w:val="0"/>
              <w:marBottom w:val="0"/>
              <w:divBdr>
                <w:top w:val="none" w:sz="0" w:space="0" w:color="auto"/>
                <w:left w:val="none" w:sz="0" w:space="0" w:color="auto"/>
                <w:bottom w:val="none" w:sz="0" w:space="0" w:color="auto"/>
                <w:right w:val="none" w:sz="0" w:space="0" w:color="auto"/>
              </w:divBdr>
              <w:divsChild>
                <w:div w:id="1316490605">
                  <w:marLeft w:val="0"/>
                  <w:marRight w:val="0"/>
                  <w:marTop w:val="0"/>
                  <w:marBottom w:val="0"/>
                  <w:divBdr>
                    <w:top w:val="none" w:sz="0" w:space="0" w:color="auto"/>
                    <w:left w:val="none" w:sz="0" w:space="0" w:color="auto"/>
                    <w:bottom w:val="none" w:sz="0" w:space="0" w:color="auto"/>
                    <w:right w:val="none" w:sz="0" w:space="0" w:color="auto"/>
                  </w:divBdr>
                  <w:divsChild>
                    <w:div w:id="4349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411880">
      <w:bodyDiv w:val="1"/>
      <w:marLeft w:val="0"/>
      <w:marRight w:val="0"/>
      <w:marTop w:val="0"/>
      <w:marBottom w:val="0"/>
      <w:divBdr>
        <w:top w:val="none" w:sz="0" w:space="0" w:color="auto"/>
        <w:left w:val="none" w:sz="0" w:space="0" w:color="auto"/>
        <w:bottom w:val="none" w:sz="0" w:space="0" w:color="auto"/>
        <w:right w:val="none" w:sz="0" w:space="0" w:color="auto"/>
      </w:divBdr>
      <w:divsChild>
        <w:div w:id="1003818857">
          <w:marLeft w:val="0"/>
          <w:marRight w:val="0"/>
          <w:marTop w:val="0"/>
          <w:marBottom w:val="0"/>
          <w:divBdr>
            <w:top w:val="none" w:sz="0" w:space="0" w:color="auto"/>
            <w:left w:val="none" w:sz="0" w:space="0" w:color="auto"/>
            <w:bottom w:val="none" w:sz="0" w:space="0" w:color="auto"/>
            <w:right w:val="none" w:sz="0" w:space="0" w:color="auto"/>
          </w:divBdr>
          <w:divsChild>
            <w:div w:id="1554192837">
              <w:marLeft w:val="0"/>
              <w:marRight w:val="0"/>
              <w:marTop w:val="0"/>
              <w:marBottom w:val="0"/>
              <w:divBdr>
                <w:top w:val="none" w:sz="0" w:space="0" w:color="auto"/>
                <w:left w:val="none" w:sz="0" w:space="0" w:color="auto"/>
                <w:bottom w:val="none" w:sz="0" w:space="0" w:color="auto"/>
                <w:right w:val="none" w:sz="0" w:space="0" w:color="auto"/>
              </w:divBdr>
              <w:divsChild>
                <w:div w:id="1689329035">
                  <w:marLeft w:val="0"/>
                  <w:marRight w:val="0"/>
                  <w:marTop w:val="0"/>
                  <w:marBottom w:val="0"/>
                  <w:divBdr>
                    <w:top w:val="none" w:sz="0" w:space="0" w:color="auto"/>
                    <w:left w:val="none" w:sz="0" w:space="0" w:color="auto"/>
                    <w:bottom w:val="none" w:sz="0" w:space="0" w:color="auto"/>
                    <w:right w:val="none" w:sz="0" w:space="0" w:color="auto"/>
                  </w:divBdr>
                  <w:divsChild>
                    <w:div w:id="7767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938681">
          <w:marLeft w:val="0"/>
          <w:marRight w:val="0"/>
          <w:marTop w:val="0"/>
          <w:marBottom w:val="0"/>
          <w:divBdr>
            <w:top w:val="none" w:sz="0" w:space="0" w:color="auto"/>
            <w:left w:val="none" w:sz="0" w:space="0" w:color="auto"/>
            <w:bottom w:val="none" w:sz="0" w:space="0" w:color="auto"/>
            <w:right w:val="none" w:sz="0" w:space="0" w:color="auto"/>
          </w:divBdr>
          <w:divsChild>
            <w:div w:id="854921890">
              <w:marLeft w:val="0"/>
              <w:marRight w:val="0"/>
              <w:marTop w:val="0"/>
              <w:marBottom w:val="0"/>
              <w:divBdr>
                <w:top w:val="none" w:sz="0" w:space="0" w:color="auto"/>
                <w:left w:val="none" w:sz="0" w:space="0" w:color="auto"/>
                <w:bottom w:val="none" w:sz="0" w:space="0" w:color="auto"/>
                <w:right w:val="none" w:sz="0" w:space="0" w:color="auto"/>
              </w:divBdr>
              <w:divsChild>
                <w:div w:id="1365134823">
                  <w:marLeft w:val="0"/>
                  <w:marRight w:val="0"/>
                  <w:marTop w:val="0"/>
                  <w:marBottom w:val="0"/>
                  <w:divBdr>
                    <w:top w:val="none" w:sz="0" w:space="0" w:color="auto"/>
                    <w:left w:val="none" w:sz="0" w:space="0" w:color="auto"/>
                    <w:bottom w:val="none" w:sz="0" w:space="0" w:color="auto"/>
                    <w:right w:val="none" w:sz="0" w:space="0" w:color="auto"/>
                  </w:divBdr>
                  <w:divsChild>
                    <w:div w:id="1653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036166">
      <w:bodyDiv w:val="1"/>
      <w:marLeft w:val="0"/>
      <w:marRight w:val="0"/>
      <w:marTop w:val="0"/>
      <w:marBottom w:val="0"/>
      <w:divBdr>
        <w:top w:val="none" w:sz="0" w:space="0" w:color="auto"/>
        <w:left w:val="none" w:sz="0" w:space="0" w:color="auto"/>
        <w:bottom w:val="none" w:sz="0" w:space="0" w:color="auto"/>
        <w:right w:val="none" w:sz="0" w:space="0" w:color="auto"/>
      </w:divBdr>
    </w:div>
    <w:div w:id="700936642">
      <w:bodyDiv w:val="1"/>
      <w:marLeft w:val="0"/>
      <w:marRight w:val="0"/>
      <w:marTop w:val="0"/>
      <w:marBottom w:val="0"/>
      <w:divBdr>
        <w:top w:val="none" w:sz="0" w:space="0" w:color="auto"/>
        <w:left w:val="none" w:sz="0" w:space="0" w:color="auto"/>
        <w:bottom w:val="none" w:sz="0" w:space="0" w:color="auto"/>
        <w:right w:val="none" w:sz="0" w:space="0" w:color="auto"/>
      </w:divBdr>
      <w:divsChild>
        <w:div w:id="542326239">
          <w:marLeft w:val="0"/>
          <w:marRight w:val="0"/>
          <w:marTop w:val="0"/>
          <w:marBottom w:val="0"/>
          <w:divBdr>
            <w:top w:val="none" w:sz="0" w:space="0" w:color="auto"/>
            <w:left w:val="none" w:sz="0" w:space="0" w:color="auto"/>
            <w:bottom w:val="none" w:sz="0" w:space="0" w:color="auto"/>
            <w:right w:val="none" w:sz="0" w:space="0" w:color="auto"/>
          </w:divBdr>
          <w:divsChild>
            <w:div w:id="115295011">
              <w:marLeft w:val="0"/>
              <w:marRight w:val="0"/>
              <w:marTop w:val="0"/>
              <w:marBottom w:val="0"/>
              <w:divBdr>
                <w:top w:val="none" w:sz="0" w:space="0" w:color="auto"/>
                <w:left w:val="none" w:sz="0" w:space="0" w:color="auto"/>
                <w:bottom w:val="none" w:sz="0" w:space="0" w:color="auto"/>
                <w:right w:val="none" w:sz="0" w:space="0" w:color="auto"/>
              </w:divBdr>
              <w:divsChild>
                <w:div w:id="1365862357">
                  <w:marLeft w:val="0"/>
                  <w:marRight w:val="0"/>
                  <w:marTop w:val="0"/>
                  <w:marBottom w:val="0"/>
                  <w:divBdr>
                    <w:top w:val="none" w:sz="0" w:space="0" w:color="auto"/>
                    <w:left w:val="none" w:sz="0" w:space="0" w:color="auto"/>
                    <w:bottom w:val="none" w:sz="0" w:space="0" w:color="auto"/>
                    <w:right w:val="none" w:sz="0" w:space="0" w:color="auto"/>
                  </w:divBdr>
                  <w:divsChild>
                    <w:div w:id="3437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645175">
      <w:bodyDiv w:val="1"/>
      <w:marLeft w:val="0"/>
      <w:marRight w:val="0"/>
      <w:marTop w:val="0"/>
      <w:marBottom w:val="0"/>
      <w:divBdr>
        <w:top w:val="none" w:sz="0" w:space="0" w:color="auto"/>
        <w:left w:val="none" w:sz="0" w:space="0" w:color="auto"/>
        <w:bottom w:val="none" w:sz="0" w:space="0" w:color="auto"/>
        <w:right w:val="none" w:sz="0" w:space="0" w:color="auto"/>
      </w:divBdr>
    </w:div>
    <w:div w:id="753937117">
      <w:bodyDiv w:val="1"/>
      <w:marLeft w:val="0"/>
      <w:marRight w:val="0"/>
      <w:marTop w:val="0"/>
      <w:marBottom w:val="0"/>
      <w:divBdr>
        <w:top w:val="none" w:sz="0" w:space="0" w:color="auto"/>
        <w:left w:val="none" w:sz="0" w:space="0" w:color="auto"/>
        <w:bottom w:val="none" w:sz="0" w:space="0" w:color="auto"/>
        <w:right w:val="none" w:sz="0" w:space="0" w:color="auto"/>
      </w:divBdr>
    </w:div>
    <w:div w:id="771752859">
      <w:bodyDiv w:val="1"/>
      <w:marLeft w:val="0"/>
      <w:marRight w:val="0"/>
      <w:marTop w:val="0"/>
      <w:marBottom w:val="0"/>
      <w:divBdr>
        <w:top w:val="none" w:sz="0" w:space="0" w:color="auto"/>
        <w:left w:val="none" w:sz="0" w:space="0" w:color="auto"/>
        <w:bottom w:val="none" w:sz="0" w:space="0" w:color="auto"/>
        <w:right w:val="none" w:sz="0" w:space="0" w:color="auto"/>
      </w:divBdr>
      <w:divsChild>
        <w:div w:id="754402050">
          <w:marLeft w:val="0"/>
          <w:marRight w:val="0"/>
          <w:marTop w:val="0"/>
          <w:marBottom w:val="0"/>
          <w:divBdr>
            <w:top w:val="none" w:sz="0" w:space="0" w:color="auto"/>
            <w:left w:val="none" w:sz="0" w:space="0" w:color="auto"/>
            <w:bottom w:val="none" w:sz="0" w:space="0" w:color="auto"/>
            <w:right w:val="none" w:sz="0" w:space="0" w:color="auto"/>
          </w:divBdr>
          <w:divsChild>
            <w:div w:id="621888925">
              <w:marLeft w:val="0"/>
              <w:marRight w:val="0"/>
              <w:marTop w:val="0"/>
              <w:marBottom w:val="0"/>
              <w:divBdr>
                <w:top w:val="none" w:sz="0" w:space="0" w:color="auto"/>
                <w:left w:val="none" w:sz="0" w:space="0" w:color="auto"/>
                <w:bottom w:val="none" w:sz="0" w:space="0" w:color="auto"/>
                <w:right w:val="none" w:sz="0" w:space="0" w:color="auto"/>
              </w:divBdr>
              <w:divsChild>
                <w:div w:id="2127657279">
                  <w:marLeft w:val="0"/>
                  <w:marRight w:val="0"/>
                  <w:marTop w:val="0"/>
                  <w:marBottom w:val="0"/>
                  <w:divBdr>
                    <w:top w:val="none" w:sz="0" w:space="0" w:color="auto"/>
                    <w:left w:val="none" w:sz="0" w:space="0" w:color="auto"/>
                    <w:bottom w:val="none" w:sz="0" w:space="0" w:color="auto"/>
                    <w:right w:val="none" w:sz="0" w:space="0" w:color="auto"/>
                  </w:divBdr>
                  <w:divsChild>
                    <w:div w:id="173616515">
                      <w:marLeft w:val="0"/>
                      <w:marRight w:val="0"/>
                      <w:marTop w:val="0"/>
                      <w:marBottom w:val="0"/>
                      <w:divBdr>
                        <w:top w:val="none" w:sz="0" w:space="0" w:color="auto"/>
                        <w:left w:val="none" w:sz="0" w:space="0" w:color="auto"/>
                        <w:bottom w:val="none" w:sz="0" w:space="0" w:color="auto"/>
                        <w:right w:val="none" w:sz="0" w:space="0" w:color="auto"/>
                      </w:divBdr>
                      <w:divsChild>
                        <w:div w:id="1199775626">
                          <w:marLeft w:val="0"/>
                          <w:marRight w:val="0"/>
                          <w:marTop w:val="0"/>
                          <w:marBottom w:val="900"/>
                          <w:divBdr>
                            <w:top w:val="none" w:sz="0" w:space="0" w:color="auto"/>
                            <w:left w:val="none" w:sz="0" w:space="0" w:color="auto"/>
                            <w:bottom w:val="none" w:sz="0" w:space="0" w:color="auto"/>
                            <w:right w:val="none" w:sz="0" w:space="0" w:color="auto"/>
                          </w:divBdr>
                          <w:divsChild>
                            <w:div w:id="1870292314">
                              <w:marLeft w:val="0"/>
                              <w:marRight w:val="0"/>
                              <w:marTop w:val="0"/>
                              <w:marBottom w:val="0"/>
                              <w:divBdr>
                                <w:top w:val="none" w:sz="0" w:space="0" w:color="auto"/>
                                <w:left w:val="none" w:sz="0" w:space="0" w:color="auto"/>
                                <w:bottom w:val="none" w:sz="0" w:space="0" w:color="auto"/>
                                <w:right w:val="none" w:sz="0" w:space="0" w:color="auto"/>
                              </w:divBdr>
                              <w:divsChild>
                                <w:div w:id="1120145765">
                                  <w:marLeft w:val="0"/>
                                  <w:marRight w:val="0"/>
                                  <w:marTop w:val="0"/>
                                  <w:marBottom w:val="0"/>
                                  <w:divBdr>
                                    <w:top w:val="none" w:sz="0" w:space="0" w:color="auto"/>
                                    <w:left w:val="none" w:sz="0" w:space="0" w:color="auto"/>
                                    <w:bottom w:val="none" w:sz="0" w:space="0" w:color="auto"/>
                                    <w:right w:val="none" w:sz="0" w:space="0" w:color="auto"/>
                                  </w:divBdr>
                                  <w:divsChild>
                                    <w:div w:id="1772972824">
                                      <w:marLeft w:val="0"/>
                                      <w:marRight w:val="525"/>
                                      <w:marTop w:val="0"/>
                                      <w:marBottom w:val="0"/>
                                      <w:divBdr>
                                        <w:top w:val="none" w:sz="0" w:space="0" w:color="auto"/>
                                        <w:left w:val="none" w:sz="0" w:space="0" w:color="auto"/>
                                        <w:bottom w:val="none" w:sz="0" w:space="0" w:color="auto"/>
                                        <w:right w:val="none" w:sz="0" w:space="0" w:color="auto"/>
                                      </w:divBdr>
                                    </w:div>
                                    <w:div w:id="918518727">
                                      <w:marLeft w:val="0"/>
                                      <w:marRight w:val="0"/>
                                      <w:marTop w:val="0"/>
                                      <w:marBottom w:val="0"/>
                                      <w:divBdr>
                                        <w:top w:val="none" w:sz="0" w:space="0" w:color="auto"/>
                                        <w:left w:val="none" w:sz="0" w:space="0" w:color="auto"/>
                                        <w:bottom w:val="none" w:sz="0" w:space="0" w:color="auto"/>
                                        <w:right w:val="none" w:sz="0" w:space="0" w:color="auto"/>
                                      </w:divBdr>
                                      <w:divsChild>
                                        <w:div w:id="1625889371">
                                          <w:marLeft w:val="0"/>
                                          <w:marRight w:val="0"/>
                                          <w:marTop w:val="0"/>
                                          <w:marBottom w:val="0"/>
                                          <w:divBdr>
                                            <w:top w:val="single" w:sz="6" w:space="0" w:color="E7E7E7"/>
                                            <w:left w:val="single" w:sz="6" w:space="0" w:color="E7E7E7"/>
                                            <w:bottom w:val="single" w:sz="6" w:space="0" w:color="E7E7E7"/>
                                            <w:right w:val="single" w:sz="6" w:space="0" w:color="E7E7E7"/>
                                          </w:divBdr>
                                          <w:divsChild>
                                            <w:div w:id="23869873">
                                              <w:marLeft w:val="0"/>
                                              <w:marRight w:val="0"/>
                                              <w:marTop w:val="0"/>
                                              <w:marBottom w:val="0"/>
                                              <w:divBdr>
                                                <w:top w:val="none" w:sz="0" w:space="0" w:color="auto"/>
                                                <w:left w:val="none" w:sz="0" w:space="0" w:color="auto"/>
                                                <w:bottom w:val="none" w:sz="0" w:space="0" w:color="auto"/>
                                                <w:right w:val="none" w:sz="0" w:space="0" w:color="auto"/>
                                              </w:divBdr>
                                              <w:divsChild>
                                                <w:div w:id="699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7275">
                                      <w:marLeft w:val="0"/>
                                      <w:marRight w:val="0"/>
                                      <w:marTop w:val="0"/>
                                      <w:marBottom w:val="0"/>
                                      <w:divBdr>
                                        <w:top w:val="none" w:sz="0" w:space="0" w:color="auto"/>
                                        <w:left w:val="none" w:sz="0" w:space="0" w:color="auto"/>
                                        <w:bottom w:val="none" w:sz="0" w:space="0" w:color="auto"/>
                                        <w:right w:val="none" w:sz="0" w:space="0" w:color="auto"/>
                                      </w:divBdr>
                                      <w:divsChild>
                                        <w:div w:id="883785527">
                                          <w:marLeft w:val="0"/>
                                          <w:marRight w:val="0"/>
                                          <w:marTop w:val="0"/>
                                          <w:marBottom w:val="0"/>
                                          <w:divBdr>
                                            <w:top w:val="none" w:sz="0" w:space="0" w:color="auto"/>
                                            <w:left w:val="none" w:sz="0" w:space="0" w:color="auto"/>
                                            <w:bottom w:val="none" w:sz="0" w:space="0" w:color="auto"/>
                                            <w:right w:val="none" w:sz="0" w:space="0" w:color="auto"/>
                                          </w:divBdr>
                                          <w:divsChild>
                                            <w:div w:id="493687363">
                                              <w:marLeft w:val="0"/>
                                              <w:marRight w:val="0"/>
                                              <w:marTop w:val="0"/>
                                              <w:marBottom w:val="0"/>
                                              <w:divBdr>
                                                <w:top w:val="single" w:sz="6" w:space="0" w:color="EEEEEE"/>
                                                <w:left w:val="single" w:sz="2" w:space="0" w:color="EEEEEE"/>
                                                <w:bottom w:val="single" w:sz="6" w:space="0" w:color="EEEEEE"/>
                                                <w:right w:val="single" w:sz="6" w:space="0" w:color="EEEEEE"/>
                                              </w:divBdr>
                                              <w:divsChild>
                                                <w:div w:id="2121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5590242">
      <w:bodyDiv w:val="1"/>
      <w:marLeft w:val="0"/>
      <w:marRight w:val="0"/>
      <w:marTop w:val="0"/>
      <w:marBottom w:val="0"/>
      <w:divBdr>
        <w:top w:val="none" w:sz="0" w:space="0" w:color="auto"/>
        <w:left w:val="none" w:sz="0" w:space="0" w:color="auto"/>
        <w:bottom w:val="none" w:sz="0" w:space="0" w:color="auto"/>
        <w:right w:val="none" w:sz="0" w:space="0" w:color="auto"/>
      </w:divBdr>
    </w:div>
    <w:div w:id="818109628">
      <w:bodyDiv w:val="1"/>
      <w:marLeft w:val="0"/>
      <w:marRight w:val="0"/>
      <w:marTop w:val="0"/>
      <w:marBottom w:val="0"/>
      <w:divBdr>
        <w:top w:val="none" w:sz="0" w:space="0" w:color="auto"/>
        <w:left w:val="none" w:sz="0" w:space="0" w:color="auto"/>
        <w:bottom w:val="none" w:sz="0" w:space="0" w:color="auto"/>
        <w:right w:val="none" w:sz="0" w:space="0" w:color="auto"/>
      </w:divBdr>
    </w:div>
    <w:div w:id="826556372">
      <w:bodyDiv w:val="1"/>
      <w:marLeft w:val="0"/>
      <w:marRight w:val="0"/>
      <w:marTop w:val="0"/>
      <w:marBottom w:val="0"/>
      <w:divBdr>
        <w:top w:val="none" w:sz="0" w:space="0" w:color="auto"/>
        <w:left w:val="none" w:sz="0" w:space="0" w:color="auto"/>
        <w:bottom w:val="none" w:sz="0" w:space="0" w:color="auto"/>
        <w:right w:val="none" w:sz="0" w:space="0" w:color="auto"/>
      </w:divBdr>
    </w:div>
    <w:div w:id="828132586">
      <w:bodyDiv w:val="1"/>
      <w:marLeft w:val="0"/>
      <w:marRight w:val="0"/>
      <w:marTop w:val="0"/>
      <w:marBottom w:val="0"/>
      <w:divBdr>
        <w:top w:val="none" w:sz="0" w:space="0" w:color="auto"/>
        <w:left w:val="none" w:sz="0" w:space="0" w:color="auto"/>
        <w:bottom w:val="none" w:sz="0" w:space="0" w:color="auto"/>
        <w:right w:val="none" w:sz="0" w:space="0" w:color="auto"/>
      </w:divBdr>
      <w:divsChild>
        <w:div w:id="525950991">
          <w:marLeft w:val="0"/>
          <w:marRight w:val="0"/>
          <w:marTop w:val="0"/>
          <w:marBottom w:val="0"/>
          <w:divBdr>
            <w:top w:val="none" w:sz="0" w:space="0" w:color="auto"/>
            <w:left w:val="none" w:sz="0" w:space="0" w:color="auto"/>
            <w:bottom w:val="none" w:sz="0" w:space="0" w:color="auto"/>
            <w:right w:val="none" w:sz="0" w:space="0" w:color="auto"/>
          </w:divBdr>
          <w:divsChild>
            <w:div w:id="157352067">
              <w:marLeft w:val="0"/>
              <w:marRight w:val="0"/>
              <w:marTop w:val="0"/>
              <w:marBottom w:val="0"/>
              <w:divBdr>
                <w:top w:val="none" w:sz="0" w:space="0" w:color="auto"/>
                <w:left w:val="none" w:sz="0" w:space="0" w:color="auto"/>
                <w:bottom w:val="none" w:sz="0" w:space="0" w:color="auto"/>
                <w:right w:val="none" w:sz="0" w:space="0" w:color="auto"/>
              </w:divBdr>
              <w:divsChild>
                <w:div w:id="256596064">
                  <w:marLeft w:val="0"/>
                  <w:marRight w:val="0"/>
                  <w:marTop w:val="0"/>
                  <w:marBottom w:val="0"/>
                  <w:divBdr>
                    <w:top w:val="none" w:sz="0" w:space="0" w:color="auto"/>
                    <w:left w:val="none" w:sz="0" w:space="0" w:color="auto"/>
                    <w:bottom w:val="none" w:sz="0" w:space="0" w:color="auto"/>
                    <w:right w:val="none" w:sz="0" w:space="0" w:color="auto"/>
                  </w:divBdr>
                  <w:divsChild>
                    <w:div w:id="9574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18909">
      <w:bodyDiv w:val="1"/>
      <w:marLeft w:val="0"/>
      <w:marRight w:val="0"/>
      <w:marTop w:val="0"/>
      <w:marBottom w:val="0"/>
      <w:divBdr>
        <w:top w:val="none" w:sz="0" w:space="0" w:color="auto"/>
        <w:left w:val="none" w:sz="0" w:space="0" w:color="auto"/>
        <w:bottom w:val="none" w:sz="0" w:space="0" w:color="auto"/>
        <w:right w:val="none" w:sz="0" w:space="0" w:color="auto"/>
      </w:divBdr>
    </w:div>
    <w:div w:id="853303227">
      <w:bodyDiv w:val="1"/>
      <w:marLeft w:val="0"/>
      <w:marRight w:val="0"/>
      <w:marTop w:val="0"/>
      <w:marBottom w:val="0"/>
      <w:divBdr>
        <w:top w:val="none" w:sz="0" w:space="0" w:color="auto"/>
        <w:left w:val="none" w:sz="0" w:space="0" w:color="auto"/>
        <w:bottom w:val="none" w:sz="0" w:space="0" w:color="auto"/>
        <w:right w:val="none" w:sz="0" w:space="0" w:color="auto"/>
      </w:divBdr>
    </w:div>
    <w:div w:id="855920506">
      <w:bodyDiv w:val="1"/>
      <w:marLeft w:val="0"/>
      <w:marRight w:val="0"/>
      <w:marTop w:val="0"/>
      <w:marBottom w:val="0"/>
      <w:divBdr>
        <w:top w:val="none" w:sz="0" w:space="0" w:color="auto"/>
        <w:left w:val="none" w:sz="0" w:space="0" w:color="auto"/>
        <w:bottom w:val="none" w:sz="0" w:space="0" w:color="auto"/>
        <w:right w:val="none" w:sz="0" w:space="0" w:color="auto"/>
      </w:divBdr>
      <w:divsChild>
        <w:div w:id="1971091759">
          <w:marLeft w:val="0"/>
          <w:marRight w:val="0"/>
          <w:marTop w:val="0"/>
          <w:marBottom w:val="0"/>
          <w:divBdr>
            <w:top w:val="none" w:sz="0" w:space="0" w:color="auto"/>
            <w:left w:val="none" w:sz="0" w:space="0" w:color="auto"/>
            <w:bottom w:val="none" w:sz="0" w:space="0" w:color="auto"/>
            <w:right w:val="none" w:sz="0" w:space="0" w:color="auto"/>
          </w:divBdr>
          <w:divsChild>
            <w:div w:id="1920559972">
              <w:marLeft w:val="0"/>
              <w:marRight w:val="0"/>
              <w:marTop w:val="0"/>
              <w:marBottom w:val="0"/>
              <w:divBdr>
                <w:top w:val="none" w:sz="0" w:space="0" w:color="auto"/>
                <w:left w:val="none" w:sz="0" w:space="0" w:color="auto"/>
                <w:bottom w:val="none" w:sz="0" w:space="0" w:color="auto"/>
                <w:right w:val="none" w:sz="0" w:space="0" w:color="auto"/>
              </w:divBdr>
              <w:divsChild>
                <w:div w:id="1179857056">
                  <w:marLeft w:val="0"/>
                  <w:marRight w:val="0"/>
                  <w:marTop w:val="0"/>
                  <w:marBottom w:val="0"/>
                  <w:divBdr>
                    <w:top w:val="none" w:sz="0" w:space="0" w:color="auto"/>
                    <w:left w:val="none" w:sz="0" w:space="0" w:color="auto"/>
                    <w:bottom w:val="none" w:sz="0" w:space="0" w:color="auto"/>
                    <w:right w:val="none" w:sz="0" w:space="0" w:color="auto"/>
                  </w:divBdr>
                  <w:divsChild>
                    <w:div w:id="5671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86923">
      <w:bodyDiv w:val="1"/>
      <w:marLeft w:val="0"/>
      <w:marRight w:val="0"/>
      <w:marTop w:val="0"/>
      <w:marBottom w:val="0"/>
      <w:divBdr>
        <w:top w:val="none" w:sz="0" w:space="0" w:color="auto"/>
        <w:left w:val="none" w:sz="0" w:space="0" w:color="auto"/>
        <w:bottom w:val="none" w:sz="0" w:space="0" w:color="auto"/>
        <w:right w:val="none" w:sz="0" w:space="0" w:color="auto"/>
      </w:divBdr>
      <w:divsChild>
        <w:div w:id="2090224600">
          <w:marLeft w:val="0"/>
          <w:marRight w:val="0"/>
          <w:marTop w:val="0"/>
          <w:marBottom w:val="0"/>
          <w:divBdr>
            <w:top w:val="none" w:sz="0" w:space="0" w:color="auto"/>
            <w:left w:val="none" w:sz="0" w:space="0" w:color="auto"/>
            <w:bottom w:val="none" w:sz="0" w:space="0" w:color="auto"/>
            <w:right w:val="none" w:sz="0" w:space="0" w:color="auto"/>
          </w:divBdr>
          <w:divsChild>
            <w:div w:id="1913420191">
              <w:marLeft w:val="0"/>
              <w:marRight w:val="0"/>
              <w:marTop w:val="0"/>
              <w:marBottom w:val="0"/>
              <w:divBdr>
                <w:top w:val="none" w:sz="0" w:space="0" w:color="auto"/>
                <w:left w:val="none" w:sz="0" w:space="0" w:color="auto"/>
                <w:bottom w:val="none" w:sz="0" w:space="0" w:color="auto"/>
                <w:right w:val="none" w:sz="0" w:space="0" w:color="auto"/>
              </w:divBdr>
              <w:divsChild>
                <w:div w:id="879827189">
                  <w:marLeft w:val="0"/>
                  <w:marRight w:val="0"/>
                  <w:marTop w:val="0"/>
                  <w:marBottom w:val="0"/>
                  <w:divBdr>
                    <w:top w:val="none" w:sz="0" w:space="0" w:color="auto"/>
                    <w:left w:val="none" w:sz="0" w:space="0" w:color="auto"/>
                    <w:bottom w:val="none" w:sz="0" w:space="0" w:color="auto"/>
                    <w:right w:val="none" w:sz="0" w:space="0" w:color="auto"/>
                  </w:divBdr>
                  <w:divsChild>
                    <w:div w:id="12220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46859">
      <w:bodyDiv w:val="1"/>
      <w:marLeft w:val="0"/>
      <w:marRight w:val="0"/>
      <w:marTop w:val="0"/>
      <w:marBottom w:val="0"/>
      <w:divBdr>
        <w:top w:val="none" w:sz="0" w:space="0" w:color="auto"/>
        <w:left w:val="none" w:sz="0" w:space="0" w:color="auto"/>
        <w:bottom w:val="none" w:sz="0" w:space="0" w:color="auto"/>
        <w:right w:val="none" w:sz="0" w:space="0" w:color="auto"/>
      </w:divBdr>
    </w:div>
    <w:div w:id="972557767">
      <w:bodyDiv w:val="1"/>
      <w:marLeft w:val="0"/>
      <w:marRight w:val="0"/>
      <w:marTop w:val="0"/>
      <w:marBottom w:val="0"/>
      <w:divBdr>
        <w:top w:val="none" w:sz="0" w:space="0" w:color="auto"/>
        <w:left w:val="none" w:sz="0" w:space="0" w:color="auto"/>
        <w:bottom w:val="none" w:sz="0" w:space="0" w:color="auto"/>
        <w:right w:val="none" w:sz="0" w:space="0" w:color="auto"/>
      </w:divBdr>
      <w:divsChild>
        <w:div w:id="273706283">
          <w:marLeft w:val="0"/>
          <w:marRight w:val="0"/>
          <w:marTop w:val="0"/>
          <w:marBottom w:val="0"/>
          <w:divBdr>
            <w:top w:val="none" w:sz="0" w:space="0" w:color="auto"/>
            <w:left w:val="none" w:sz="0" w:space="0" w:color="auto"/>
            <w:bottom w:val="none" w:sz="0" w:space="0" w:color="auto"/>
            <w:right w:val="none" w:sz="0" w:space="0" w:color="auto"/>
          </w:divBdr>
          <w:divsChild>
            <w:div w:id="923027945">
              <w:marLeft w:val="0"/>
              <w:marRight w:val="0"/>
              <w:marTop w:val="0"/>
              <w:marBottom w:val="0"/>
              <w:divBdr>
                <w:top w:val="none" w:sz="0" w:space="0" w:color="auto"/>
                <w:left w:val="none" w:sz="0" w:space="0" w:color="auto"/>
                <w:bottom w:val="none" w:sz="0" w:space="0" w:color="auto"/>
                <w:right w:val="none" w:sz="0" w:space="0" w:color="auto"/>
              </w:divBdr>
              <w:divsChild>
                <w:div w:id="1846246707">
                  <w:marLeft w:val="0"/>
                  <w:marRight w:val="0"/>
                  <w:marTop w:val="0"/>
                  <w:marBottom w:val="0"/>
                  <w:divBdr>
                    <w:top w:val="none" w:sz="0" w:space="0" w:color="auto"/>
                    <w:left w:val="none" w:sz="0" w:space="0" w:color="auto"/>
                    <w:bottom w:val="none" w:sz="0" w:space="0" w:color="auto"/>
                    <w:right w:val="none" w:sz="0" w:space="0" w:color="auto"/>
                  </w:divBdr>
                  <w:divsChild>
                    <w:div w:id="2133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09207">
      <w:bodyDiv w:val="1"/>
      <w:marLeft w:val="0"/>
      <w:marRight w:val="0"/>
      <w:marTop w:val="0"/>
      <w:marBottom w:val="0"/>
      <w:divBdr>
        <w:top w:val="none" w:sz="0" w:space="0" w:color="auto"/>
        <w:left w:val="none" w:sz="0" w:space="0" w:color="auto"/>
        <w:bottom w:val="none" w:sz="0" w:space="0" w:color="auto"/>
        <w:right w:val="none" w:sz="0" w:space="0" w:color="auto"/>
      </w:divBdr>
      <w:divsChild>
        <w:div w:id="1464426146">
          <w:marLeft w:val="0"/>
          <w:marRight w:val="0"/>
          <w:marTop w:val="0"/>
          <w:marBottom w:val="0"/>
          <w:divBdr>
            <w:top w:val="none" w:sz="0" w:space="0" w:color="auto"/>
            <w:left w:val="none" w:sz="0" w:space="0" w:color="auto"/>
            <w:bottom w:val="none" w:sz="0" w:space="0" w:color="auto"/>
            <w:right w:val="none" w:sz="0" w:space="0" w:color="auto"/>
          </w:divBdr>
        </w:div>
        <w:div w:id="556862528">
          <w:marLeft w:val="0"/>
          <w:marRight w:val="0"/>
          <w:marTop w:val="0"/>
          <w:marBottom w:val="0"/>
          <w:divBdr>
            <w:top w:val="none" w:sz="0" w:space="0" w:color="auto"/>
            <w:left w:val="none" w:sz="0" w:space="0" w:color="auto"/>
            <w:bottom w:val="none" w:sz="0" w:space="0" w:color="auto"/>
            <w:right w:val="none" w:sz="0" w:space="0" w:color="auto"/>
          </w:divBdr>
        </w:div>
        <w:div w:id="2140568873">
          <w:marLeft w:val="0"/>
          <w:marRight w:val="0"/>
          <w:marTop w:val="0"/>
          <w:marBottom w:val="0"/>
          <w:divBdr>
            <w:top w:val="none" w:sz="0" w:space="0" w:color="auto"/>
            <w:left w:val="none" w:sz="0" w:space="0" w:color="auto"/>
            <w:bottom w:val="none" w:sz="0" w:space="0" w:color="auto"/>
            <w:right w:val="none" w:sz="0" w:space="0" w:color="auto"/>
          </w:divBdr>
        </w:div>
      </w:divsChild>
    </w:div>
    <w:div w:id="1046026545">
      <w:bodyDiv w:val="1"/>
      <w:marLeft w:val="0"/>
      <w:marRight w:val="0"/>
      <w:marTop w:val="0"/>
      <w:marBottom w:val="0"/>
      <w:divBdr>
        <w:top w:val="none" w:sz="0" w:space="0" w:color="auto"/>
        <w:left w:val="none" w:sz="0" w:space="0" w:color="auto"/>
        <w:bottom w:val="none" w:sz="0" w:space="0" w:color="auto"/>
        <w:right w:val="none" w:sz="0" w:space="0" w:color="auto"/>
      </w:divBdr>
      <w:divsChild>
        <w:div w:id="587543180">
          <w:marLeft w:val="0"/>
          <w:marRight w:val="0"/>
          <w:marTop w:val="0"/>
          <w:marBottom w:val="0"/>
          <w:divBdr>
            <w:top w:val="none" w:sz="0" w:space="0" w:color="auto"/>
            <w:left w:val="none" w:sz="0" w:space="0" w:color="auto"/>
            <w:bottom w:val="none" w:sz="0" w:space="0" w:color="auto"/>
            <w:right w:val="none" w:sz="0" w:space="0" w:color="auto"/>
          </w:divBdr>
          <w:divsChild>
            <w:div w:id="527179766">
              <w:marLeft w:val="0"/>
              <w:marRight w:val="0"/>
              <w:marTop w:val="0"/>
              <w:marBottom w:val="0"/>
              <w:divBdr>
                <w:top w:val="none" w:sz="0" w:space="0" w:color="auto"/>
                <w:left w:val="none" w:sz="0" w:space="0" w:color="auto"/>
                <w:bottom w:val="none" w:sz="0" w:space="0" w:color="auto"/>
                <w:right w:val="none" w:sz="0" w:space="0" w:color="auto"/>
              </w:divBdr>
              <w:divsChild>
                <w:div w:id="2030257328">
                  <w:marLeft w:val="0"/>
                  <w:marRight w:val="0"/>
                  <w:marTop w:val="0"/>
                  <w:marBottom w:val="0"/>
                  <w:divBdr>
                    <w:top w:val="none" w:sz="0" w:space="0" w:color="auto"/>
                    <w:left w:val="none" w:sz="0" w:space="0" w:color="auto"/>
                    <w:bottom w:val="none" w:sz="0" w:space="0" w:color="auto"/>
                    <w:right w:val="none" w:sz="0" w:space="0" w:color="auto"/>
                  </w:divBdr>
                  <w:divsChild>
                    <w:div w:id="11047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844169">
      <w:bodyDiv w:val="1"/>
      <w:marLeft w:val="0"/>
      <w:marRight w:val="0"/>
      <w:marTop w:val="0"/>
      <w:marBottom w:val="0"/>
      <w:divBdr>
        <w:top w:val="none" w:sz="0" w:space="0" w:color="auto"/>
        <w:left w:val="none" w:sz="0" w:space="0" w:color="auto"/>
        <w:bottom w:val="none" w:sz="0" w:space="0" w:color="auto"/>
        <w:right w:val="none" w:sz="0" w:space="0" w:color="auto"/>
      </w:divBdr>
      <w:divsChild>
        <w:div w:id="116485924">
          <w:marLeft w:val="0"/>
          <w:marRight w:val="0"/>
          <w:marTop w:val="0"/>
          <w:marBottom w:val="0"/>
          <w:divBdr>
            <w:top w:val="none" w:sz="0" w:space="0" w:color="auto"/>
            <w:left w:val="none" w:sz="0" w:space="0" w:color="auto"/>
            <w:bottom w:val="none" w:sz="0" w:space="0" w:color="auto"/>
            <w:right w:val="none" w:sz="0" w:space="0" w:color="auto"/>
          </w:divBdr>
        </w:div>
        <w:div w:id="1515193391">
          <w:marLeft w:val="0"/>
          <w:marRight w:val="0"/>
          <w:marTop w:val="0"/>
          <w:marBottom w:val="0"/>
          <w:divBdr>
            <w:top w:val="none" w:sz="0" w:space="0" w:color="auto"/>
            <w:left w:val="none" w:sz="0" w:space="0" w:color="auto"/>
            <w:bottom w:val="none" w:sz="0" w:space="0" w:color="auto"/>
            <w:right w:val="none" w:sz="0" w:space="0" w:color="auto"/>
          </w:divBdr>
        </w:div>
        <w:div w:id="290208156">
          <w:marLeft w:val="0"/>
          <w:marRight w:val="0"/>
          <w:marTop w:val="0"/>
          <w:marBottom w:val="0"/>
          <w:divBdr>
            <w:top w:val="none" w:sz="0" w:space="0" w:color="auto"/>
            <w:left w:val="none" w:sz="0" w:space="0" w:color="auto"/>
            <w:bottom w:val="none" w:sz="0" w:space="0" w:color="auto"/>
            <w:right w:val="none" w:sz="0" w:space="0" w:color="auto"/>
          </w:divBdr>
        </w:div>
      </w:divsChild>
    </w:div>
    <w:div w:id="1088426228">
      <w:bodyDiv w:val="1"/>
      <w:marLeft w:val="0"/>
      <w:marRight w:val="0"/>
      <w:marTop w:val="0"/>
      <w:marBottom w:val="0"/>
      <w:divBdr>
        <w:top w:val="none" w:sz="0" w:space="0" w:color="auto"/>
        <w:left w:val="none" w:sz="0" w:space="0" w:color="auto"/>
        <w:bottom w:val="none" w:sz="0" w:space="0" w:color="auto"/>
        <w:right w:val="none" w:sz="0" w:space="0" w:color="auto"/>
      </w:divBdr>
    </w:div>
    <w:div w:id="1090348925">
      <w:bodyDiv w:val="1"/>
      <w:marLeft w:val="0"/>
      <w:marRight w:val="0"/>
      <w:marTop w:val="0"/>
      <w:marBottom w:val="0"/>
      <w:divBdr>
        <w:top w:val="none" w:sz="0" w:space="0" w:color="auto"/>
        <w:left w:val="none" w:sz="0" w:space="0" w:color="auto"/>
        <w:bottom w:val="none" w:sz="0" w:space="0" w:color="auto"/>
        <w:right w:val="none" w:sz="0" w:space="0" w:color="auto"/>
      </w:divBdr>
    </w:div>
    <w:div w:id="1109472260">
      <w:bodyDiv w:val="1"/>
      <w:marLeft w:val="0"/>
      <w:marRight w:val="0"/>
      <w:marTop w:val="0"/>
      <w:marBottom w:val="0"/>
      <w:divBdr>
        <w:top w:val="none" w:sz="0" w:space="0" w:color="auto"/>
        <w:left w:val="none" w:sz="0" w:space="0" w:color="auto"/>
        <w:bottom w:val="none" w:sz="0" w:space="0" w:color="auto"/>
        <w:right w:val="none" w:sz="0" w:space="0" w:color="auto"/>
      </w:divBdr>
    </w:div>
    <w:div w:id="1126243503">
      <w:bodyDiv w:val="1"/>
      <w:marLeft w:val="0"/>
      <w:marRight w:val="0"/>
      <w:marTop w:val="0"/>
      <w:marBottom w:val="0"/>
      <w:divBdr>
        <w:top w:val="none" w:sz="0" w:space="0" w:color="auto"/>
        <w:left w:val="none" w:sz="0" w:space="0" w:color="auto"/>
        <w:bottom w:val="none" w:sz="0" w:space="0" w:color="auto"/>
        <w:right w:val="none" w:sz="0" w:space="0" w:color="auto"/>
      </w:divBdr>
      <w:divsChild>
        <w:div w:id="194587276">
          <w:marLeft w:val="0"/>
          <w:marRight w:val="0"/>
          <w:marTop w:val="0"/>
          <w:marBottom w:val="0"/>
          <w:divBdr>
            <w:top w:val="none" w:sz="0" w:space="0" w:color="auto"/>
            <w:left w:val="none" w:sz="0" w:space="0" w:color="auto"/>
            <w:bottom w:val="none" w:sz="0" w:space="0" w:color="auto"/>
            <w:right w:val="none" w:sz="0" w:space="0" w:color="auto"/>
          </w:divBdr>
          <w:divsChild>
            <w:div w:id="1357998725">
              <w:marLeft w:val="0"/>
              <w:marRight w:val="0"/>
              <w:marTop w:val="0"/>
              <w:marBottom w:val="0"/>
              <w:divBdr>
                <w:top w:val="none" w:sz="0" w:space="0" w:color="auto"/>
                <w:left w:val="none" w:sz="0" w:space="0" w:color="auto"/>
                <w:bottom w:val="none" w:sz="0" w:space="0" w:color="auto"/>
                <w:right w:val="none" w:sz="0" w:space="0" w:color="auto"/>
              </w:divBdr>
              <w:divsChild>
                <w:div w:id="540359249">
                  <w:marLeft w:val="0"/>
                  <w:marRight w:val="0"/>
                  <w:marTop w:val="0"/>
                  <w:marBottom w:val="0"/>
                  <w:divBdr>
                    <w:top w:val="none" w:sz="0" w:space="0" w:color="auto"/>
                    <w:left w:val="none" w:sz="0" w:space="0" w:color="auto"/>
                    <w:bottom w:val="none" w:sz="0" w:space="0" w:color="auto"/>
                    <w:right w:val="none" w:sz="0" w:space="0" w:color="auto"/>
                  </w:divBdr>
                  <w:divsChild>
                    <w:div w:id="8954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631749">
      <w:bodyDiv w:val="1"/>
      <w:marLeft w:val="0"/>
      <w:marRight w:val="0"/>
      <w:marTop w:val="0"/>
      <w:marBottom w:val="0"/>
      <w:divBdr>
        <w:top w:val="none" w:sz="0" w:space="0" w:color="auto"/>
        <w:left w:val="none" w:sz="0" w:space="0" w:color="auto"/>
        <w:bottom w:val="none" w:sz="0" w:space="0" w:color="auto"/>
        <w:right w:val="none" w:sz="0" w:space="0" w:color="auto"/>
      </w:divBdr>
    </w:div>
    <w:div w:id="1190991441">
      <w:bodyDiv w:val="1"/>
      <w:marLeft w:val="0"/>
      <w:marRight w:val="0"/>
      <w:marTop w:val="0"/>
      <w:marBottom w:val="0"/>
      <w:divBdr>
        <w:top w:val="none" w:sz="0" w:space="0" w:color="auto"/>
        <w:left w:val="none" w:sz="0" w:space="0" w:color="auto"/>
        <w:bottom w:val="none" w:sz="0" w:space="0" w:color="auto"/>
        <w:right w:val="none" w:sz="0" w:space="0" w:color="auto"/>
      </w:divBdr>
      <w:divsChild>
        <w:div w:id="448397948">
          <w:marLeft w:val="0"/>
          <w:marRight w:val="0"/>
          <w:marTop w:val="0"/>
          <w:marBottom w:val="0"/>
          <w:divBdr>
            <w:top w:val="none" w:sz="0" w:space="0" w:color="auto"/>
            <w:left w:val="none" w:sz="0" w:space="0" w:color="auto"/>
            <w:bottom w:val="none" w:sz="0" w:space="0" w:color="auto"/>
            <w:right w:val="none" w:sz="0" w:space="0" w:color="auto"/>
          </w:divBdr>
          <w:divsChild>
            <w:div w:id="1053115517">
              <w:marLeft w:val="0"/>
              <w:marRight w:val="0"/>
              <w:marTop w:val="0"/>
              <w:marBottom w:val="0"/>
              <w:divBdr>
                <w:top w:val="none" w:sz="0" w:space="0" w:color="auto"/>
                <w:left w:val="none" w:sz="0" w:space="0" w:color="auto"/>
                <w:bottom w:val="none" w:sz="0" w:space="0" w:color="auto"/>
                <w:right w:val="none" w:sz="0" w:space="0" w:color="auto"/>
              </w:divBdr>
              <w:divsChild>
                <w:div w:id="732391983">
                  <w:marLeft w:val="0"/>
                  <w:marRight w:val="0"/>
                  <w:marTop w:val="0"/>
                  <w:marBottom w:val="0"/>
                  <w:divBdr>
                    <w:top w:val="none" w:sz="0" w:space="0" w:color="auto"/>
                    <w:left w:val="none" w:sz="0" w:space="0" w:color="auto"/>
                    <w:bottom w:val="none" w:sz="0" w:space="0" w:color="auto"/>
                    <w:right w:val="none" w:sz="0" w:space="0" w:color="auto"/>
                  </w:divBdr>
                  <w:divsChild>
                    <w:div w:id="2318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630917">
      <w:bodyDiv w:val="1"/>
      <w:marLeft w:val="0"/>
      <w:marRight w:val="0"/>
      <w:marTop w:val="0"/>
      <w:marBottom w:val="0"/>
      <w:divBdr>
        <w:top w:val="none" w:sz="0" w:space="0" w:color="auto"/>
        <w:left w:val="none" w:sz="0" w:space="0" w:color="auto"/>
        <w:bottom w:val="none" w:sz="0" w:space="0" w:color="auto"/>
        <w:right w:val="none" w:sz="0" w:space="0" w:color="auto"/>
      </w:divBdr>
      <w:divsChild>
        <w:div w:id="777990773">
          <w:marLeft w:val="0"/>
          <w:marRight w:val="0"/>
          <w:marTop w:val="0"/>
          <w:marBottom w:val="0"/>
          <w:divBdr>
            <w:top w:val="none" w:sz="0" w:space="0" w:color="auto"/>
            <w:left w:val="none" w:sz="0" w:space="0" w:color="auto"/>
            <w:bottom w:val="none" w:sz="0" w:space="0" w:color="auto"/>
            <w:right w:val="none" w:sz="0" w:space="0" w:color="auto"/>
          </w:divBdr>
          <w:divsChild>
            <w:div w:id="313605973">
              <w:marLeft w:val="0"/>
              <w:marRight w:val="0"/>
              <w:marTop w:val="0"/>
              <w:marBottom w:val="0"/>
              <w:divBdr>
                <w:top w:val="none" w:sz="0" w:space="0" w:color="auto"/>
                <w:left w:val="none" w:sz="0" w:space="0" w:color="auto"/>
                <w:bottom w:val="none" w:sz="0" w:space="0" w:color="auto"/>
                <w:right w:val="none" w:sz="0" w:space="0" w:color="auto"/>
              </w:divBdr>
              <w:divsChild>
                <w:div w:id="1205871912">
                  <w:marLeft w:val="0"/>
                  <w:marRight w:val="0"/>
                  <w:marTop w:val="0"/>
                  <w:marBottom w:val="0"/>
                  <w:divBdr>
                    <w:top w:val="none" w:sz="0" w:space="0" w:color="auto"/>
                    <w:left w:val="none" w:sz="0" w:space="0" w:color="auto"/>
                    <w:bottom w:val="none" w:sz="0" w:space="0" w:color="auto"/>
                    <w:right w:val="none" w:sz="0" w:space="0" w:color="auto"/>
                  </w:divBdr>
                  <w:divsChild>
                    <w:div w:id="1731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16789">
      <w:bodyDiv w:val="1"/>
      <w:marLeft w:val="0"/>
      <w:marRight w:val="0"/>
      <w:marTop w:val="0"/>
      <w:marBottom w:val="0"/>
      <w:divBdr>
        <w:top w:val="none" w:sz="0" w:space="0" w:color="auto"/>
        <w:left w:val="none" w:sz="0" w:space="0" w:color="auto"/>
        <w:bottom w:val="none" w:sz="0" w:space="0" w:color="auto"/>
        <w:right w:val="none" w:sz="0" w:space="0" w:color="auto"/>
      </w:divBdr>
      <w:divsChild>
        <w:div w:id="1259025580">
          <w:marLeft w:val="0"/>
          <w:marRight w:val="0"/>
          <w:marTop w:val="0"/>
          <w:marBottom w:val="0"/>
          <w:divBdr>
            <w:top w:val="none" w:sz="0" w:space="0" w:color="auto"/>
            <w:left w:val="none" w:sz="0" w:space="0" w:color="auto"/>
            <w:bottom w:val="none" w:sz="0" w:space="0" w:color="auto"/>
            <w:right w:val="none" w:sz="0" w:space="0" w:color="auto"/>
          </w:divBdr>
          <w:divsChild>
            <w:div w:id="1101022805">
              <w:marLeft w:val="0"/>
              <w:marRight w:val="0"/>
              <w:marTop w:val="0"/>
              <w:marBottom w:val="0"/>
              <w:divBdr>
                <w:top w:val="none" w:sz="0" w:space="0" w:color="auto"/>
                <w:left w:val="none" w:sz="0" w:space="0" w:color="auto"/>
                <w:bottom w:val="none" w:sz="0" w:space="0" w:color="auto"/>
                <w:right w:val="none" w:sz="0" w:space="0" w:color="auto"/>
              </w:divBdr>
              <w:divsChild>
                <w:div w:id="329716872">
                  <w:marLeft w:val="0"/>
                  <w:marRight w:val="0"/>
                  <w:marTop w:val="0"/>
                  <w:marBottom w:val="0"/>
                  <w:divBdr>
                    <w:top w:val="none" w:sz="0" w:space="0" w:color="auto"/>
                    <w:left w:val="none" w:sz="0" w:space="0" w:color="auto"/>
                    <w:bottom w:val="none" w:sz="0" w:space="0" w:color="auto"/>
                    <w:right w:val="none" w:sz="0" w:space="0" w:color="auto"/>
                  </w:divBdr>
                  <w:divsChild>
                    <w:div w:id="1919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0641">
      <w:bodyDiv w:val="1"/>
      <w:marLeft w:val="0"/>
      <w:marRight w:val="0"/>
      <w:marTop w:val="0"/>
      <w:marBottom w:val="0"/>
      <w:divBdr>
        <w:top w:val="none" w:sz="0" w:space="0" w:color="auto"/>
        <w:left w:val="none" w:sz="0" w:space="0" w:color="auto"/>
        <w:bottom w:val="none" w:sz="0" w:space="0" w:color="auto"/>
        <w:right w:val="none" w:sz="0" w:space="0" w:color="auto"/>
      </w:divBdr>
      <w:divsChild>
        <w:div w:id="495610155">
          <w:marLeft w:val="0"/>
          <w:marRight w:val="0"/>
          <w:marTop w:val="0"/>
          <w:marBottom w:val="0"/>
          <w:divBdr>
            <w:top w:val="none" w:sz="0" w:space="0" w:color="auto"/>
            <w:left w:val="none" w:sz="0" w:space="0" w:color="auto"/>
            <w:bottom w:val="none" w:sz="0" w:space="0" w:color="auto"/>
            <w:right w:val="none" w:sz="0" w:space="0" w:color="auto"/>
          </w:divBdr>
        </w:div>
        <w:div w:id="1283223199">
          <w:marLeft w:val="0"/>
          <w:marRight w:val="0"/>
          <w:marTop w:val="0"/>
          <w:marBottom w:val="0"/>
          <w:divBdr>
            <w:top w:val="none" w:sz="0" w:space="0" w:color="auto"/>
            <w:left w:val="none" w:sz="0" w:space="0" w:color="auto"/>
            <w:bottom w:val="none" w:sz="0" w:space="0" w:color="auto"/>
            <w:right w:val="none" w:sz="0" w:space="0" w:color="auto"/>
          </w:divBdr>
        </w:div>
        <w:div w:id="2143569323">
          <w:marLeft w:val="0"/>
          <w:marRight w:val="0"/>
          <w:marTop w:val="0"/>
          <w:marBottom w:val="0"/>
          <w:divBdr>
            <w:top w:val="none" w:sz="0" w:space="0" w:color="auto"/>
            <w:left w:val="none" w:sz="0" w:space="0" w:color="auto"/>
            <w:bottom w:val="none" w:sz="0" w:space="0" w:color="auto"/>
            <w:right w:val="none" w:sz="0" w:space="0" w:color="auto"/>
          </w:divBdr>
        </w:div>
      </w:divsChild>
    </w:div>
    <w:div w:id="1322461177">
      <w:bodyDiv w:val="1"/>
      <w:marLeft w:val="0"/>
      <w:marRight w:val="0"/>
      <w:marTop w:val="0"/>
      <w:marBottom w:val="0"/>
      <w:divBdr>
        <w:top w:val="none" w:sz="0" w:space="0" w:color="auto"/>
        <w:left w:val="none" w:sz="0" w:space="0" w:color="auto"/>
        <w:bottom w:val="none" w:sz="0" w:space="0" w:color="auto"/>
        <w:right w:val="none" w:sz="0" w:space="0" w:color="auto"/>
      </w:divBdr>
    </w:div>
    <w:div w:id="1328903489">
      <w:bodyDiv w:val="1"/>
      <w:marLeft w:val="0"/>
      <w:marRight w:val="0"/>
      <w:marTop w:val="0"/>
      <w:marBottom w:val="0"/>
      <w:divBdr>
        <w:top w:val="none" w:sz="0" w:space="0" w:color="auto"/>
        <w:left w:val="none" w:sz="0" w:space="0" w:color="auto"/>
        <w:bottom w:val="none" w:sz="0" w:space="0" w:color="auto"/>
        <w:right w:val="none" w:sz="0" w:space="0" w:color="auto"/>
      </w:divBdr>
    </w:div>
    <w:div w:id="1348435958">
      <w:bodyDiv w:val="1"/>
      <w:marLeft w:val="0"/>
      <w:marRight w:val="0"/>
      <w:marTop w:val="0"/>
      <w:marBottom w:val="0"/>
      <w:divBdr>
        <w:top w:val="none" w:sz="0" w:space="0" w:color="auto"/>
        <w:left w:val="none" w:sz="0" w:space="0" w:color="auto"/>
        <w:bottom w:val="none" w:sz="0" w:space="0" w:color="auto"/>
        <w:right w:val="none" w:sz="0" w:space="0" w:color="auto"/>
      </w:divBdr>
      <w:divsChild>
        <w:div w:id="1582175409">
          <w:marLeft w:val="0"/>
          <w:marRight w:val="0"/>
          <w:marTop w:val="0"/>
          <w:marBottom w:val="0"/>
          <w:divBdr>
            <w:top w:val="none" w:sz="0" w:space="0" w:color="auto"/>
            <w:left w:val="none" w:sz="0" w:space="0" w:color="auto"/>
            <w:bottom w:val="none" w:sz="0" w:space="0" w:color="auto"/>
            <w:right w:val="none" w:sz="0" w:space="0" w:color="auto"/>
          </w:divBdr>
          <w:divsChild>
            <w:div w:id="760108247">
              <w:marLeft w:val="0"/>
              <w:marRight w:val="0"/>
              <w:marTop w:val="0"/>
              <w:marBottom w:val="0"/>
              <w:divBdr>
                <w:top w:val="none" w:sz="0" w:space="0" w:color="auto"/>
                <w:left w:val="none" w:sz="0" w:space="0" w:color="auto"/>
                <w:bottom w:val="none" w:sz="0" w:space="0" w:color="auto"/>
                <w:right w:val="none" w:sz="0" w:space="0" w:color="auto"/>
              </w:divBdr>
              <w:divsChild>
                <w:div w:id="653679760">
                  <w:marLeft w:val="0"/>
                  <w:marRight w:val="0"/>
                  <w:marTop w:val="0"/>
                  <w:marBottom w:val="0"/>
                  <w:divBdr>
                    <w:top w:val="none" w:sz="0" w:space="0" w:color="auto"/>
                    <w:left w:val="none" w:sz="0" w:space="0" w:color="auto"/>
                    <w:bottom w:val="none" w:sz="0" w:space="0" w:color="auto"/>
                    <w:right w:val="none" w:sz="0" w:space="0" w:color="auto"/>
                  </w:divBdr>
                  <w:divsChild>
                    <w:div w:id="8462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17632">
      <w:bodyDiv w:val="1"/>
      <w:marLeft w:val="0"/>
      <w:marRight w:val="0"/>
      <w:marTop w:val="0"/>
      <w:marBottom w:val="0"/>
      <w:divBdr>
        <w:top w:val="none" w:sz="0" w:space="0" w:color="auto"/>
        <w:left w:val="none" w:sz="0" w:space="0" w:color="auto"/>
        <w:bottom w:val="none" w:sz="0" w:space="0" w:color="auto"/>
        <w:right w:val="none" w:sz="0" w:space="0" w:color="auto"/>
      </w:divBdr>
    </w:div>
    <w:div w:id="1373263344">
      <w:bodyDiv w:val="1"/>
      <w:marLeft w:val="0"/>
      <w:marRight w:val="0"/>
      <w:marTop w:val="0"/>
      <w:marBottom w:val="0"/>
      <w:divBdr>
        <w:top w:val="none" w:sz="0" w:space="0" w:color="auto"/>
        <w:left w:val="none" w:sz="0" w:space="0" w:color="auto"/>
        <w:bottom w:val="none" w:sz="0" w:space="0" w:color="auto"/>
        <w:right w:val="none" w:sz="0" w:space="0" w:color="auto"/>
      </w:divBdr>
    </w:div>
    <w:div w:id="1374039861">
      <w:bodyDiv w:val="1"/>
      <w:marLeft w:val="0"/>
      <w:marRight w:val="0"/>
      <w:marTop w:val="0"/>
      <w:marBottom w:val="0"/>
      <w:divBdr>
        <w:top w:val="none" w:sz="0" w:space="0" w:color="auto"/>
        <w:left w:val="none" w:sz="0" w:space="0" w:color="auto"/>
        <w:bottom w:val="none" w:sz="0" w:space="0" w:color="auto"/>
        <w:right w:val="none" w:sz="0" w:space="0" w:color="auto"/>
      </w:divBdr>
      <w:divsChild>
        <w:div w:id="1583484414">
          <w:marLeft w:val="0"/>
          <w:marRight w:val="0"/>
          <w:marTop w:val="0"/>
          <w:marBottom w:val="0"/>
          <w:divBdr>
            <w:top w:val="none" w:sz="0" w:space="0" w:color="auto"/>
            <w:left w:val="none" w:sz="0" w:space="0" w:color="auto"/>
            <w:bottom w:val="none" w:sz="0" w:space="0" w:color="auto"/>
            <w:right w:val="none" w:sz="0" w:space="0" w:color="auto"/>
          </w:divBdr>
          <w:divsChild>
            <w:div w:id="145560379">
              <w:marLeft w:val="0"/>
              <w:marRight w:val="0"/>
              <w:marTop w:val="0"/>
              <w:marBottom w:val="0"/>
              <w:divBdr>
                <w:top w:val="none" w:sz="0" w:space="0" w:color="auto"/>
                <w:left w:val="none" w:sz="0" w:space="0" w:color="auto"/>
                <w:bottom w:val="none" w:sz="0" w:space="0" w:color="auto"/>
                <w:right w:val="none" w:sz="0" w:space="0" w:color="auto"/>
              </w:divBdr>
              <w:divsChild>
                <w:div w:id="1425347485">
                  <w:marLeft w:val="0"/>
                  <w:marRight w:val="0"/>
                  <w:marTop w:val="0"/>
                  <w:marBottom w:val="0"/>
                  <w:divBdr>
                    <w:top w:val="none" w:sz="0" w:space="0" w:color="auto"/>
                    <w:left w:val="none" w:sz="0" w:space="0" w:color="auto"/>
                    <w:bottom w:val="none" w:sz="0" w:space="0" w:color="auto"/>
                    <w:right w:val="none" w:sz="0" w:space="0" w:color="auto"/>
                  </w:divBdr>
                  <w:divsChild>
                    <w:div w:id="9482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0325">
      <w:bodyDiv w:val="1"/>
      <w:marLeft w:val="0"/>
      <w:marRight w:val="0"/>
      <w:marTop w:val="0"/>
      <w:marBottom w:val="0"/>
      <w:divBdr>
        <w:top w:val="none" w:sz="0" w:space="0" w:color="auto"/>
        <w:left w:val="none" w:sz="0" w:space="0" w:color="auto"/>
        <w:bottom w:val="none" w:sz="0" w:space="0" w:color="auto"/>
        <w:right w:val="none" w:sz="0" w:space="0" w:color="auto"/>
      </w:divBdr>
    </w:div>
    <w:div w:id="1444611551">
      <w:bodyDiv w:val="1"/>
      <w:marLeft w:val="0"/>
      <w:marRight w:val="0"/>
      <w:marTop w:val="0"/>
      <w:marBottom w:val="0"/>
      <w:divBdr>
        <w:top w:val="none" w:sz="0" w:space="0" w:color="auto"/>
        <w:left w:val="none" w:sz="0" w:space="0" w:color="auto"/>
        <w:bottom w:val="none" w:sz="0" w:space="0" w:color="auto"/>
        <w:right w:val="none" w:sz="0" w:space="0" w:color="auto"/>
      </w:divBdr>
    </w:div>
    <w:div w:id="1460949495">
      <w:bodyDiv w:val="1"/>
      <w:marLeft w:val="0"/>
      <w:marRight w:val="0"/>
      <w:marTop w:val="0"/>
      <w:marBottom w:val="0"/>
      <w:divBdr>
        <w:top w:val="none" w:sz="0" w:space="0" w:color="auto"/>
        <w:left w:val="none" w:sz="0" w:space="0" w:color="auto"/>
        <w:bottom w:val="none" w:sz="0" w:space="0" w:color="auto"/>
        <w:right w:val="none" w:sz="0" w:space="0" w:color="auto"/>
      </w:divBdr>
      <w:divsChild>
        <w:div w:id="21396619">
          <w:marLeft w:val="0"/>
          <w:marRight w:val="0"/>
          <w:marTop w:val="0"/>
          <w:marBottom w:val="0"/>
          <w:divBdr>
            <w:top w:val="none" w:sz="0" w:space="0" w:color="auto"/>
            <w:left w:val="none" w:sz="0" w:space="0" w:color="auto"/>
            <w:bottom w:val="none" w:sz="0" w:space="0" w:color="auto"/>
            <w:right w:val="none" w:sz="0" w:space="0" w:color="auto"/>
          </w:divBdr>
        </w:div>
        <w:div w:id="1254389796">
          <w:marLeft w:val="0"/>
          <w:marRight w:val="0"/>
          <w:marTop w:val="0"/>
          <w:marBottom w:val="0"/>
          <w:divBdr>
            <w:top w:val="none" w:sz="0" w:space="0" w:color="auto"/>
            <w:left w:val="none" w:sz="0" w:space="0" w:color="auto"/>
            <w:bottom w:val="none" w:sz="0" w:space="0" w:color="auto"/>
            <w:right w:val="none" w:sz="0" w:space="0" w:color="auto"/>
          </w:divBdr>
        </w:div>
      </w:divsChild>
    </w:div>
    <w:div w:id="1464611944">
      <w:bodyDiv w:val="1"/>
      <w:marLeft w:val="0"/>
      <w:marRight w:val="0"/>
      <w:marTop w:val="0"/>
      <w:marBottom w:val="0"/>
      <w:divBdr>
        <w:top w:val="none" w:sz="0" w:space="0" w:color="auto"/>
        <w:left w:val="none" w:sz="0" w:space="0" w:color="auto"/>
        <w:bottom w:val="none" w:sz="0" w:space="0" w:color="auto"/>
        <w:right w:val="none" w:sz="0" w:space="0" w:color="auto"/>
      </w:divBdr>
    </w:div>
    <w:div w:id="1484274473">
      <w:bodyDiv w:val="1"/>
      <w:marLeft w:val="0"/>
      <w:marRight w:val="0"/>
      <w:marTop w:val="0"/>
      <w:marBottom w:val="0"/>
      <w:divBdr>
        <w:top w:val="none" w:sz="0" w:space="0" w:color="auto"/>
        <w:left w:val="none" w:sz="0" w:space="0" w:color="auto"/>
        <w:bottom w:val="none" w:sz="0" w:space="0" w:color="auto"/>
        <w:right w:val="none" w:sz="0" w:space="0" w:color="auto"/>
      </w:divBdr>
      <w:divsChild>
        <w:div w:id="504832111">
          <w:marLeft w:val="0"/>
          <w:marRight w:val="0"/>
          <w:marTop w:val="0"/>
          <w:marBottom w:val="0"/>
          <w:divBdr>
            <w:top w:val="none" w:sz="0" w:space="0" w:color="auto"/>
            <w:left w:val="none" w:sz="0" w:space="0" w:color="auto"/>
            <w:bottom w:val="none" w:sz="0" w:space="0" w:color="auto"/>
            <w:right w:val="none" w:sz="0" w:space="0" w:color="auto"/>
          </w:divBdr>
          <w:divsChild>
            <w:div w:id="1086153942">
              <w:marLeft w:val="0"/>
              <w:marRight w:val="0"/>
              <w:marTop w:val="0"/>
              <w:marBottom w:val="0"/>
              <w:divBdr>
                <w:top w:val="none" w:sz="0" w:space="0" w:color="auto"/>
                <w:left w:val="none" w:sz="0" w:space="0" w:color="auto"/>
                <w:bottom w:val="none" w:sz="0" w:space="0" w:color="auto"/>
                <w:right w:val="none" w:sz="0" w:space="0" w:color="auto"/>
              </w:divBdr>
              <w:divsChild>
                <w:div w:id="1969120224">
                  <w:marLeft w:val="0"/>
                  <w:marRight w:val="0"/>
                  <w:marTop w:val="0"/>
                  <w:marBottom w:val="0"/>
                  <w:divBdr>
                    <w:top w:val="none" w:sz="0" w:space="0" w:color="auto"/>
                    <w:left w:val="none" w:sz="0" w:space="0" w:color="auto"/>
                    <w:bottom w:val="none" w:sz="0" w:space="0" w:color="auto"/>
                    <w:right w:val="none" w:sz="0" w:space="0" w:color="auto"/>
                  </w:divBdr>
                  <w:divsChild>
                    <w:div w:id="15767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018415">
      <w:bodyDiv w:val="1"/>
      <w:marLeft w:val="0"/>
      <w:marRight w:val="0"/>
      <w:marTop w:val="0"/>
      <w:marBottom w:val="0"/>
      <w:divBdr>
        <w:top w:val="none" w:sz="0" w:space="0" w:color="auto"/>
        <w:left w:val="none" w:sz="0" w:space="0" w:color="auto"/>
        <w:bottom w:val="none" w:sz="0" w:space="0" w:color="auto"/>
        <w:right w:val="none" w:sz="0" w:space="0" w:color="auto"/>
      </w:divBdr>
      <w:divsChild>
        <w:div w:id="1815684691">
          <w:marLeft w:val="0"/>
          <w:marRight w:val="0"/>
          <w:marTop w:val="0"/>
          <w:marBottom w:val="0"/>
          <w:divBdr>
            <w:top w:val="none" w:sz="0" w:space="0" w:color="auto"/>
            <w:left w:val="none" w:sz="0" w:space="0" w:color="auto"/>
            <w:bottom w:val="none" w:sz="0" w:space="0" w:color="auto"/>
            <w:right w:val="none" w:sz="0" w:space="0" w:color="auto"/>
          </w:divBdr>
          <w:divsChild>
            <w:div w:id="1665401182">
              <w:marLeft w:val="0"/>
              <w:marRight w:val="0"/>
              <w:marTop w:val="0"/>
              <w:marBottom w:val="0"/>
              <w:divBdr>
                <w:top w:val="none" w:sz="0" w:space="0" w:color="auto"/>
                <w:left w:val="none" w:sz="0" w:space="0" w:color="auto"/>
                <w:bottom w:val="none" w:sz="0" w:space="0" w:color="auto"/>
                <w:right w:val="none" w:sz="0" w:space="0" w:color="auto"/>
              </w:divBdr>
              <w:divsChild>
                <w:div w:id="164514987">
                  <w:marLeft w:val="0"/>
                  <w:marRight w:val="0"/>
                  <w:marTop w:val="0"/>
                  <w:marBottom w:val="0"/>
                  <w:divBdr>
                    <w:top w:val="none" w:sz="0" w:space="0" w:color="auto"/>
                    <w:left w:val="none" w:sz="0" w:space="0" w:color="auto"/>
                    <w:bottom w:val="none" w:sz="0" w:space="0" w:color="auto"/>
                    <w:right w:val="none" w:sz="0" w:space="0" w:color="auto"/>
                  </w:divBdr>
                  <w:divsChild>
                    <w:div w:id="17703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57703">
      <w:bodyDiv w:val="1"/>
      <w:marLeft w:val="0"/>
      <w:marRight w:val="0"/>
      <w:marTop w:val="0"/>
      <w:marBottom w:val="0"/>
      <w:divBdr>
        <w:top w:val="none" w:sz="0" w:space="0" w:color="auto"/>
        <w:left w:val="none" w:sz="0" w:space="0" w:color="auto"/>
        <w:bottom w:val="none" w:sz="0" w:space="0" w:color="auto"/>
        <w:right w:val="none" w:sz="0" w:space="0" w:color="auto"/>
      </w:divBdr>
    </w:div>
    <w:div w:id="1512991120">
      <w:bodyDiv w:val="1"/>
      <w:marLeft w:val="0"/>
      <w:marRight w:val="0"/>
      <w:marTop w:val="0"/>
      <w:marBottom w:val="0"/>
      <w:divBdr>
        <w:top w:val="none" w:sz="0" w:space="0" w:color="auto"/>
        <w:left w:val="none" w:sz="0" w:space="0" w:color="auto"/>
        <w:bottom w:val="none" w:sz="0" w:space="0" w:color="auto"/>
        <w:right w:val="none" w:sz="0" w:space="0" w:color="auto"/>
      </w:divBdr>
    </w:div>
    <w:div w:id="1519849153">
      <w:bodyDiv w:val="1"/>
      <w:marLeft w:val="0"/>
      <w:marRight w:val="0"/>
      <w:marTop w:val="0"/>
      <w:marBottom w:val="0"/>
      <w:divBdr>
        <w:top w:val="none" w:sz="0" w:space="0" w:color="auto"/>
        <w:left w:val="none" w:sz="0" w:space="0" w:color="auto"/>
        <w:bottom w:val="none" w:sz="0" w:space="0" w:color="auto"/>
        <w:right w:val="none" w:sz="0" w:space="0" w:color="auto"/>
      </w:divBdr>
    </w:div>
    <w:div w:id="1544754490">
      <w:bodyDiv w:val="1"/>
      <w:marLeft w:val="0"/>
      <w:marRight w:val="0"/>
      <w:marTop w:val="0"/>
      <w:marBottom w:val="0"/>
      <w:divBdr>
        <w:top w:val="none" w:sz="0" w:space="0" w:color="auto"/>
        <w:left w:val="none" w:sz="0" w:space="0" w:color="auto"/>
        <w:bottom w:val="none" w:sz="0" w:space="0" w:color="auto"/>
        <w:right w:val="none" w:sz="0" w:space="0" w:color="auto"/>
      </w:divBdr>
    </w:div>
    <w:div w:id="1567033538">
      <w:bodyDiv w:val="1"/>
      <w:marLeft w:val="0"/>
      <w:marRight w:val="0"/>
      <w:marTop w:val="0"/>
      <w:marBottom w:val="0"/>
      <w:divBdr>
        <w:top w:val="none" w:sz="0" w:space="0" w:color="auto"/>
        <w:left w:val="none" w:sz="0" w:space="0" w:color="auto"/>
        <w:bottom w:val="none" w:sz="0" w:space="0" w:color="auto"/>
        <w:right w:val="none" w:sz="0" w:space="0" w:color="auto"/>
      </w:divBdr>
    </w:div>
    <w:div w:id="1598714888">
      <w:bodyDiv w:val="1"/>
      <w:marLeft w:val="0"/>
      <w:marRight w:val="0"/>
      <w:marTop w:val="0"/>
      <w:marBottom w:val="0"/>
      <w:divBdr>
        <w:top w:val="none" w:sz="0" w:space="0" w:color="auto"/>
        <w:left w:val="none" w:sz="0" w:space="0" w:color="auto"/>
        <w:bottom w:val="none" w:sz="0" w:space="0" w:color="auto"/>
        <w:right w:val="none" w:sz="0" w:space="0" w:color="auto"/>
      </w:divBdr>
    </w:div>
    <w:div w:id="1640376529">
      <w:bodyDiv w:val="1"/>
      <w:marLeft w:val="0"/>
      <w:marRight w:val="0"/>
      <w:marTop w:val="0"/>
      <w:marBottom w:val="0"/>
      <w:divBdr>
        <w:top w:val="none" w:sz="0" w:space="0" w:color="auto"/>
        <w:left w:val="none" w:sz="0" w:space="0" w:color="auto"/>
        <w:bottom w:val="none" w:sz="0" w:space="0" w:color="auto"/>
        <w:right w:val="none" w:sz="0" w:space="0" w:color="auto"/>
      </w:divBdr>
    </w:div>
    <w:div w:id="1641232394">
      <w:bodyDiv w:val="1"/>
      <w:marLeft w:val="0"/>
      <w:marRight w:val="0"/>
      <w:marTop w:val="0"/>
      <w:marBottom w:val="0"/>
      <w:divBdr>
        <w:top w:val="none" w:sz="0" w:space="0" w:color="auto"/>
        <w:left w:val="none" w:sz="0" w:space="0" w:color="auto"/>
        <w:bottom w:val="none" w:sz="0" w:space="0" w:color="auto"/>
        <w:right w:val="none" w:sz="0" w:space="0" w:color="auto"/>
      </w:divBdr>
    </w:div>
    <w:div w:id="1666473471">
      <w:bodyDiv w:val="1"/>
      <w:marLeft w:val="0"/>
      <w:marRight w:val="0"/>
      <w:marTop w:val="0"/>
      <w:marBottom w:val="0"/>
      <w:divBdr>
        <w:top w:val="none" w:sz="0" w:space="0" w:color="auto"/>
        <w:left w:val="none" w:sz="0" w:space="0" w:color="auto"/>
        <w:bottom w:val="none" w:sz="0" w:space="0" w:color="auto"/>
        <w:right w:val="none" w:sz="0" w:space="0" w:color="auto"/>
      </w:divBdr>
      <w:divsChild>
        <w:div w:id="1584949772">
          <w:marLeft w:val="0"/>
          <w:marRight w:val="0"/>
          <w:marTop w:val="0"/>
          <w:marBottom w:val="0"/>
          <w:divBdr>
            <w:top w:val="none" w:sz="0" w:space="0" w:color="auto"/>
            <w:left w:val="none" w:sz="0" w:space="0" w:color="auto"/>
            <w:bottom w:val="none" w:sz="0" w:space="0" w:color="auto"/>
            <w:right w:val="none" w:sz="0" w:space="0" w:color="auto"/>
          </w:divBdr>
          <w:divsChild>
            <w:div w:id="1194076309">
              <w:marLeft w:val="0"/>
              <w:marRight w:val="0"/>
              <w:marTop w:val="0"/>
              <w:marBottom w:val="0"/>
              <w:divBdr>
                <w:top w:val="none" w:sz="0" w:space="0" w:color="auto"/>
                <w:left w:val="none" w:sz="0" w:space="0" w:color="auto"/>
                <w:bottom w:val="none" w:sz="0" w:space="0" w:color="auto"/>
                <w:right w:val="none" w:sz="0" w:space="0" w:color="auto"/>
              </w:divBdr>
              <w:divsChild>
                <w:div w:id="1551378787">
                  <w:marLeft w:val="0"/>
                  <w:marRight w:val="0"/>
                  <w:marTop w:val="0"/>
                  <w:marBottom w:val="0"/>
                  <w:divBdr>
                    <w:top w:val="none" w:sz="0" w:space="0" w:color="auto"/>
                    <w:left w:val="none" w:sz="0" w:space="0" w:color="auto"/>
                    <w:bottom w:val="none" w:sz="0" w:space="0" w:color="auto"/>
                    <w:right w:val="none" w:sz="0" w:space="0" w:color="auto"/>
                  </w:divBdr>
                  <w:divsChild>
                    <w:div w:id="14333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3212">
      <w:bodyDiv w:val="1"/>
      <w:marLeft w:val="0"/>
      <w:marRight w:val="0"/>
      <w:marTop w:val="0"/>
      <w:marBottom w:val="0"/>
      <w:divBdr>
        <w:top w:val="none" w:sz="0" w:space="0" w:color="auto"/>
        <w:left w:val="none" w:sz="0" w:space="0" w:color="auto"/>
        <w:bottom w:val="none" w:sz="0" w:space="0" w:color="auto"/>
        <w:right w:val="none" w:sz="0" w:space="0" w:color="auto"/>
      </w:divBdr>
      <w:divsChild>
        <w:div w:id="2088337179">
          <w:marLeft w:val="0"/>
          <w:marRight w:val="0"/>
          <w:marTop w:val="0"/>
          <w:marBottom w:val="0"/>
          <w:divBdr>
            <w:top w:val="none" w:sz="0" w:space="0" w:color="auto"/>
            <w:left w:val="none" w:sz="0" w:space="0" w:color="auto"/>
            <w:bottom w:val="none" w:sz="0" w:space="0" w:color="auto"/>
            <w:right w:val="none" w:sz="0" w:space="0" w:color="auto"/>
          </w:divBdr>
          <w:divsChild>
            <w:div w:id="1657875045">
              <w:marLeft w:val="0"/>
              <w:marRight w:val="0"/>
              <w:marTop w:val="0"/>
              <w:marBottom w:val="0"/>
              <w:divBdr>
                <w:top w:val="none" w:sz="0" w:space="0" w:color="auto"/>
                <w:left w:val="none" w:sz="0" w:space="0" w:color="auto"/>
                <w:bottom w:val="none" w:sz="0" w:space="0" w:color="auto"/>
                <w:right w:val="none" w:sz="0" w:space="0" w:color="auto"/>
              </w:divBdr>
              <w:divsChild>
                <w:div w:id="1127817584">
                  <w:marLeft w:val="0"/>
                  <w:marRight w:val="0"/>
                  <w:marTop w:val="0"/>
                  <w:marBottom w:val="0"/>
                  <w:divBdr>
                    <w:top w:val="none" w:sz="0" w:space="0" w:color="auto"/>
                    <w:left w:val="none" w:sz="0" w:space="0" w:color="auto"/>
                    <w:bottom w:val="none" w:sz="0" w:space="0" w:color="auto"/>
                    <w:right w:val="none" w:sz="0" w:space="0" w:color="auto"/>
                  </w:divBdr>
                  <w:divsChild>
                    <w:div w:id="1538157667">
                      <w:marLeft w:val="0"/>
                      <w:marRight w:val="0"/>
                      <w:marTop w:val="0"/>
                      <w:marBottom w:val="0"/>
                      <w:divBdr>
                        <w:top w:val="none" w:sz="0" w:space="0" w:color="auto"/>
                        <w:left w:val="none" w:sz="0" w:space="0" w:color="auto"/>
                        <w:bottom w:val="none" w:sz="0" w:space="0" w:color="auto"/>
                        <w:right w:val="none" w:sz="0" w:space="0" w:color="auto"/>
                      </w:divBdr>
                      <w:divsChild>
                        <w:div w:id="4505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9239867">
      <w:bodyDiv w:val="1"/>
      <w:marLeft w:val="0"/>
      <w:marRight w:val="0"/>
      <w:marTop w:val="0"/>
      <w:marBottom w:val="0"/>
      <w:divBdr>
        <w:top w:val="none" w:sz="0" w:space="0" w:color="auto"/>
        <w:left w:val="none" w:sz="0" w:space="0" w:color="auto"/>
        <w:bottom w:val="none" w:sz="0" w:space="0" w:color="auto"/>
        <w:right w:val="none" w:sz="0" w:space="0" w:color="auto"/>
      </w:divBdr>
    </w:div>
    <w:div w:id="1707096743">
      <w:bodyDiv w:val="1"/>
      <w:marLeft w:val="0"/>
      <w:marRight w:val="0"/>
      <w:marTop w:val="0"/>
      <w:marBottom w:val="0"/>
      <w:divBdr>
        <w:top w:val="none" w:sz="0" w:space="0" w:color="auto"/>
        <w:left w:val="none" w:sz="0" w:space="0" w:color="auto"/>
        <w:bottom w:val="none" w:sz="0" w:space="0" w:color="auto"/>
        <w:right w:val="none" w:sz="0" w:space="0" w:color="auto"/>
      </w:divBdr>
    </w:div>
    <w:div w:id="1711371855">
      <w:bodyDiv w:val="1"/>
      <w:marLeft w:val="0"/>
      <w:marRight w:val="0"/>
      <w:marTop w:val="0"/>
      <w:marBottom w:val="0"/>
      <w:divBdr>
        <w:top w:val="none" w:sz="0" w:space="0" w:color="auto"/>
        <w:left w:val="none" w:sz="0" w:space="0" w:color="auto"/>
        <w:bottom w:val="none" w:sz="0" w:space="0" w:color="auto"/>
        <w:right w:val="none" w:sz="0" w:space="0" w:color="auto"/>
      </w:divBdr>
    </w:div>
    <w:div w:id="1719427712">
      <w:bodyDiv w:val="1"/>
      <w:marLeft w:val="0"/>
      <w:marRight w:val="0"/>
      <w:marTop w:val="0"/>
      <w:marBottom w:val="0"/>
      <w:divBdr>
        <w:top w:val="none" w:sz="0" w:space="0" w:color="auto"/>
        <w:left w:val="none" w:sz="0" w:space="0" w:color="auto"/>
        <w:bottom w:val="none" w:sz="0" w:space="0" w:color="auto"/>
        <w:right w:val="none" w:sz="0" w:space="0" w:color="auto"/>
      </w:divBdr>
      <w:divsChild>
        <w:div w:id="1479805318">
          <w:marLeft w:val="0"/>
          <w:marRight w:val="0"/>
          <w:marTop w:val="0"/>
          <w:marBottom w:val="0"/>
          <w:divBdr>
            <w:top w:val="none" w:sz="0" w:space="0" w:color="auto"/>
            <w:left w:val="none" w:sz="0" w:space="0" w:color="auto"/>
            <w:bottom w:val="none" w:sz="0" w:space="0" w:color="auto"/>
            <w:right w:val="none" w:sz="0" w:space="0" w:color="auto"/>
          </w:divBdr>
          <w:divsChild>
            <w:div w:id="1906333084">
              <w:marLeft w:val="0"/>
              <w:marRight w:val="0"/>
              <w:marTop w:val="0"/>
              <w:marBottom w:val="0"/>
              <w:divBdr>
                <w:top w:val="none" w:sz="0" w:space="0" w:color="auto"/>
                <w:left w:val="none" w:sz="0" w:space="0" w:color="auto"/>
                <w:bottom w:val="none" w:sz="0" w:space="0" w:color="auto"/>
                <w:right w:val="none" w:sz="0" w:space="0" w:color="auto"/>
              </w:divBdr>
              <w:divsChild>
                <w:div w:id="474183244">
                  <w:marLeft w:val="0"/>
                  <w:marRight w:val="0"/>
                  <w:marTop w:val="0"/>
                  <w:marBottom w:val="0"/>
                  <w:divBdr>
                    <w:top w:val="none" w:sz="0" w:space="0" w:color="auto"/>
                    <w:left w:val="none" w:sz="0" w:space="0" w:color="auto"/>
                    <w:bottom w:val="none" w:sz="0" w:space="0" w:color="auto"/>
                    <w:right w:val="none" w:sz="0" w:space="0" w:color="auto"/>
                  </w:divBdr>
                  <w:divsChild>
                    <w:div w:id="882325782">
                      <w:marLeft w:val="0"/>
                      <w:marRight w:val="0"/>
                      <w:marTop w:val="0"/>
                      <w:marBottom w:val="0"/>
                      <w:divBdr>
                        <w:top w:val="none" w:sz="0" w:space="0" w:color="auto"/>
                        <w:left w:val="none" w:sz="0" w:space="0" w:color="auto"/>
                        <w:bottom w:val="none" w:sz="0" w:space="0" w:color="auto"/>
                        <w:right w:val="none" w:sz="0" w:space="0" w:color="auto"/>
                      </w:divBdr>
                      <w:divsChild>
                        <w:div w:id="1235553706">
                          <w:marLeft w:val="0"/>
                          <w:marRight w:val="0"/>
                          <w:marTop w:val="0"/>
                          <w:marBottom w:val="900"/>
                          <w:divBdr>
                            <w:top w:val="none" w:sz="0" w:space="0" w:color="auto"/>
                            <w:left w:val="none" w:sz="0" w:space="0" w:color="auto"/>
                            <w:bottom w:val="none" w:sz="0" w:space="0" w:color="auto"/>
                            <w:right w:val="none" w:sz="0" w:space="0" w:color="auto"/>
                          </w:divBdr>
                          <w:divsChild>
                            <w:div w:id="218248444">
                              <w:marLeft w:val="0"/>
                              <w:marRight w:val="0"/>
                              <w:marTop w:val="0"/>
                              <w:marBottom w:val="0"/>
                              <w:divBdr>
                                <w:top w:val="none" w:sz="0" w:space="0" w:color="auto"/>
                                <w:left w:val="none" w:sz="0" w:space="0" w:color="auto"/>
                                <w:bottom w:val="none" w:sz="0" w:space="0" w:color="auto"/>
                                <w:right w:val="none" w:sz="0" w:space="0" w:color="auto"/>
                              </w:divBdr>
                              <w:divsChild>
                                <w:div w:id="1748721738">
                                  <w:marLeft w:val="0"/>
                                  <w:marRight w:val="0"/>
                                  <w:marTop w:val="0"/>
                                  <w:marBottom w:val="0"/>
                                  <w:divBdr>
                                    <w:top w:val="none" w:sz="0" w:space="0" w:color="auto"/>
                                    <w:left w:val="none" w:sz="0" w:space="0" w:color="auto"/>
                                    <w:bottom w:val="none" w:sz="0" w:space="0" w:color="auto"/>
                                    <w:right w:val="none" w:sz="0" w:space="0" w:color="auto"/>
                                  </w:divBdr>
                                  <w:divsChild>
                                    <w:div w:id="23095529">
                                      <w:marLeft w:val="0"/>
                                      <w:marRight w:val="525"/>
                                      <w:marTop w:val="0"/>
                                      <w:marBottom w:val="0"/>
                                      <w:divBdr>
                                        <w:top w:val="none" w:sz="0" w:space="0" w:color="auto"/>
                                        <w:left w:val="none" w:sz="0" w:space="0" w:color="auto"/>
                                        <w:bottom w:val="none" w:sz="0" w:space="0" w:color="auto"/>
                                        <w:right w:val="none" w:sz="0" w:space="0" w:color="auto"/>
                                      </w:divBdr>
                                    </w:div>
                                    <w:div w:id="2013600008">
                                      <w:marLeft w:val="0"/>
                                      <w:marRight w:val="0"/>
                                      <w:marTop w:val="0"/>
                                      <w:marBottom w:val="0"/>
                                      <w:divBdr>
                                        <w:top w:val="none" w:sz="0" w:space="0" w:color="auto"/>
                                        <w:left w:val="none" w:sz="0" w:space="0" w:color="auto"/>
                                        <w:bottom w:val="none" w:sz="0" w:space="0" w:color="auto"/>
                                        <w:right w:val="none" w:sz="0" w:space="0" w:color="auto"/>
                                      </w:divBdr>
                                      <w:divsChild>
                                        <w:div w:id="769786730">
                                          <w:marLeft w:val="0"/>
                                          <w:marRight w:val="0"/>
                                          <w:marTop w:val="0"/>
                                          <w:marBottom w:val="0"/>
                                          <w:divBdr>
                                            <w:top w:val="single" w:sz="6" w:space="0" w:color="E7E7E7"/>
                                            <w:left w:val="single" w:sz="6" w:space="0" w:color="E7E7E7"/>
                                            <w:bottom w:val="single" w:sz="6" w:space="0" w:color="E7E7E7"/>
                                            <w:right w:val="single" w:sz="6" w:space="0" w:color="E7E7E7"/>
                                          </w:divBdr>
                                          <w:divsChild>
                                            <w:div w:id="1293168604">
                                              <w:marLeft w:val="0"/>
                                              <w:marRight w:val="0"/>
                                              <w:marTop w:val="0"/>
                                              <w:marBottom w:val="0"/>
                                              <w:divBdr>
                                                <w:top w:val="none" w:sz="0" w:space="0" w:color="auto"/>
                                                <w:left w:val="none" w:sz="0" w:space="0" w:color="auto"/>
                                                <w:bottom w:val="none" w:sz="0" w:space="0" w:color="auto"/>
                                                <w:right w:val="none" w:sz="0" w:space="0" w:color="auto"/>
                                              </w:divBdr>
                                              <w:divsChild>
                                                <w:div w:id="6828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0478">
                                      <w:marLeft w:val="0"/>
                                      <w:marRight w:val="0"/>
                                      <w:marTop w:val="0"/>
                                      <w:marBottom w:val="0"/>
                                      <w:divBdr>
                                        <w:top w:val="none" w:sz="0" w:space="0" w:color="auto"/>
                                        <w:left w:val="none" w:sz="0" w:space="0" w:color="auto"/>
                                        <w:bottom w:val="none" w:sz="0" w:space="0" w:color="auto"/>
                                        <w:right w:val="none" w:sz="0" w:space="0" w:color="auto"/>
                                      </w:divBdr>
                                      <w:divsChild>
                                        <w:div w:id="1178495415">
                                          <w:marLeft w:val="0"/>
                                          <w:marRight w:val="0"/>
                                          <w:marTop w:val="0"/>
                                          <w:marBottom w:val="0"/>
                                          <w:divBdr>
                                            <w:top w:val="none" w:sz="0" w:space="0" w:color="auto"/>
                                            <w:left w:val="none" w:sz="0" w:space="0" w:color="auto"/>
                                            <w:bottom w:val="none" w:sz="0" w:space="0" w:color="auto"/>
                                            <w:right w:val="none" w:sz="0" w:space="0" w:color="auto"/>
                                          </w:divBdr>
                                          <w:divsChild>
                                            <w:div w:id="486096869">
                                              <w:marLeft w:val="0"/>
                                              <w:marRight w:val="0"/>
                                              <w:marTop w:val="0"/>
                                              <w:marBottom w:val="0"/>
                                              <w:divBdr>
                                                <w:top w:val="single" w:sz="6" w:space="0" w:color="EEEEEE"/>
                                                <w:left w:val="single" w:sz="2" w:space="0" w:color="EEEEEE"/>
                                                <w:bottom w:val="single" w:sz="6" w:space="0" w:color="EEEEEE"/>
                                                <w:right w:val="single" w:sz="6" w:space="0" w:color="EEEEEE"/>
                                              </w:divBdr>
                                              <w:divsChild>
                                                <w:div w:id="10306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7026072">
      <w:bodyDiv w:val="1"/>
      <w:marLeft w:val="0"/>
      <w:marRight w:val="0"/>
      <w:marTop w:val="0"/>
      <w:marBottom w:val="0"/>
      <w:divBdr>
        <w:top w:val="none" w:sz="0" w:space="0" w:color="auto"/>
        <w:left w:val="none" w:sz="0" w:space="0" w:color="auto"/>
        <w:bottom w:val="none" w:sz="0" w:space="0" w:color="auto"/>
        <w:right w:val="none" w:sz="0" w:space="0" w:color="auto"/>
      </w:divBdr>
      <w:divsChild>
        <w:div w:id="1133057185">
          <w:marLeft w:val="0"/>
          <w:marRight w:val="0"/>
          <w:marTop w:val="0"/>
          <w:marBottom w:val="0"/>
          <w:divBdr>
            <w:top w:val="none" w:sz="0" w:space="0" w:color="auto"/>
            <w:left w:val="none" w:sz="0" w:space="0" w:color="auto"/>
            <w:bottom w:val="none" w:sz="0" w:space="0" w:color="auto"/>
            <w:right w:val="none" w:sz="0" w:space="0" w:color="auto"/>
          </w:divBdr>
          <w:divsChild>
            <w:div w:id="1352872732">
              <w:marLeft w:val="0"/>
              <w:marRight w:val="0"/>
              <w:marTop w:val="0"/>
              <w:marBottom w:val="0"/>
              <w:divBdr>
                <w:top w:val="none" w:sz="0" w:space="0" w:color="auto"/>
                <w:left w:val="none" w:sz="0" w:space="0" w:color="auto"/>
                <w:bottom w:val="none" w:sz="0" w:space="0" w:color="auto"/>
                <w:right w:val="none" w:sz="0" w:space="0" w:color="auto"/>
              </w:divBdr>
              <w:divsChild>
                <w:div w:id="296495663">
                  <w:marLeft w:val="0"/>
                  <w:marRight w:val="0"/>
                  <w:marTop w:val="0"/>
                  <w:marBottom w:val="0"/>
                  <w:divBdr>
                    <w:top w:val="none" w:sz="0" w:space="0" w:color="auto"/>
                    <w:left w:val="none" w:sz="0" w:space="0" w:color="auto"/>
                    <w:bottom w:val="none" w:sz="0" w:space="0" w:color="auto"/>
                    <w:right w:val="none" w:sz="0" w:space="0" w:color="auto"/>
                  </w:divBdr>
                  <w:divsChild>
                    <w:div w:id="5851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953595">
      <w:bodyDiv w:val="1"/>
      <w:marLeft w:val="0"/>
      <w:marRight w:val="0"/>
      <w:marTop w:val="0"/>
      <w:marBottom w:val="0"/>
      <w:divBdr>
        <w:top w:val="none" w:sz="0" w:space="0" w:color="auto"/>
        <w:left w:val="none" w:sz="0" w:space="0" w:color="auto"/>
        <w:bottom w:val="none" w:sz="0" w:space="0" w:color="auto"/>
        <w:right w:val="none" w:sz="0" w:space="0" w:color="auto"/>
      </w:divBdr>
      <w:divsChild>
        <w:div w:id="253124614">
          <w:marLeft w:val="0"/>
          <w:marRight w:val="0"/>
          <w:marTop w:val="0"/>
          <w:marBottom w:val="0"/>
          <w:divBdr>
            <w:top w:val="none" w:sz="0" w:space="0" w:color="auto"/>
            <w:left w:val="none" w:sz="0" w:space="0" w:color="auto"/>
            <w:bottom w:val="none" w:sz="0" w:space="0" w:color="auto"/>
            <w:right w:val="none" w:sz="0" w:space="0" w:color="auto"/>
          </w:divBdr>
          <w:divsChild>
            <w:div w:id="1990865864">
              <w:marLeft w:val="0"/>
              <w:marRight w:val="0"/>
              <w:marTop w:val="0"/>
              <w:marBottom w:val="0"/>
              <w:divBdr>
                <w:top w:val="none" w:sz="0" w:space="0" w:color="auto"/>
                <w:left w:val="none" w:sz="0" w:space="0" w:color="auto"/>
                <w:bottom w:val="none" w:sz="0" w:space="0" w:color="auto"/>
                <w:right w:val="none" w:sz="0" w:space="0" w:color="auto"/>
              </w:divBdr>
              <w:divsChild>
                <w:div w:id="478965170">
                  <w:marLeft w:val="0"/>
                  <w:marRight w:val="0"/>
                  <w:marTop w:val="0"/>
                  <w:marBottom w:val="0"/>
                  <w:divBdr>
                    <w:top w:val="none" w:sz="0" w:space="0" w:color="auto"/>
                    <w:left w:val="none" w:sz="0" w:space="0" w:color="auto"/>
                    <w:bottom w:val="none" w:sz="0" w:space="0" w:color="auto"/>
                    <w:right w:val="none" w:sz="0" w:space="0" w:color="auto"/>
                  </w:divBdr>
                  <w:divsChild>
                    <w:div w:id="14905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828210">
      <w:bodyDiv w:val="1"/>
      <w:marLeft w:val="0"/>
      <w:marRight w:val="0"/>
      <w:marTop w:val="0"/>
      <w:marBottom w:val="0"/>
      <w:divBdr>
        <w:top w:val="none" w:sz="0" w:space="0" w:color="auto"/>
        <w:left w:val="none" w:sz="0" w:space="0" w:color="auto"/>
        <w:bottom w:val="none" w:sz="0" w:space="0" w:color="auto"/>
        <w:right w:val="none" w:sz="0" w:space="0" w:color="auto"/>
      </w:divBdr>
    </w:div>
    <w:div w:id="1790511114">
      <w:bodyDiv w:val="1"/>
      <w:marLeft w:val="0"/>
      <w:marRight w:val="0"/>
      <w:marTop w:val="0"/>
      <w:marBottom w:val="0"/>
      <w:divBdr>
        <w:top w:val="none" w:sz="0" w:space="0" w:color="auto"/>
        <w:left w:val="none" w:sz="0" w:space="0" w:color="auto"/>
        <w:bottom w:val="none" w:sz="0" w:space="0" w:color="auto"/>
        <w:right w:val="none" w:sz="0" w:space="0" w:color="auto"/>
      </w:divBdr>
      <w:divsChild>
        <w:div w:id="815171">
          <w:marLeft w:val="0"/>
          <w:marRight w:val="0"/>
          <w:marTop w:val="0"/>
          <w:marBottom w:val="0"/>
          <w:divBdr>
            <w:top w:val="none" w:sz="0" w:space="0" w:color="auto"/>
            <w:left w:val="none" w:sz="0" w:space="0" w:color="auto"/>
            <w:bottom w:val="none" w:sz="0" w:space="0" w:color="auto"/>
            <w:right w:val="none" w:sz="0" w:space="0" w:color="auto"/>
          </w:divBdr>
          <w:divsChild>
            <w:div w:id="121384319">
              <w:marLeft w:val="0"/>
              <w:marRight w:val="0"/>
              <w:marTop w:val="0"/>
              <w:marBottom w:val="0"/>
              <w:divBdr>
                <w:top w:val="none" w:sz="0" w:space="0" w:color="auto"/>
                <w:left w:val="none" w:sz="0" w:space="0" w:color="auto"/>
                <w:bottom w:val="none" w:sz="0" w:space="0" w:color="auto"/>
                <w:right w:val="none" w:sz="0" w:space="0" w:color="auto"/>
              </w:divBdr>
              <w:divsChild>
                <w:div w:id="567959178">
                  <w:marLeft w:val="0"/>
                  <w:marRight w:val="0"/>
                  <w:marTop w:val="0"/>
                  <w:marBottom w:val="0"/>
                  <w:divBdr>
                    <w:top w:val="none" w:sz="0" w:space="0" w:color="auto"/>
                    <w:left w:val="none" w:sz="0" w:space="0" w:color="auto"/>
                    <w:bottom w:val="none" w:sz="0" w:space="0" w:color="auto"/>
                    <w:right w:val="none" w:sz="0" w:space="0" w:color="auto"/>
                  </w:divBdr>
                  <w:divsChild>
                    <w:div w:id="15585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6375">
      <w:bodyDiv w:val="1"/>
      <w:marLeft w:val="0"/>
      <w:marRight w:val="0"/>
      <w:marTop w:val="0"/>
      <w:marBottom w:val="0"/>
      <w:divBdr>
        <w:top w:val="none" w:sz="0" w:space="0" w:color="auto"/>
        <w:left w:val="none" w:sz="0" w:space="0" w:color="auto"/>
        <w:bottom w:val="none" w:sz="0" w:space="0" w:color="auto"/>
        <w:right w:val="none" w:sz="0" w:space="0" w:color="auto"/>
      </w:divBdr>
    </w:div>
    <w:div w:id="1853718403">
      <w:bodyDiv w:val="1"/>
      <w:marLeft w:val="0"/>
      <w:marRight w:val="0"/>
      <w:marTop w:val="0"/>
      <w:marBottom w:val="0"/>
      <w:divBdr>
        <w:top w:val="none" w:sz="0" w:space="0" w:color="auto"/>
        <w:left w:val="none" w:sz="0" w:space="0" w:color="auto"/>
        <w:bottom w:val="none" w:sz="0" w:space="0" w:color="auto"/>
        <w:right w:val="none" w:sz="0" w:space="0" w:color="auto"/>
      </w:divBdr>
    </w:div>
    <w:div w:id="1856994675">
      <w:bodyDiv w:val="1"/>
      <w:marLeft w:val="0"/>
      <w:marRight w:val="0"/>
      <w:marTop w:val="0"/>
      <w:marBottom w:val="0"/>
      <w:divBdr>
        <w:top w:val="none" w:sz="0" w:space="0" w:color="auto"/>
        <w:left w:val="none" w:sz="0" w:space="0" w:color="auto"/>
        <w:bottom w:val="none" w:sz="0" w:space="0" w:color="auto"/>
        <w:right w:val="none" w:sz="0" w:space="0" w:color="auto"/>
      </w:divBdr>
      <w:divsChild>
        <w:div w:id="80377353">
          <w:marLeft w:val="0"/>
          <w:marRight w:val="0"/>
          <w:marTop w:val="0"/>
          <w:marBottom w:val="0"/>
          <w:divBdr>
            <w:top w:val="none" w:sz="0" w:space="0" w:color="auto"/>
            <w:left w:val="none" w:sz="0" w:space="0" w:color="auto"/>
            <w:bottom w:val="none" w:sz="0" w:space="0" w:color="auto"/>
            <w:right w:val="none" w:sz="0" w:space="0" w:color="auto"/>
          </w:divBdr>
          <w:divsChild>
            <w:div w:id="1682079262">
              <w:marLeft w:val="0"/>
              <w:marRight w:val="0"/>
              <w:marTop w:val="0"/>
              <w:marBottom w:val="0"/>
              <w:divBdr>
                <w:top w:val="none" w:sz="0" w:space="0" w:color="auto"/>
                <w:left w:val="none" w:sz="0" w:space="0" w:color="auto"/>
                <w:bottom w:val="none" w:sz="0" w:space="0" w:color="auto"/>
                <w:right w:val="none" w:sz="0" w:space="0" w:color="auto"/>
              </w:divBdr>
              <w:divsChild>
                <w:div w:id="406658002">
                  <w:marLeft w:val="0"/>
                  <w:marRight w:val="0"/>
                  <w:marTop w:val="0"/>
                  <w:marBottom w:val="0"/>
                  <w:divBdr>
                    <w:top w:val="none" w:sz="0" w:space="0" w:color="auto"/>
                    <w:left w:val="none" w:sz="0" w:space="0" w:color="auto"/>
                    <w:bottom w:val="none" w:sz="0" w:space="0" w:color="auto"/>
                    <w:right w:val="none" w:sz="0" w:space="0" w:color="auto"/>
                  </w:divBdr>
                  <w:divsChild>
                    <w:div w:id="19052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199915">
      <w:bodyDiv w:val="1"/>
      <w:marLeft w:val="0"/>
      <w:marRight w:val="0"/>
      <w:marTop w:val="0"/>
      <w:marBottom w:val="0"/>
      <w:divBdr>
        <w:top w:val="none" w:sz="0" w:space="0" w:color="auto"/>
        <w:left w:val="none" w:sz="0" w:space="0" w:color="auto"/>
        <w:bottom w:val="none" w:sz="0" w:space="0" w:color="auto"/>
        <w:right w:val="none" w:sz="0" w:space="0" w:color="auto"/>
      </w:divBdr>
      <w:divsChild>
        <w:div w:id="1114520339">
          <w:marLeft w:val="0"/>
          <w:marRight w:val="0"/>
          <w:marTop w:val="0"/>
          <w:marBottom w:val="0"/>
          <w:divBdr>
            <w:top w:val="none" w:sz="0" w:space="0" w:color="auto"/>
            <w:left w:val="none" w:sz="0" w:space="0" w:color="auto"/>
            <w:bottom w:val="none" w:sz="0" w:space="0" w:color="auto"/>
            <w:right w:val="none" w:sz="0" w:space="0" w:color="auto"/>
          </w:divBdr>
          <w:divsChild>
            <w:div w:id="48312285">
              <w:marLeft w:val="0"/>
              <w:marRight w:val="0"/>
              <w:marTop w:val="0"/>
              <w:marBottom w:val="0"/>
              <w:divBdr>
                <w:top w:val="none" w:sz="0" w:space="0" w:color="auto"/>
                <w:left w:val="none" w:sz="0" w:space="0" w:color="auto"/>
                <w:bottom w:val="none" w:sz="0" w:space="0" w:color="auto"/>
                <w:right w:val="none" w:sz="0" w:space="0" w:color="auto"/>
              </w:divBdr>
              <w:divsChild>
                <w:div w:id="750389722">
                  <w:marLeft w:val="0"/>
                  <w:marRight w:val="0"/>
                  <w:marTop w:val="0"/>
                  <w:marBottom w:val="0"/>
                  <w:divBdr>
                    <w:top w:val="none" w:sz="0" w:space="0" w:color="auto"/>
                    <w:left w:val="none" w:sz="0" w:space="0" w:color="auto"/>
                    <w:bottom w:val="none" w:sz="0" w:space="0" w:color="auto"/>
                    <w:right w:val="none" w:sz="0" w:space="0" w:color="auto"/>
                  </w:divBdr>
                  <w:divsChild>
                    <w:div w:id="6834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77870">
      <w:bodyDiv w:val="1"/>
      <w:marLeft w:val="0"/>
      <w:marRight w:val="0"/>
      <w:marTop w:val="0"/>
      <w:marBottom w:val="0"/>
      <w:divBdr>
        <w:top w:val="none" w:sz="0" w:space="0" w:color="auto"/>
        <w:left w:val="none" w:sz="0" w:space="0" w:color="auto"/>
        <w:bottom w:val="none" w:sz="0" w:space="0" w:color="auto"/>
        <w:right w:val="none" w:sz="0" w:space="0" w:color="auto"/>
      </w:divBdr>
      <w:divsChild>
        <w:div w:id="118843045">
          <w:marLeft w:val="0"/>
          <w:marRight w:val="0"/>
          <w:marTop w:val="0"/>
          <w:marBottom w:val="0"/>
          <w:divBdr>
            <w:top w:val="none" w:sz="0" w:space="0" w:color="auto"/>
            <w:left w:val="none" w:sz="0" w:space="0" w:color="auto"/>
            <w:bottom w:val="none" w:sz="0" w:space="0" w:color="auto"/>
            <w:right w:val="none" w:sz="0" w:space="0" w:color="auto"/>
          </w:divBdr>
          <w:divsChild>
            <w:div w:id="1098256709">
              <w:marLeft w:val="0"/>
              <w:marRight w:val="0"/>
              <w:marTop w:val="0"/>
              <w:marBottom w:val="0"/>
              <w:divBdr>
                <w:top w:val="none" w:sz="0" w:space="0" w:color="auto"/>
                <w:left w:val="none" w:sz="0" w:space="0" w:color="auto"/>
                <w:bottom w:val="none" w:sz="0" w:space="0" w:color="auto"/>
                <w:right w:val="none" w:sz="0" w:space="0" w:color="auto"/>
              </w:divBdr>
              <w:divsChild>
                <w:div w:id="1222595715">
                  <w:marLeft w:val="0"/>
                  <w:marRight w:val="0"/>
                  <w:marTop w:val="0"/>
                  <w:marBottom w:val="0"/>
                  <w:divBdr>
                    <w:top w:val="none" w:sz="0" w:space="0" w:color="auto"/>
                    <w:left w:val="none" w:sz="0" w:space="0" w:color="auto"/>
                    <w:bottom w:val="none" w:sz="0" w:space="0" w:color="auto"/>
                    <w:right w:val="none" w:sz="0" w:space="0" w:color="auto"/>
                  </w:divBdr>
                  <w:divsChild>
                    <w:div w:id="20332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24913">
      <w:bodyDiv w:val="1"/>
      <w:marLeft w:val="0"/>
      <w:marRight w:val="0"/>
      <w:marTop w:val="0"/>
      <w:marBottom w:val="0"/>
      <w:divBdr>
        <w:top w:val="none" w:sz="0" w:space="0" w:color="auto"/>
        <w:left w:val="none" w:sz="0" w:space="0" w:color="auto"/>
        <w:bottom w:val="none" w:sz="0" w:space="0" w:color="auto"/>
        <w:right w:val="none" w:sz="0" w:space="0" w:color="auto"/>
      </w:divBdr>
    </w:div>
    <w:div w:id="1905414170">
      <w:bodyDiv w:val="1"/>
      <w:marLeft w:val="0"/>
      <w:marRight w:val="0"/>
      <w:marTop w:val="0"/>
      <w:marBottom w:val="0"/>
      <w:divBdr>
        <w:top w:val="none" w:sz="0" w:space="0" w:color="auto"/>
        <w:left w:val="none" w:sz="0" w:space="0" w:color="auto"/>
        <w:bottom w:val="none" w:sz="0" w:space="0" w:color="auto"/>
        <w:right w:val="none" w:sz="0" w:space="0" w:color="auto"/>
      </w:divBdr>
    </w:div>
    <w:div w:id="1919096083">
      <w:bodyDiv w:val="1"/>
      <w:marLeft w:val="0"/>
      <w:marRight w:val="0"/>
      <w:marTop w:val="0"/>
      <w:marBottom w:val="0"/>
      <w:divBdr>
        <w:top w:val="none" w:sz="0" w:space="0" w:color="auto"/>
        <w:left w:val="none" w:sz="0" w:space="0" w:color="auto"/>
        <w:bottom w:val="none" w:sz="0" w:space="0" w:color="auto"/>
        <w:right w:val="none" w:sz="0" w:space="0" w:color="auto"/>
      </w:divBdr>
      <w:divsChild>
        <w:div w:id="1883784783">
          <w:marLeft w:val="0"/>
          <w:marRight w:val="0"/>
          <w:marTop w:val="0"/>
          <w:marBottom w:val="0"/>
          <w:divBdr>
            <w:top w:val="none" w:sz="0" w:space="0" w:color="auto"/>
            <w:left w:val="none" w:sz="0" w:space="0" w:color="auto"/>
            <w:bottom w:val="none" w:sz="0" w:space="0" w:color="auto"/>
            <w:right w:val="none" w:sz="0" w:space="0" w:color="auto"/>
          </w:divBdr>
          <w:divsChild>
            <w:div w:id="1803189223">
              <w:marLeft w:val="0"/>
              <w:marRight w:val="0"/>
              <w:marTop w:val="0"/>
              <w:marBottom w:val="0"/>
              <w:divBdr>
                <w:top w:val="none" w:sz="0" w:space="0" w:color="auto"/>
                <w:left w:val="none" w:sz="0" w:space="0" w:color="auto"/>
                <w:bottom w:val="none" w:sz="0" w:space="0" w:color="auto"/>
                <w:right w:val="none" w:sz="0" w:space="0" w:color="auto"/>
              </w:divBdr>
              <w:divsChild>
                <w:div w:id="1433892585">
                  <w:marLeft w:val="0"/>
                  <w:marRight w:val="0"/>
                  <w:marTop w:val="0"/>
                  <w:marBottom w:val="0"/>
                  <w:divBdr>
                    <w:top w:val="none" w:sz="0" w:space="0" w:color="auto"/>
                    <w:left w:val="none" w:sz="0" w:space="0" w:color="auto"/>
                    <w:bottom w:val="none" w:sz="0" w:space="0" w:color="auto"/>
                    <w:right w:val="none" w:sz="0" w:space="0" w:color="auto"/>
                  </w:divBdr>
                  <w:divsChild>
                    <w:div w:id="5986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83664">
      <w:bodyDiv w:val="1"/>
      <w:marLeft w:val="0"/>
      <w:marRight w:val="0"/>
      <w:marTop w:val="0"/>
      <w:marBottom w:val="0"/>
      <w:divBdr>
        <w:top w:val="none" w:sz="0" w:space="0" w:color="auto"/>
        <w:left w:val="none" w:sz="0" w:space="0" w:color="auto"/>
        <w:bottom w:val="none" w:sz="0" w:space="0" w:color="auto"/>
        <w:right w:val="none" w:sz="0" w:space="0" w:color="auto"/>
      </w:divBdr>
    </w:div>
    <w:div w:id="1930695494">
      <w:bodyDiv w:val="1"/>
      <w:marLeft w:val="0"/>
      <w:marRight w:val="0"/>
      <w:marTop w:val="0"/>
      <w:marBottom w:val="0"/>
      <w:divBdr>
        <w:top w:val="none" w:sz="0" w:space="0" w:color="auto"/>
        <w:left w:val="none" w:sz="0" w:space="0" w:color="auto"/>
        <w:bottom w:val="none" w:sz="0" w:space="0" w:color="auto"/>
        <w:right w:val="none" w:sz="0" w:space="0" w:color="auto"/>
      </w:divBdr>
    </w:div>
    <w:div w:id="1959987596">
      <w:bodyDiv w:val="1"/>
      <w:marLeft w:val="0"/>
      <w:marRight w:val="0"/>
      <w:marTop w:val="0"/>
      <w:marBottom w:val="0"/>
      <w:divBdr>
        <w:top w:val="none" w:sz="0" w:space="0" w:color="auto"/>
        <w:left w:val="none" w:sz="0" w:space="0" w:color="auto"/>
        <w:bottom w:val="none" w:sz="0" w:space="0" w:color="auto"/>
        <w:right w:val="none" w:sz="0" w:space="0" w:color="auto"/>
      </w:divBdr>
    </w:div>
    <w:div w:id="2009869148">
      <w:bodyDiv w:val="1"/>
      <w:marLeft w:val="0"/>
      <w:marRight w:val="0"/>
      <w:marTop w:val="0"/>
      <w:marBottom w:val="0"/>
      <w:divBdr>
        <w:top w:val="none" w:sz="0" w:space="0" w:color="auto"/>
        <w:left w:val="none" w:sz="0" w:space="0" w:color="auto"/>
        <w:bottom w:val="none" w:sz="0" w:space="0" w:color="auto"/>
        <w:right w:val="none" w:sz="0" w:space="0" w:color="auto"/>
      </w:divBdr>
    </w:div>
    <w:div w:id="2027633569">
      <w:bodyDiv w:val="1"/>
      <w:marLeft w:val="0"/>
      <w:marRight w:val="0"/>
      <w:marTop w:val="0"/>
      <w:marBottom w:val="0"/>
      <w:divBdr>
        <w:top w:val="none" w:sz="0" w:space="0" w:color="auto"/>
        <w:left w:val="none" w:sz="0" w:space="0" w:color="auto"/>
        <w:bottom w:val="none" w:sz="0" w:space="0" w:color="auto"/>
        <w:right w:val="none" w:sz="0" w:space="0" w:color="auto"/>
      </w:divBdr>
      <w:divsChild>
        <w:div w:id="1703629336">
          <w:marLeft w:val="0"/>
          <w:marRight w:val="0"/>
          <w:marTop w:val="0"/>
          <w:marBottom w:val="0"/>
          <w:divBdr>
            <w:top w:val="none" w:sz="0" w:space="0" w:color="auto"/>
            <w:left w:val="none" w:sz="0" w:space="0" w:color="auto"/>
            <w:bottom w:val="none" w:sz="0" w:space="0" w:color="auto"/>
            <w:right w:val="none" w:sz="0" w:space="0" w:color="auto"/>
          </w:divBdr>
          <w:divsChild>
            <w:div w:id="1973830687">
              <w:marLeft w:val="0"/>
              <w:marRight w:val="0"/>
              <w:marTop w:val="0"/>
              <w:marBottom w:val="0"/>
              <w:divBdr>
                <w:top w:val="none" w:sz="0" w:space="0" w:color="auto"/>
                <w:left w:val="none" w:sz="0" w:space="0" w:color="auto"/>
                <w:bottom w:val="none" w:sz="0" w:space="0" w:color="auto"/>
                <w:right w:val="none" w:sz="0" w:space="0" w:color="auto"/>
              </w:divBdr>
              <w:divsChild>
                <w:div w:id="1253735723">
                  <w:marLeft w:val="0"/>
                  <w:marRight w:val="0"/>
                  <w:marTop w:val="0"/>
                  <w:marBottom w:val="0"/>
                  <w:divBdr>
                    <w:top w:val="none" w:sz="0" w:space="0" w:color="auto"/>
                    <w:left w:val="none" w:sz="0" w:space="0" w:color="auto"/>
                    <w:bottom w:val="none" w:sz="0" w:space="0" w:color="auto"/>
                    <w:right w:val="none" w:sz="0" w:space="0" w:color="auto"/>
                  </w:divBdr>
                  <w:divsChild>
                    <w:div w:id="1599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5423">
      <w:bodyDiv w:val="1"/>
      <w:marLeft w:val="0"/>
      <w:marRight w:val="0"/>
      <w:marTop w:val="0"/>
      <w:marBottom w:val="0"/>
      <w:divBdr>
        <w:top w:val="none" w:sz="0" w:space="0" w:color="auto"/>
        <w:left w:val="none" w:sz="0" w:space="0" w:color="auto"/>
        <w:bottom w:val="none" w:sz="0" w:space="0" w:color="auto"/>
        <w:right w:val="none" w:sz="0" w:space="0" w:color="auto"/>
      </w:divBdr>
      <w:divsChild>
        <w:div w:id="378017927">
          <w:marLeft w:val="0"/>
          <w:marRight w:val="0"/>
          <w:marTop w:val="0"/>
          <w:marBottom w:val="0"/>
          <w:divBdr>
            <w:top w:val="none" w:sz="0" w:space="0" w:color="auto"/>
            <w:left w:val="none" w:sz="0" w:space="0" w:color="auto"/>
            <w:bottom w:val="none" w:sz="0" w:space="0" w:color="auto"/>
            <w:right w:val="none" w:sz="0" w:space="0" w:color="auto"/>
          </w:divBdr>
          <w:divsChild>
            <w:div w:id="217211374">
              <w:marLeft w:val="0"/>
              <w:marRight w:val="0"/>
              <w:marTop w:val="0"/>
              <w:marBottom w:val="0"/>
              <w:divBdr>
                <w:top w:val="none" w:sz="0" w:space="0" w:color="auto"/>
                <w:left w:val="none" w:sz="0" w:space="0" w:color="auto"/>
                <w:bottom w:val="none" w:sz="0" w:space="0" w:color="auto"/>
                <w:right w:val="none" w:sz="0" w:space="0" w:color="auto"/>
              </w:divBdr>
              <w:divsChild>
                <w:div w:id="1255936582">
                  <w:marLeft w:val="0"/>
                  <w:marRight w:val="0"/>
                  <w:marTop w:val="0"/>
                  <w:marBottom w:val="0"/>
                  <w:divBdr>
                    <w:top w:val="none" w:sz="0" w:space="0" w:color="auto"/>
                    <w:left w:val="none" w:sz="0" w:space="0" w:color="auto"/>
                    <w:bottom w:val="none" w:sz="0" w:space="0" w:color="auto"/>
                    <w:right w:val="none" w:sz="0" w:space="0" w:color="auto"/>
                  </w:divBdr>
                  <w:divsChild>
                    <w:div w:id="18159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0737">
      <w:bodyDiv w:val="1"/>
      <w:marLeft w:val="0"/>
      <w:marRight w:val="0"/>
      <w:marTop w:val="0"/>
      <w:marBottom w:val="0"/>
      <w:divBdr>
        <w:top w:val="none" w:sz="0" w:space="0" w:color="auto"/>
        <w:left w:val="none" w:sz="0" w:space="0" w:color="auto"/>
        <w:bottom w:val="none" w:sz="0" w:space="0" w:color="auto"/>
        <w:right w:val="none" w:sz="0" w:space="0" w:color="auto"/>
      </w:divBdr>
    </w:div>
    <w:div w:id="2129349040">
      <w:bodyDiv w:val="1"/>
      <w:marLeft w:val="0"/>
      <w:marRight w:val="0"/>
      <w:marTop w:val="0"/>
      <w:marBottom w:val="0"/>
      <w:divBdr>
        <w:top w:val="none" w:sz="0" w:space="0" w:color="auto"/>
        <w:left w:val="none" w:sz="0" w:space="0" w:color="auto"/>
        <w:bottom w:val="none" w:sz="0" w:space="0" w:color="auto"/>
        <w:right w:val="none" w:sz="0" w:space="0" w:color="auto"/>
      </w:divBdr>
      <w:divsChild>
        <w:div w:id="1412393077">
          <w:marLeft w:val="0"/>
          <w:marRight w:val="0"/>
          <w:marTop w:val="0"/>
          <w:marBottom w:val="0"/>
          <w:divBdr>
            <w:top w:val="none" w:sz="0" w:space="0" w:color="auto"/>
            <w:left w:val="none" w:sz="0" w:space="0" w:color="auto"/>
            <w:bottom w:val="none" w:sz="0" w:space="0" w:color="auto"/>
            <w:right w:val="none" w:sz="0" w:space="0" w:color="auto"/>
          </w:divBdr>
          <w:divsChild>
            <w:div w:id="1580016071">
              <w:marLeft w:val="0"/>
              <w:marRight w:val="0"/>
              <w:marTop w:val="0"/>
              <w:marBottom w:val="0"/>
              <w:divBdr>
                <w:top w:val="none" w:sz="0" w:space="0" w:color="auto"/>
                <w:left w:val="none" w:sz="0" w:space="0" w:color="auto"/>
                <w:bottom w:val="none" w:sz="0" w:space="0" w:color="auto"/>
                <w:right w:val="none" w:sz="0" w:space="0" w:color="auto"/>
              </w:divBdr>
              <w:divsChild>
                <w:div w:id="1760591590">
                  <w:marLeft w:val="0"/>
                  <w:marRight w:val="0"/>
                  <w:marTop w:val="0"/>
                  <w:marBottom w:val="0"/>
                  <w:divBdr>
                    <w:top w:val="none" w:sz="0" w:space="0" w:color="auto"/>
                    <w:left w:val="none" w:sz="0" w:space="0" w:color="auto"/>
                    <w:bottom w:val="none" w:sz="0" w:space="0" w:color="auto"/>
                    <w:right w:val="none" w:sz="0" w:space="0" w:color="auto"/>
                  </w:divBdr>
                  <w:divsChild>
                    <w:div w:id="14789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91091">
      <w:bodyDiv w:val="1"/>
      <w:marLeft w:val="0"/>
      <w:marRight w:val="0"/>
      <w:marTop w:val="0"/>
      <w:marBottom w:val="0"/>
      <w:divBdr>
        <w:top w:val="none" w:sz="0" w:space="0" w:color="auto"/>
        <w:left w:val="none" w:sz="0" w:space="0" w:color="auto"/>
        <w:bottom w:val="none" w:sz="0" w:space="0" w:color="auto"/>
        <w:right w:val="none" w:sz="0" w:space="0" w:color="auto"/>
      </w:divBdr>
      <w:divsChild>
        <w:div w:id="1857845610">
          <w:marLeft w:val="0"/>
          <w:marRight w:val="0"/>
          <w:marTop w:val="0"/>
          <w:marBottom w:val="0"/>
          <w:divBdr>
            <w:top w:val="none" w:sz="0" w:space="0" w:color="auto"/>
            <w:left w:val="none" w:sz="0" w:space="0" w:color="auto"/>
            <w:bottom w:val="none" w:sz="0" w:space="0" w:color="auto"/>
            <w:right w:val="none" w:sz="0" w:space="0" w:color="auto"/>
          </w:divBdr>
          <w:divsChild>
            <w:div w:id="164784508">
              <w:marLeft w:val="0"/>
              <w:marRight w:val="0"/>
              <w:marTop w:val="0"/>
              <w:marBottom w:val="0"/>
              <w:divBdr>
                <w:top w:val="none" w:sz="0" w:space="0" w:color="auto"/>
                <w:left w:val="none" w:sz="0" w:space="0" w:color="auto"/>
                <w:bottom w:val="none" w:sz="0" w:space="0" w:color="auto"/>
                <w:right w:val="none" w:sz="0" w:space="0" w:color="auto"/>
              </w:divBdr>
              <w:divsChild>
                <w:div w:id="1308440880">
                  <w:marLeft w:val="0"/>
                  <w:marRight w:val="0"/>
                  <w:marTop w:val="0"/>
                  <w:marBottom w:val="0"/>
                  <w:divBdr>
                    <w:top w:val="none" w:sz="0" w:space="0" w:color="auto"/>
                    <w:left w:val="none" w:sz="0" w:space="0" w:color="auto"/>
                    <w:bottom w:val="none" w:sz="0" w:space="0" w:color="auto"/>
                    <w:right w:val="none" w:sz="0" w:space="0" w:color="auto"/>
                  </w:divBdr>
                  <w:divsChild>
                    <w:div w:id="7878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941294">
      <w:bodyDiv w:val="1"/>
      <w:marLeft w:val="0"/>
      <w:marRight w:val="0"/>
      <w:marTop w:val="0"/>
      <w:marBottom w:val="0"/>
      <w:divBdr>
        <w:top w:val="none" w:sz="0" w:space="0" w:color="auto"/>
        <w:left w:val="none" w:sz="0" w:space="0" w:color="auto"/>
        <w:bottom w:val="none" w:sz="0" w:space="0" w:color="auto"/>
        <w:right w:val="none" w:sz="0" w:space="0" w:color="auto"/>
      </w:divBdr>
      <w:divsChild>
        <w:div w:id="787089875">
          <w:marLeft w:val="0"/>
          <w:marRight w:val="0"/>
          <w:marTop w:val="0"/>
          <w:marBottom w:val="0"/>
          <w:divBdr>
            <w:top w:val="none" w:sz="0" w:space="0" w:color="auto"/>
            <w:left w:val="none" w:sz="0" w:space="0" w:color="auto"/>
            <w:bottom w:val="none" w:sz="0" w:space="0" w:color="auto"/>
            <w:right w:val="none" w:sz="0" w:space="0" w:color="auto"/>
          </w:divBdr>
          <w:divsChild>
            <w:div w:id="128205967">
              <w:marLeft w:val="0"/>
              <w:marRight w:val="0"/>
              <w:marTop w:val="0"/>
              <w:marBottom w:val="0"/>
              <w:divBdr>
                <w:top w:val="none" w:sz="0" w:space="0" w:color="auto"/>
                <w:left w:val="none" w:sz="0" w:space="0" w:color="auto"/>
                <w:bottom w:val="none" w:sz="0" w:space="0" w:color="auto"/>
                <w:right w:val="none" w:sz="0" w:space="0" w:color="auto"/>
              </w:divBdr>
              <w:divsChild>
                <w:div w:id="2023974773">
                  <w:marLeft w:val="0"/>
                  <w:marRight w:val="0"/>
                  <w:marTop w:val="0"/>
                  <w:marBottom w:val="0"/>
                  <w:divBdr>
                    <w:top w:val="none" w:sz="0" w:space="0" w:color="auto"/>
                    <w:left w:val="none" w:sz="0" w:space="0" w:color="auto"/>
                    <w:bottom w:val="none" w:sz="0" w:space="0" w:color="auto"/>
                    <w:right w:val="none" w:sz="0" w:space="0" w:color="auto"/>
                  </w:divBdr>
                  <w:divsChild>
                    <w:div w:id="20005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00967">
      <w:bodyDiv w:val="1"/>
      <w:marLeft w:val="0"/>
      <w:marRight w:val="0"/>
      <w:marTop w:val="0"/>
      <w:marBottom w:val="0"/>
      <w:divBdr>
        <w:top w:val="none" w:sz="0" w:space="0" w:color="auto"/>
        <w:left w:val="none" w:sz="0" w:space="0" w:color="auto"/>
        <w:bottom w:val="none" w:sz="0" w:space="0" w:color="auto"/>
        <w:right w:val="none" w:sz="0" w:space="0" w:color="auto"/>
      </w:divBdr>
    </w:div>
    <w:div w:id="2146315773">
      <w:bodyDiv w:val="1"/>
      <w:marLeft w:val="0"/>
      <w:marRight w:val="0"/>
      <w:marTop w:val="0"/>
      <w:marBottom w:val="0"/>
      <w:divBdr>
        <w:top w:val="none" w:sz="0" w:space="0" w:color="auto"/>
        <w:left w:val="none" w:sz="0" w:space="0" w:color="auto"/>
        <w:bottom w:val="none" w:sz="0" w:space="0" w:color="auto"/>
        <w:right w:val="none" w:sz="0" w:space="0" w:color="auto"/>
      </w:divBdr>
      <w:divsChild>
        <w:div w:id="1838421687">
          <w:marLeft w:val="0"/>
          <w:marRight w:val="0"/>
          <w:marTop w:val="0"/>
          <w:marBottom w:val="0"/>
          <w:divBdr>
            <w:top w:val="none" w:sz="0" w:space="0" w:color="auto"/>
            <w:left w:val="none" w:sz="0" w:space="0" w:color="auto"/>
            <w:bottom w:val="none" w:sz="0" w:space="0" w:color="auto"/>
            <w:right w:val="none" w:sz="0" w:space="0" w:color="auto"/>
          </w:divBdr>
          <w:divsChild>
            <w:div w:id="754129838">
              <w:marLeft w:val="0"/>
              <w:marRight w:val="0"/>
              <w:marTop w:val="0"/>
              <w:marBottom w:val="0"/>
              <w:divBdr>
                <w:top w:val="none" w:sz="0" w:space="0" w:color="auto"/>
                <w:left w:val="none" w:sz="0" w:space="0" w:color="auto"/>
                <w:bottom w:val="none" w:sz="0" w:space="0" w:color="auto"/>
                <w:right w:val="none" w:sz="0" w:space="0" w:color="auto"/>
              </w:divBdr>
              <w:divsChild>
                <w:div w:id="1978342109">
                  <w:marLeft w:val="0"/>
                  <w:marRight w:val="0"/>
                  <w:marTop w:val="0"/>
                  <w:marBottom w:val="0"/>
                  <w:divBdr>
                    <w:top w:val="none" w:sz="0" w:space="0" w:color="auto"/>
                    <w:left w:val="none" w:sz="0" w:space="0" w:color="auto"/>
                    <w:bottom w:val="none" w:sz="0" w:space="0" w:color="auto"/>
                    <w:right w:val="none" w:sz="0" w:space="0" w:color="auto"/>
                  </w:divBdr>
                  <w:divsChild>
                    <w:div w:id="13701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hyperlink" Target="http://www.baidu.com/link?url=0Ndwbv6FblCHmVYD42eT4iH3NZM_SgL6fFXS-qSXE3eXt3o1brQNWg9ppdsG_vTKTv4WfDcWr3TBUup-aDHT4FVhHF-TSfGkSBvZyYWYUZxbsMPbDGs5OEtKNywNQsZ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yperlink" Target="http://www.baidu.com/link?url=0Ndwbv6FblCHmVYD42eT4iH3NZM_SgL6fFXS-qSXE3eXt3o1brQNWg9ppdsG_vTKTv4WfDcWr3TBUup-aDHT4FVhHF-TSfGkSBvZyYWYUZxbsMPbDGs5OEtKNywNQsZ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microsoft.com/office/2011/relationships/people" Target="people.xml"/><Relationship Id="rId10" Type="http://schemas.openxmlformats.org/officeDocument/2006/relationships/image" Target="media/image2.tiff"/><Relationship Id="rId19" Type="http://schemas.openxmlformats.org/officeDocument/2006/relationships/hyperlink" Target="http://www.baidu.com/link?url=0Ndwbv6FblCHmVYD42eT4iH3NZM_SgL6fFXS-qSXE3eXt3o1brQNWg9ppdsG_vTKTv4WfDcWr3TBUup-aDHT4FVhHF-TSfGkSBvZyYWYUZxbsMPbDGs5OEtKNywNQsZ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4DF0B7-0E94-4185-80A1-9248F50F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85</Pages>
  <Words>5005</Words>
  <Characters>28535</Characters>
  <Application>Microsoft Office Word</Application>
  <DocSecurity>0</DocSecurity>
  <Lines>237</Lines>
  <Paragraphs>66</Paragraphs>
  <ScaleCrop>false</ScaleCrop>
  <HeadingPairs>
    <vt:vector size="2" baseType="variant">
      <vt:variant>
        <vt:lpstr>标题</vt:lpstr>
      </vt:variant>
      <vt:variant>
        <vt:i4>1</vt:i4>
      </vt:variant>
    </vt:vector>
  </HeadingPairs>
  <TitlesOfParts>
    <vt:vector size="1" baseType="lpstr">
      <vt:lpstr>北京银行汽车消费贷款数据征信</vt:lpstr>
    </vt:vector>
  </TitlesOfParts>
  <Company>Microsoft</Company>
  <LinksUpToDate>false</LinksUpToDate>
  <CharactersWithSpaces>33474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北京银行汽车消费贷款数据征信</dc:title>
  <dc:subject/>
  <dc:creator>wrss01</dc:creator>
  <cp:keywords/>
  <dc:description/>
  <cp:lastModifiedBy>黄成康</cp:lastModifiedBy>
  <cp:revision>5</cp:revision>
  <dcterms:created xsi:type="dcterms:W3CDTF">2017-12-04T09:31:00Z</dcterms:created>
  <dcterms:modified xsi:type="dcterms:W3CDTF">2018-01-11T03:54:00Z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2052-9.1.0.4569</vt:lpwstr>
  </property>
</Properties>
</file>